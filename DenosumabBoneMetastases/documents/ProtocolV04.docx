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691CD31A" w:rsidR="00303216" w:rsidRPr="00462E48" w:rsidRDefault="00BA7A01">
      <w:pPr>
        <w:pStyle w:val="Title"/>
        <w:jc w:val="center"/>
      </w:pPr>
      <w:r w:rsidRPr="00BA7A01">
        <w:rPr>
          <w:bCs/>
        </w:rPr>
        <w:t xml:space="preserve">Study of Denosumab vs. Zoledronic Acid </w:t>
      </w:r>
      <w:r w:rsidR="009417EA">
        <w:rPr>
          <w:bCs/>
        </w:rPr>
        <w:t>to</w:t>
      </w:r>
      <w:r w:rsidRPr="00BA7A01">
        <w:rPr>
          <w:bCs/>
        </w:rPr>
        <w:t xml:space="preserve"> Treat Bone Metastases </w:t>
      </w:r>
    </w:p>
    <w:p w14:paraId="2929BD90" w14:textId="0E53FD79" w:rsidR="00092069" w:rsidRPr="00092069" w:rsidRDefault="005F1FE2">
      <w:r>
        <w:rPr>
          <w:b/>
        </w:rPr>
        <w:t xml:space="preserve">Version: </w:t>
      </w:r>
      <w:r>
        <w:t>0.</w:t>
      </w:r>
      <w:r w:rsidR="00735080">
        <w:t>3</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371D8071" w:rsidR="00303216" w:rsidRDefault="002742FB">
      <w:r>
        <w:t>Martijn Schuemie,</w:t>
      </w:r>
      <w:r w:rsidR="005F1FE2">
        <w:t xml:space="preserve"> PhD, </w:t>
      </w:r>
      <w:r w:rsidR="00462E48">
        <w:t>Janssen Research and Development</w:t>
      </w:r>
    </w:p>
    <w:p w14:paraId="67EA4510" w14:textId="300CB592" w:rsidR="00303216" w:rsidRDefault="002742FB">
      <w:r>
        <w:t xml:space="preserve">Erica </w:t>
      </w:r>
      <w:r w:rsidR="000230B1">
        <w:t xml:space="preserve">A. </w:t>
      </w:r>
      <w:r>
        <w:t>Voss</w:t>
      </w:r>
      <w:r w:rsidR="005F1FE2">
        <w:t xml:space="preserve">, </w:t>
      </w:r>
      <w:r>
        <w:t>M</w:t>
      </w:r>
      <w:r w:rsidR="007314D5">
        <w:t>PH</w:t>
      </w:r>
      <w:r w:rsidR="005F1FE2">
        <w:t>, Janssen Research and Development</w:t>
      </w:r>
    </w:p>
    <w:p w14:paraId="216863D6" w14:textId="30A63CCC" w:rsidR="00303216" w:rsidRDefault="00303216"/>
    <w:p w14:paraId="4A4A0F01" w14:textId="65D51891" w:rsidR="00303216" w:rsidRDefault="005F1FE2">
      <w:r>
        <w:rPr>
          <w:b/>
        </w:rPr>
        <w:t>Date:</w:t>
      </w:r>
      <w:r>
        <w:t xml:space="preserve">  </w:t>
      </w:r>
      <w:r w:rsidR="002837B5">
        <w:t>3</w:t>
      </w:r>
      <w:r>
        <w:t xml:space="preserve"> </w:t>
      </w:r>
      <w:r w:rsidR="002837B5">
        <w:t>March</w:t>
      </w:r>
      <w:r w:rsidR="00462E48">
        <w:t xml:space="preserve">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2EF5F4A6" w:rsidR="00303216" w:rsidRDefault="005F1FE2">
      <w:r>
        <w:t xml:space="preserve">The authors declare </w:t>
      </w:r>
      <w:r w:rsidR="007314D5">
        <w:t>the following disclosures:   Dr</w:t>
      </w:r>
      <w:r>
        <w:t xml:space="preserve">. </w:t>
      </w:r>
      <w:r w:rsidR="008E3EF1">
        <w:t>Schuemie</w:t>
      </w:r>
      <w:r>
        <w:t xml:space="preserve"> 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8376876"/>
      <w:r>
        <w:lastRenderedPageBreak/>
        <w:t>Table of contents</w:t>
      </w:r>
      <w:bookmarkStart w:id="1" w:name="_GoBack"/>
      <w:bookmarkEnd w:id="0"/>
      <w:bookmarkEnd w:id="1"/>
    </w:p>
    <w:sdt>
      <w:sdtPr>
        <w:id w:val="300352700"/>
        <w:docPartObj>
          <w:docPartGallery w:val="Table of Contents"/>
          <w:docPartUnique/>
        </w:docPartObj>
      </w:sdtPr>
      <w:sdtContent>
        <w:p w14:paraId="0013CE9A" w14:textId="40724A74" w:rsidR="00D14916"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8376876" w:history="1">
            <w:r w:rsidR="00D14916" w:rsidRPr="00645D39">
              <w:rPr>
                <w:rStyle w:val="Hyperlink"/>
                <w:noProof/>
              </w:rPr>
              <w:t>1</w:t>
            </w:r>
            <w:r w:rsidR="00D14916">
              <w:rPr>
                <w:rFonts w:asciiTheme="minorHAnsi" w:eastAsiaTheme="minorEastAsia" w:hAnsiTheme="minorHAnsi" w:cstheme="minorBidi"/>
                <w:noProof/>
                <w:color w:val="auto"/>
              </w:rPr>
              <w:tab/>
            </w:r>
            <w:r w:rsidR="00D14916" w:rsidRPr="00645D39">
              <w:rPr>
                <w:rStyle w:val="Hyperlink"/>
                <w:noProof/>
              </w:rPr>
              <w:t>Table of contents</w:t>
            </w:r>
            <w:r w:rsidR="00D14916">
              <w:rPr>
                <w:noProof/>
                <w:webHidden/>
              </w:rPr>
              <w:tab/>
            </w:r>
            <w:r w:rsidR="00D14916">
              <w:rPr>
                <w:noProof/>
                <w:webHidden/>
              </w:rPr>
              <w:fldChar w:fldCharType="begin"/>
            </w:r>
            <w:r w:rsidR="00D14916">
              <w:rPr>
                <w:noProof/>
                <w:webHidden/>
              </w:rPr>
              <w:instrText xml:space="preserve"> PAGEREF _Toc508376876 \h </w:instrText>
            </w:r>
            <w:r w:rsidR="00D14916">
              <w:rPr>
                <w:noProof/>
                <w:webHidden/>
              </w:rPr>
            </w:r>
            <w:r w:rsidR="00D14916">
              <w:rPr>
                <w:noProof/>
                <w:webHidden/>
              </w:rPr>
              <w:fldChar w:fldCharType="separate"/>
            </w:r>
            <w:r w:rsidR="00D14916">
              <w:rPr>
                <w:noProof/>
                <w:webHidden/>
              </w:rPr>
              <w:t>2</w:t>
            </w:r>
            <w:r w:rsidR="00D14916">
              <w:rPr>
                <w:noProof/>
                <w:webHidden/>
              </w:rPr>
              <w:fldChar w:fldCharType="end"/>
            </w:r>
          </w:hyperlink>
        </w:p>
        <w:p w14:paraId="12E993D5" w14:textId="2BAC73D1" w:rsidR="00D14916" w:rsidRDefault="00D14916">
          <w:pPr>
            <w:pStyle w:val="TOC1"/>
            <w:rPr>
              <w:rFonts w:asciiTheme="minorHAnsi" w:eastAsiaTheme="minorEastAsia" w:hAnsiTheme="minorHAnsi" w:cstheme="minorBidi"/>
              <w:noProof/>
              <w:color w:val="auto"/>
            </w:rPr>
          </w:pPr>
          <w:hyperlink w:anchor="_Toc508376877" w:history="1">
            <w:r w:rsidRPr="00645D39">
              <w:rPr>
                <w:rStyle w:val="Hyperlink"/>
                <w:noProof/>
              </w:rPr>
              <w:t>2</w:t>
            </w:r>
            <w:r>
              <w:rPr>
                <w:rFonts w:asciiTheme="minorHAnsi" w:eastAsiaTheme="minorEastAsia" w:hAnsiTheme="minorHAnsi" w:cstheme="minorBidi"/>
                <w:noProof/>
                <w:color w:val="auto"/>
              </w:rPr>
              <w:tab/>
            </w:r>
            <w:r w:rsidRPr="00645D39">
              <w:rPr>
                <w:rStyle w:val="Hyperlink"/>
                <w:noProof/>
              </w:rPr>
              <w:t>List of abbreviations</w:t>
            </w:r>
            <w:r>
              <w:rPr>
                <w:noProof/>
                <w:webHidden/>
              </w:rPr>
              <w:tab/>
            </w:r>
            <w:r>
              <w:rPr>
                <w:noProof/>
                <w:webHidden/>
              </w:rPr>
              <w:fldChar w:fldCharType="begin"/>
            </w:r>
            <w:r>
              <w:rPr>
                <w:noProof/>
                <w:webHidden/>
              </w:rPr>
              <w:instrText xml:space="preserve"> PAGEREF _Toc508376877 \h </w:instrText>
            </w:r>
            <w:r>
              <w:rPr>
                <w:noProof/>
                <w:webHidden/>
              </w:rPr>
            </w:r>
            <w:r>
              <w:rPr>
                <w:noProof/>
                <w:webHidden/>
              </w:rPr>
              <w:fldChar w:fldCharType="separate"/>
            </w:r>
            <w:r>
              <w:rPr>
                <w:noProof/>
                <w:webHidden/>
              </w:rPr>
              <w:t>3</w:t>
            </w:r>
            <w:r>
              <w:rPr>
                <w:noProof/>
                <w:webHidden/>
              </w:rPr>
              <w:fldChar w:fldCharType="end"/>
            </w:r>
          </w:hyperlink>
        </w:p>
        <w:p w14:paraId="25D91A77" w14:textId="67350ABD" w:rsidR="00D14916" w:rsidRDefault="00D14916">
          <w:pPr>
            <w:pStyle w:val="TOC1"/>
            <w:rPr>
              <w:rFonts w:asciiTheme="minorHAnsi" w:eastAsiaTheme="minorEastAsia" w:hAnsiTheme="minorHAnsi" w:cstheme="minorBidi"/>
              <w:noProof/>
              <w:color w:val="auto"/>
            </w:rPr>
          </w:pPr>
          <w:hyperlink w:anchor="_Toc508376878" w:history="1">
            <w:r w:rsidRPr="00645D39">
              <w:rPr>
                <w:rStyle w:val="Hyperlink"/>
                <w:noProof/>
              </w:rPr>
              <w:t>3</w:t>
            </w:r>
            <w:r>
              <w:rPr>
                <w:rFonts w:asciiTheme="minorHAnsi" w:eastAsiaTheme="minorEastAsia" w:hAnsiTheme="minorHAnsi" w:cstheme="minorBidi"/>
                <w:noProof/>
                <w:color w:val="auto"/>
              </w:rPr>
              <w:tab/>
            </w:r>
            <w:r w:rsidRPr="00645D39">
              <w:rPr>
                <w:rStyle w:val="Hyperlink"/>
                <w:noProof/>
              </w:rPr>
              <w:t>Abstract</w:t>
            </w:r>
            <w:r>
              <w:rPr>
                <w:noProof/>
                <w:webHidden/>
              </w:rPr>
              <w:tab/>
            </w:r>
            <w:r>
              <w:rPr>
                <w:noProof/>
                <w:webHidden/>
              </w:rPr>
              <w:fldChar w:fldCharType="begin"/>
            </w:r>
            <w:r>
              <w:rPr>
                <w:noProof/>
                <w:webHidden/>
              </w:rPr>
              <w:instrText xml:space="preserve"> PAGEREF _Toc508376878 \h </w:instrText>
            </w:r>
            <w:r>
              <w:rPr>
                <w:noProof/>
                <w:webHidden/>
              </w:rPr>
            </w:r>
            <w:r>
              <w:rPr>
                <w:noProof/>
                <w:webHidden/>
              </w:rPr>
              <w:fldChar w:fldCharType="separate"/>
            </w:r>
            <w:r>
              <w:rPr>
                <w:noProof/>
                <w:webHidden/>
              </w:rPr>
              <w:t>3</w:t>
            </w:r>
            <w:r>
              <w:rPr>
                <w:noProof/>
                <w:webHidden/>
              </w:rPr>
              <w:fldChar w:fldCharType="end"/>
            </w:r>
          </w:hyperlink>
        </w:p>
        <w:p w14:paraId="14D8FE53" w14:textId="16A55F1B" w:rsidR="00D14916" w:rsidRDefault="00D14916">
          <w:pPr>
            <w:pStyle w:val="TOC1"/>
            <w:rPr>
              <w:rFonts w:asciiTheme="minorHAnsi" w:eastAsiaTheme="minorEastAsia" w:hAnsiTheme="minorHAnsi" w:cstheme="minorBidi"/>
              <w:noProof/>
              <w:color w:val="auto"/>
            </w:rPr>
          </w:pPr>
          <w:hyperlink w:anchor="_Toc508376879" w:history="1">
            <w:r w:rsidRPr="00645D39">
              <w:rPr>
                <w:rStyle w:val="Hyperlink"/>
                <w:noProof/>
              </w:rPr>
              <w:t>4</w:t>
            </w:r>
            <w:r>
              <w:rPr>
                <w:rFonts w:asciiTheme="minorHAnsi" w:eastAsiaTheme="minorEastAsia" w:hAnsiTheme="minorHAnsi" w:cstheme="minorBidi"/>
                <w:noProof/>
                <w:color w:val="auto"/>
              </w:rPr>
              <w:tab/>
            </w:r>
            <w:r w:rsidRPr="00645D39">
              <w:rPr>
                <w:rStyle w:val="Hyperlink"/>
                <w:noProof/>
              </w:rPr>
              <w:t>Amendments and Updates</w:t>
            </w:r>
            <w:r>
              <w:rPr>
                <w:noProof/>
                <w:webHidden/>
              </w:rPr>
              <w:tab/>
            </w:r>
            <w:r>
              <w:rPr>
                <w:noProof/>
                <w:webHidden/>
              </w:rPr>
              <w:fldChar w:fldCharType="begin"/>
            </w:r>
            <w:r>
              <w:rPr>
                <w:noProof/>
                <w:webHidden/>
              </w:rPr>
              <w:instrText xml:space="preserve"> PAGEREF _Toc508376879 \h </w:instrText>
            </w:r>
            <w:r>
              <w:rPr>
                <w:noProof/>
                <w:webHidden/>
              </w:rPr>
            </w:r>
            <w:r>
              <w:rPr>
                <w:noProof/>
                <w:webHidden/>
              </w:rPr>
              <w:fldChar w:fldCharType="separate"/>
            </w:r>
            <w:r>
              <w:rPr>
                <w:noProof/>
                <w:webHidden/>
              </w:rPr>
              <w:t>3</w:t>
            </w:r>
            <w:r>
              <w:rPr>
                <w:noProof/>
                <w:webHidden/>
              </w:rPr>
              <w:fldChar w:fldCharType="end"/>
            </w:r>
          </w:hyperlink>
        </w:p>
        <w:p w14:paraId="63A1752A" w14:textId="5883CF49" w:rsidR="00D14916" w:rsidRDefault="00D14916">
          <w:pPr>
            <w:pStyle w:val="TOC1"/>
            <w:rPr>
              <w:rFonts w:asciiTheme="minorHAnsi" w:eastAsiaTheme="minorEastAsia" w:hAnsiTheme="minorHAnsi" w:cstheme="minorBidi"/>
              <w:noProof/>
              <w:color w:val="auto"/>
            </w:rPr>
          </w:pPr>
          <w:hyperlink w:anchor="_Toc508376880" w:history="1">
            <w:r w:rsidRPr="00645D39">
              <w:rPr>
                <w:rStyle w:val="Hyperlink"/>
                <w:noProof/>
              </w:rPr>
              <w:t>5</w:t>
            </w:r>
            <w:r>
              <w:rPr>
                <w:rFonts w:asciiTheme="minorHAnsi" w:eastAsiaTheme="minorEastAsia" w:hAnsiTheme="minorHAnsi" w:cstheme="minorBidi"/>
                <w:noProof/>
                <w:color w:val="auto"/>
              </w:rPr>
              <w:tab/>
            </w:r>
            <w:r w:rsidRPr="00645D39">
              <w:rPr>
                <w:rStyle w:val="Hyperlink"/>
                <w:noProof/>
              </w:rPr>
              <w:t>Milestones</w:t>
            </w:r>
            <w:r>
              <w:rPr>
                <w:noProof/>
                <w:webHidden/>
              </w:rPr>
              <w:tab/>
            </w:r>
            <w:r>
              <w:rPr>
                <w:noProof/>
                <w:webHidden/>
              </w:rPr>
              <w:fldChar w:fldCharType="begin"/>
            </w:r>
            <w:r>
              <w:rPr>
                <w:noProof/>
                <w:webHidden/>
              </w:rPr>
              <w:instrText xml:space="preserve"> PAGEREF _Toc508376880 \h </w:instrText>
            </w:r>
            <w:r>
              <w:rPr>
                <w:noProof/>
                <w:webHidden/>
              </w:rPr>
            </w:r>
            <w:r>
              <w:rPr>
                <w:noProof/>
                <w:webHidden/>
              </w:rPr>
              <w:fldChar w:fldCharType="separate"/>
            </w:r>
            <w:r>
              <w:rPr>
                <w:noProof/>
                <w:webHidden/>
              </w:rPr>
              <w:t>4</w:t>
            </w:r>
            <w:r>
              <w:rPr>
                <w:noProof/>
                <w:webHidden/>
              </w:rPr>
              <w:fldChar w:fldCharType="end"/>
            </w:r>
          </w:hyperlink>
        </w:p>
        <w:p w14:paraId="4418C33E" w14:textId="4872DD4A" w:rsidR="00D14916" w:rsidRDefault="00D14916">
          <w:pPr>
            <w:pStyle w:val="TOC1"/>
            <w:rPr>
              <w:rFonts w:asciiTheme="minorHAnsi" w:eastAsiaTheme="minorEastAsia" w:hAnsiTheme="minorHAnsi" w:cstheme="minorBidi"/>
              <w:noProof/>
              <w:color w:val="auto"/>
            </w:rPr>
          </w:pPr>
          <w:hyperlink w:anchor="_Toc508376881" w:history="1">
            <w:r w:rsidRPr="00645D39">
              <w:rPr>
                <w:rStyle w:val="Hyperlink"/>
                <w:noProof/>
              </w:rPr>
              <w:t>6</w:t>
            </w:r>
            <w:r>
              <w:rPr>
                <w:rFonts w:asciiTheme="minorHAnsi" w:eastAsiaTheme="minorEastAsia" w:hAnsiTheme="minorHAnsi" w:cstheme="minorBidi"/>
                <w:noProof/>
                <w:color w:val="auto"/>
              </w:rPr>
              <w:tab/>
            </w:r>
            <w:r w:rsidRPr="00645D39">
              <w:rPr>
                <w:rStyle w:val="Hyperlink"/>
                <w:noProof/>
              </w:rPr>
              <w:t>Rationale and Background</w:t>
            </w:r>
            <w:r>
              <w:rPr>
                <w:noProof/>
                <w:webHidden/>
              </w:rPr>
              <w:tab/>
            </w:r>
            <w:r>
              <w:rPr>
                <w:noProof/>
                <w:webHidden/>
              </w:rPr>
              <w:fldChar w:fldCharType="begin"/>
            </w:r>
            <w:r>
              <w:rPr>
                <w:noProof/>
                <w:webHidden/>
              </w:rPr>
              <w:instrText xml:space="preserve"> PAGEREF _Toc508376881 \h </w:instrText>
            </w:r>
            <w:r>
              <w:rPr>
                <w:noProof/>
                <w:webHidden/>
              </w:rPr>
            </w:r>
            <w:r>
              <w:rPr>
                <w:noProof/>
                <w:webHidden/>
              </w:rPr>
              <w:fldChar w:fldCharType="separate"/>
            </w:r>
            <w:r>
              <w:rPr>
                <w:noProof/>
                <w:webHidden/>
              </w:rPr>
              <w:t>4</w:t>
            </w:r>
            <w:r>
              <w:rPr>
                <w:noProof/>
                <w:webHidden/>
              </w:rPr>
              <w:fldChar w:fldCharType="end"/>
            </w:r>
          </w:hyperlink>
        </w:p>
        <w:p w14:paraId="05070C73" w14:textId="08FA2E76" w:rsidR="00D14916" w:rsidRDefault="00D14916">
          <w:pPr>
            <w:pStyle w:val="TOC1"/>
            <w:rPr>
              <w:rFonts w:asciiTheme="minorHAnsi" w:eastAsiaTheme="minorEastAsia" w:hAnsiTheme="minorHAnsi" w:cstheme="minorBidi"/>
              <w:noProof/>
              <w:color w:val="auto"/>
            </w:rPr>
          </w:pPr>
          <w:hyperlink w:anchor="_Toc508376882" w:history="1">
            <w:r w:rsidRPr="00645D39">
              <w:rPr>
                <w:rStyle w:val="Hyperlink"/>
                <w:noProof/>
              </w:rPr>
              <w:t>7</w:t>
            </w:r>
            <w:r>
              <w:rPr>
                <w:rFonts w:asciiTheme="minorHAnsi" w:eastAsiaTheme="minorEastAsia" w:hAnsiTheme="minorHAnsi" w:cstheme="minorBidi"/>
                <w:noProof/>
                <w:color w:val="auto"/>
              </w:rPr>
              <w:tab/>
            </w:r>
            <w:r w:rsidRPr="00645D39">
              <w:rPr>
                <w:rStyle w:val="Hyperlink"/>
                <w:noProof/>
              </w:rPr>
              <w:t>Study Objectives</w:t>
            </w:r>
            <w:r>
              <w:rPr>
                <w:noProof/>
                <w:webHidden/>
              </w:rPr>
              <w:tab/>
            </w:r>
            <w:r>
              <w:rPr>
                <w:noProof/>
                <w:webHidden/>
              </w:rPr>
              <w:fldChar w:fldCharType="begin"/>
            </w:r>
            <w:r>
              <w:rPr>
                <w:noProof/>
                <w:webHidden/>
              </w:rPr>
              <w:instrText xml:space="preserve"> PAGEREF _Toc508376882 \h </w:instrText>
            </w:r>
            <w:r>
              <w:rPr>
                <w:noProof/>
                <w:webHidden/>
              </w:rPr>
            </w:r>
            <w:r>
              <w:rPr>
                <w:noProof/>
                <w:webHidden/>
              </w:rPr>
              <w:fldChar w:fldCharType="separate"/>
            </w:r>
            <w:r>
              <w:rPr>
                <w:noProof/>
                <w:webHidden/>
              </w:rPr>
              <w:t>4</w:t>
            </w:r>
            <w:r>
              <w:rPr>
                <w:noProof/>
                <w:webHidden/>
              </w:rPr>
              <w:fldChar w:fldCharType="end"/>
            </w:r>
          </w:hyperlink>
        </w:p>
        <w:p w14:paraId="7A7552F8" w14:textId="4F88B985"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83" w:history="1">
            <w:r w:rsidRPr="00645D39">
              <w:rPr>
                <w:rStyle w:val="Hyperlink"/>
                <w:noProof/>
              </w:rPr>
              <w:t>7.1</w:t>
            </w:r>
            <w:r>
              <w:rPr>
                <w:rFonts w:asciiTheme="minorHAnsi" w:eastAsiaTheme="minorEastAsia" w:hAnsiTheme="minorHAnsi" w:cstheme="minorBidi"/>
                <w:noProof/>
                <w:color w:val="auto"/>
              </w:rPr>
              <w:tab/>
            </w:r>
            <w:r w:rsidRPr="00645D39">
              <w:rPr>
                <w:rStyle w:val="Hyperlink"/>
                <w:noProof/>
              </w:rPr>
              <w:t>Primary Hypotheses</w:t>
            </w:r>
            <w:r>
              <w:rPr>
                <w:noProof/>
                <w:webHidden/>
              </w:rPr>
              <w:tab/>
            </w:r>
            <w:r>
              <w:rPr>
                <w:noProof/>
                <w:webHidden/>
              </w:rPr>
              <w:fldChar w:fldCharType="begin"/>
            </w:r>
            <w:r>
              <w:rPr>
                <w:noProof/>
                <w:webHidden/>
              </w:rPr>
              <w:instrText xml:space="preserve"> PAGEREF _Toc508376883 \h </w:instrText>
            </w:r>
            <w:r>
              <w:rPr>
                <w:noProof/>
                <w:webHidden/>
              </w:rPr>
            </w:r>
            <w:r>
              <w:rPr>
                <w:noProof/>
                <w:webHidden/>
              </w:rPr>
              <w:fldChar w:fldCharType="separate"/>
            </w:r>
            <w:r>
              <w:rPr>
                <w:noProof/>
                <w:webHidden/>
              </w:rPr>
              <w:t>4</w:t>
            </w:r>
            <w:r>
              <w:rPr>
                <w:noProof/>
                <w:webHidden/>
              </w:rPr>
              <w:fldChar w:fldCharType="end"/>
            </w:r>
          </w:hyperlink>
        </w:p>
        <w:p w14:paraId="01FCE0F8" w14:textId="2B158F7B"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84" w:history="1">
            <w:r w:rsidRPr="00645D39">
              <w:rPr>
                <w:rStyle w:val="Hyperlink"/>
                <w:noProof/>
              </w:rPr>
              <w:t>7.2</w:t>
            </w:r>
            <w:r>
              <w:rPr>
                <w:rFonts w:asciiTheme="minorHAnsi" w:eastAsiaTheme="minorEastAsia" w:hAnsiTheme="minorHAnsi" w:cstheme="minorBidi"/>
                <w:noProof/>
                <w:color w:val="auto"/>
              </w:rPr>
              <w:tab/>
            </w:r>
            <w:r w:rsidRPr="00645D39">
              <w:rPr>
                <w:rStyle w:val="Hyperlink"/>
                <w:noProof/>
              </w:rPr>
              <w:t>Secondary Hypotheses</w:t>
            </w:r>
            <w:r>
              <w:rPr>
                <w:noProof/>
                <w:webHidden/>
              </w:rPr>
              <w:tab/>
            </w:r>
            <w:r>
              <w:rPr>
                <w:noProof/>
                <w:webHidden/>
              </w:rPr>
              <w:fldChar w:fldCharType="begin"/>
            </w:r>
            <w:r>
              <w:rPr>
                <w:noProof/>
                <w:webHidden/>
              </w:rPr>
              <w:instrText xml:space="preserve"> PAGEREF _Toc508376884 \h </w:instrText>
            </w:r>
            <w:r>
              <w:rPr>
                <w:noProof/>
                <w:webHidden/>
              </w:rPr>
            </w:r>
            <w:r>
              <w:rPr>
                <w:noProof/>
                <w:webHidden/>
              </w:rPr>
              <w:fldChar w:fldCharType="separate"/>
            </w:r>
            <w:r>
              <w:rPr>
                <w:noProof/>
                <w:webHidden/>
              </w:rPr>
              <w:t>5</w:t>
            </w:r>
            <w:r>
              <w:rPr>
                <w:noProof/>
                <w:webHidden/>
              </w:rPr>
              <w:fldChar w:fldCharType="end"/>
            </w:r>
          </w:hyperlink>
        </w:p>
        <w:p w14:paraId="5D4F3AB9" w14:textId="64864F6D"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85" w:history="1">
            <w:r w:rsidRPr="00645D39">
              <w:rPr>
                <w:rStyle w:val="Hyperlink"/>
                <w:noProof/>
              </w:rPr>
              <w:t>7.3</w:t>
            </w:r>
            <w:r>
              <w:rPr>
                <w:rFonts w:asciiTheme="minorHAnsi" w:eastAsiaTheme="minorEastAsia" w:hAnsiTheme="minorHAnsi" w:cstheme="minorBidi"/>
                <w:noProof/>
                <w:color w:val="auto"/>
              </w:rPr>
              <w:tab/>
            </w:r>
            <w:r w:rsidRPr="00645D39">
              <w:rPr>
                <w:rStyle w:val="Hyperlink"/>
                <w:noProof/>
              </w:rPr>
              <w:t>Primary Objectives</w:t>
            </w:r>
            <w:r>
              <w:rPr>
                <w:noProof/>
                <w:webHidden/>
              </w:rPr>
              <w:tab/>
            </w:r>
            <w:r>
              <w:rPr>
                <w:noProof/>
                <w:webHidden/>
              </w:rPr>
              <w:fldChar w:fldCharType="begin"/>
            </w:r>
            <w:r>
              <w:rPr>
                <w:noProof/>
                <w:webHidden/>
              </w:rPr>
              <w:instrText xml:space="preserve"> PAGEREF _Toc508376885 \h </w:instrText>
            </w:r>
            <w:r>
              <w:rPr>
                <w:noProof/>
                <w:webHidden/>
              </w:rPr>
            </w:r>
            <w:r>
              <w:rPr>
                <w:noProof/>
                <w:webHidden/>
              </w:rPr>
              <w:fldChar w:fldCharType="separate"/>
            </w:r>
            <w:r>
              <w:rPr>
                <w:noProof/>
                <w:webHidden/>
              </w:rPr>
              <w:t>5</w:t>
            </w:r>
            <w:r>
              <w:rPr>
                <w:noProof/>
                <w:webHidden/>
              </w:rPr>
              <w:fldChar w:fldCharType="end"/>
            </w:r>
          </w:hyperlink>
        </w:p>
        <w:p w14:paraId="438CA0A1" w14:textId="0B993C24"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86" w:history="1">
            <w:r w:rsidRPr="00645D39">
              <w:rPr>
                <w:rStyle w:val="Hyperlink"/>
                <w:noProof/>
              </w:rPr>
              <w:t>7.4</w:t>
            </w:r>
            <w:r>
              <w:rPr>
                <w:rFonts w:asciiTheme="minorHAnsi" w:eastAsiaTheme="minorEastAsia" w:hAnsiTheme="minorHAnsi" w:cstheme="minorBidi"/>
                <w:noProof/>
                <w:color w:val="auto"/>
              </w:rPr>
              <w:tab/>
            </w:r>
            <w:r w:rsidRPr="00645D39">
              <w:rPr>
                <w:rStyle w:val="Hyperlink"/>
                <w:noProof/>
              </w:rPr>
              <w:t>Secondary Objectives</w:t>
            </w:r>
            <w:r>
              <w:rPr>
                <w:noProof/>
                <w:webHidden/>
              </w:rPr>
              <w:tab/>
            </w:r>
            <w:r>
              <w:rPr>
                <w:noProof/>
                <w:webHidden/>
              </w:rPr>
              <w:fldChar w:fldCharType="begin"/>
            </w:r>
            <w:r>
              <w:rPr>
                <w:noProof/>
                <w:webHidden/>
              </w:rPr>
              <w:instrText xml:space="preserve"> PAGEREF _Toc508376886 \h </w:instrText>
            </w:r>
            <w:r>
              <w:rPr>
                <w:noProof/>
                <w:webHidden/>
              </w:rPr>
            </w:r>
            <w:r>
              <w:rPr>
                <w:noProof/>
                <w:webHidden/>
              </w:rPr>
              <w:fldChar w:fldCharType="separate"/>
            </w:r>
            <w:r>
              <w:rPr>
                <w:noProof/>
                <w:webHidden/>
              </w:rPr>
              <w:t>5</w:t>
            </w:r>
            <w:r>
              <w:rPr>
                <w:noProof/>
                <w:webHidden/>
              </w:rPr>
              <w:fldChar w:fldCharType="end"/>
            </w:r>
          </w:hyperlink>
        </w:p>
        <w:p w14:paraId="04FB0DAB" w14:textId="740D3CBB" w:rsidR="00D14916" w:rsidRDefault="00D14916">
          <w:pPr>
            <w:pStyle w:val="TOC1"/>
            <w:rPr>
              <w:rFonts w:asciiTheme="minorHAnsi" w:eastAsiaTheme="minorEastAsia" w:hAnsiTheme="minorHAnsi" w:cstheme="minorBidi"/>
              <w:noProof/>
              <w:color w:val="auto"/>
            </w:rPr>
          </w:pPr>
          <w:hyperlink w:anchor="_Toc508376887" w:history="1">
            <w:r w:rsidRPr="00645D39">
              <w:rPr>
                <w:rStyle w:val="Hyperlink"/>
                <w:noProof/>
              </w:rPr>
              <w:t>8</w:t>
            </w:r>
            <w:r>
              <w:rPr>
                <w:rFonts w:asciiTheme="minorHAnsi" w:eastAsiaTheme="minorEastAsia" w:hAnsiTheme="minorHAnsi" w:cstheme="minorBidi"/>
                <w:noProof/>
                <w:color w:val="auto"/>
              </w:rPr>
              <w:tab/>
            </w:r>
            <w:r w:rsidRPr="00645D39">
              <w:rPr>
                <w:rStyle w:val="Hyperlink"/>
                <w:noProof/>
              </w:rPr>
              <w:t>Research methods</w:t>
            </w:r>
            <w:r>
              <w:rPr>
                <w:noProof/>
                <w:webHidden/>
              </w:rPr>
              <w:tab/>
            </w:r>
            <w:r>
              <w:rPr>
                <w:noProof/>
                <w:webHidden/>
              </w:rPr>
              <w:fldChar w:fldCharType="begin"/>
            </w:r>
            <w:r>
              <w:rPr>
                <w:noProof/>
                <w:webHidden/>
              </w:rPr>
              <w:instrText xml:space="preserve"> PAGEREF _Toc508376887 \h </w:instrText>
            </w:r>
            <w:r>
              <w:rPr>
                <w:noProof/>
                <w:webHidden/>
              </w:rPr>
            </w:r>
            <w:r>
              <w:rPr>
                <w:noProof/>
                <w:webHidden/>
              </w:rPr>
              <w:fldChar w:fldCharType="separate"/>
            </w:r>
            <w:r>
              <w:rPr>
                <w:noProof/>
                <w:webHidden/>
              </w:rPr>
              <w:t>5</w:t>
            </w:r>
            <w:r>
              <w:rPr>
                <w:noProof/>
                <w:webHidden/>
              </w:rPr>
              <w:fldChar w:fldCharType="end"/>
            </w:r>
          </w:hyperlink>
        </w:p>
        <w:p w14:paraId="2E48100C" w14:textId="518DE6F1"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88" w:history="1">
            <w:r w:rsidRPr="00645D39">
              <w:rPr>
                <w:rStyle w:val="Hyperlink"/>
                <w:noProof/>
              </w:rPr>
              <w:t>8.1</w:t>
            </w:r>
            <w:r>
              <w:rPr>
                <w:rFonts w:asciiTheme="minorHAnsi" w:eastAsiaTheme="minorEastAsia" w:hAnsiTheme="minorHAnsi" w:cstheme="minorBidi"/>
                <w:noProof/>
                <w:color w:val="auto"/>
              </w:rPr>
              <w:tab/>
            </w:r>
            <w:r w:rsidRPr="00645D39">
              <w:rPr>
                <w:rStyle w:val="Hyperlink"/>
                <w:noProof/>
              </w:rPr>
              <w:t>Study Design</w:t>
            </w:r>
            <w:r>
              <w:rPr>
                <w:noProof/>
                <w:webHidden/>
              </w:rPr>
              <w:tab/>
            </w:r>
            <w:r>
              <w:rPr>
                <w:noProof/>
                <w:webHidden/>
              </w:rPr>
              <w:fldChar w:fldCharType="begin"/>
            </w:r>
            <w:r>
              <w:rPr>
                <w:noProof/>
                <w:webHidden/>
              </w:rPr>
              <w:instrText xml:space="preserve"> PAGEREF _Toc508376888 \h </w:instrText>
            </w:r>
            <w:r>
              <w:rPr>
                <w:noProof/>
                <w:webHidden/>
              </w:rPr>
            </w:r>
            <w:r>
              <w:rPr>
                <w:noProof/>
                <w:webHidden/>
              </w:rPr>
              <w:fldChar w:fldCharType="separate"/>
            </w:r>
            <w:r>
              <w:rPr>
                <w:noProof/>
                <w:webHidden/>
              </w:rPr>
              <w:t>5</w:t>
            </w:r>
            <w:r>
              <w:rPr>
                <w:noProof/>
                <w:webHidden/>
              </w:rPr>
              <w:fldChar w:fldCharType="end"/>
            </w:r>
          </w:hyperlink>
        </w:p>
        <w:p w14:paraId="1D9C554F" w14:textId="32427593"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89" w:history="1">
            <w:r w:rsidRPr="00645D39">
              <w:rPr>
                <w:rStyle w:val="Hyperlink"/>
                <w:noProof/>
              </w:rPr>
              <w:t>8.2</w:t>
            </w:r>
            <w:r>
              <w:rPr>
                <w:rFonts w:asciiTheme="minorHAnsi" w:eastAsiaTheme="minorEastAsia" w:hAnsiTheme="minorHAnsi" w:cstheme="minorBidi"/>
                <w:noProof/>
                <w:color w:val="auto"/>
              </w:rPr>
              <w:tab/>
            </w:r>
            <w:r w:rsidRPr="00645D39">
              <w:rPr>
                <w:rStyle w:val="Hyperlink"/>
                <w:noProof/>
              </w:rPr>
              <w:t>Data Source(s)</w:t>
            </w:r>
            <w:r>
              <w:rPr>
                <w:noProof/>
                <w:webHidden/>
              </w:rPr>
              <w:tab/>
            </w:r>
            <w:r>
              <w:rPr>
                <w:noProof/>
                <w:webHidden/>
              </w:rPr>
              <w:fldChar w:fldCharType="begin"/>
            </w:r>
            <w:r>
              <w:rPr>
                <w:noProof/>
                <w:webHidden/>
              </w:rPr>
              <w:instrText xml:space="preserve"> PAGEREF _Toc508376889 \h </w:instrText>
            </w:r>
            <w:r>
              <w:rPr>
                <w:noProof/>
                <w:webHidden/>
              </w:rPr>
            </w:r>
            <w:r>
              <w:rPr>
                <w:noProof/>
                <w:webHidden/>
              </w:rPr>
              <w:fldChar w:fldCharType="separate"/>
            </w:r>
            <w:r>
              <w:rPr>
                <w:noProof/>
                <w:webHidden/>
              </w:rPr>
              <w:t>6</w:t>
            </w:r>
            <w:r>
              <w:rPr>
                <w:noProof/>
                <w:webHidden/>
              </w:rPr>
              <w:fldChar w:fldCharType="end"/>
            </w:r>
          </w:hyperlink>
        </w:p>
        <w:p w14:paraId="11816CFA" w14:textId="5682FB6C"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90" w:history="1">
            <w:r w:rsidRPr="00645D39">
              <w:rPr>
                <w:rStyle w:val="Hyperlink"/>
                <w:noProof/>
              </w:rPr>
              <w:t>8.3</w:t>
            </w:r>
            <w:r>
              <w:rPr>
                <w:rFonts w:asciiTheme="minorHAnsi" w:eastAsiaTheme="minorEastAsia" w:hAnsiTheme="minorHAnsi" w:cstheme="minorBidi"/>
                <w:noProof/>
                <w:color w:val="auto"/>
              </w:rPr>
              <w:tab/>
            </w:r>
            <w:r w:rsidRPr="00645D39">
              <w:rPr>
                <w:rStyle w:val="Hyperlink"/>
                <w:noProof/>
              </w:rPr>
              <w:t>Study population</w:t>
            </w:r>
            <w:r>
              <w:rPr>
                <w:noProof/>
                <w:webHidden/>
              </w:rPr>
              <w:tab/>
            </w:r>
            <w:r>
              <w:rPr>
                <w:noProof/>
                <w:webHidden/>
              </w:rPr>
              <w:fldChar w:fldCharType="begin"/>
            </w:r>
            <w:r>
              <w:rPr>
                <w:noProof/>
                <w:webHidden/>
              </w:rPr>
              <w:instrText xml:space="preserve"> PAGEREF _Toc508376890 \h </w:instrText>
            </w:r>
            <w:r>
              <w:rPr>
                <w:noProof/>
                <w:webHidden/>
              </w:rPr>
            </w:r>
            <w:r>
              <w:rPr>
                <w:noProof/>
                <w:webHidden/>
              </w:rPr>
              <w:fldChar w:fldCharType="separate"/>
            </w:r>
            <w:r>
              <w:rPr>
                <w:noProof/>
                <w:webHidden/>
              </w:rPr>
              <w:t>7</w:t>
            </w:r>
            <w:r>
              <w:rPr>
                <w:noProof/>
                <w:webHidden/>
              </w:rPr>
              <w:fldChar w:fldCharType="end"/>
            </w:r>
          </w:hyperlink>
        </w:p>
        <w:p w14:paraId="2D3E6BEB" w14:textId="23F18261"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1" w:history="1">
            <w:r w:rsidRPr="00645D39">
              <w:rPr>
                <w:rStyle w:val="Hyperlink"/>
                <w:noProof/>
              </w:rPr>
              <w:t>8.3.1</w:t>
            </w:r>
            <w:r>
              <w:rPr>
                <w:rFonts w:asciiTheme="minorHAnsi" w:eastAsiaTheme="minorEastAsia" w:hAnsiTheme="minorHAnsi" w:cstheme="minorBidi"/>
                <w:noProof/>
                <w:color w:val="auto"/>
              </w:rPr>
              <w:tab/>
            </w:r>
            <w:r w:rsidRPr="00645D39">
              <w:rPr>
                <w:rStyle w:val="Hyperlink"/>
                <w:noProof/>
              </w:rPr>
              <w:t>Criteria common to both target and comparator cohorts for prostate cancer</w:t>
            </w:r>
            <w:r>
              <w:rPr>
                <w:noProof/>
                <w:webHidden/>
              </w:rPr>
              <w:tab/>
            </w:r>
            <w:r>
              <w:rPr>
                <w:noProof/>
                <w:webHidden/>
              </w:rPr>
              <w:fldChar w:fldCharType="begin"/>
            </w:r>
            <w:r>
              <w:rPr>
                <w:noProof/>
                <w:webHidden/>
              </w:rPr>
              <w:instrText xml:space="preserve"> PAGEREF _Toc508376891 \h </w:instrText>
            </w:r>
            <w:r>
              <w:rPr>
                <w:noProof/>
                <w:webHidden/>
              </w:rPr>
            </w:r>
            <w:r>
              <w:rPr>
                <w:noProof/>
                <w:webHidden/>
              </w:rPr>
              <w:fldChar w:fldCharType="separate"/>
            </w:r>
            <w:r>
              <w:rPr>
                <w:noProof/>
                <w:webHidden/>
              </w:rPr>
              <w:t>7</w:t>
            </w:r>
            <w:r>
              <w:rPr>
                <w:noProof/>
                <w:webHidden/>
              </w:rPr>
              <w:fldChar w:fldCharType="end"/>
            </w:r>
          </w:hyperlink>
        </w:p>
        <w:p w14:paraId="4EBED995" w14:textId="673176E6"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2" w:history="1">
            <w:r w:rsidRPr="00645D39">
              <w:rPr>
                <w:rStyle w:val="Hyperlink"/>
                <w:noProof/>
              </w:rPr>
              <w:t>8.3.2</w:t>
            </w:r>
            <w:r>
              <w:rPr>
                <w:rFonts w:asciiTheme="minorHAnsi" w:eastAsiaTheme="minorEastAsia" w:hAnsiTheme="minorHAnsi" w:cstheme="minorBidi"/>
                <w:noProof/>
                <w:color w:val="auto"/>
              </w:rPr>
              <w:tab/>
            </w:r>
            <w:r w:rsidRPr="00645D39">
              <w:rPr>
                <w:rStyle w:val="Hyperlink"/>
                <w:noProof/>
              </w:rPr>
              <w:t>Criteria common to both target and comparator cohorts for b</w:t>
            </w:r>
            <w:r w:rsidRPr="00645D39">
              <w:rPr>
                <w:rStyle w:val="Hyperlink"/>
                <w:noProof/>
                <w:highlight w:val="white"/>
              </w:rPr>
              <w:t>reast cancer</w:t>
            </w:r>
            <w:r>
              <w:rPr>
                <w:noProof/>
                <w:webHidden/>
              </w:rPr>
              <w:tab/>
            </w:r>
            <w:r>
              <w:rPr>
                <w:noProof/>
                <w:webHidden/>
              </w:rPr>
              <w:fldChar w:fldCharType="begin"/>
            </w:r>
            <w:r>
              <w:rPr>
                <w:noProof/>
                <w:webHidden/>
              </w:rPr>
              <w:instrText xml:space="preserve"> PAGEREF _Toc508376892 \h </w:instrText>
            </w:r>
            <w:r>
              <w:rPr>
                <w:noProof/>
                <w:webHidden/>
              </w:rPr>
            </w:r>
            <w:r>
              <w:rPr>
                <w:noProof/>
                <w:webHidden/>
              </w:rPr>
              <w:fldChar w:fldCharType="separate"/>
            </w:r>
            <w:r>
              <w:rPr>
                <w:noProof/>
                <w:webHidden/>
              </w:rPr>
              <w:t>8</w:t>
            </w:r>
            <w:r>
              <w:rPr>
                <w:noProof/>
                <w:webHidden/>
              </w:rPr>
              <w:fldChar w:fldCharType="end"/>
            </w:r>
          </w:hyperlink>
        </w:p>
        <w:p w14:paraId="0AAE0059" w14:textId="154D0DCA"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3" w:history="1">
            <w:r w:rsidRPr="00645D39">
              <w:rPr>
                <w:rStyle w:val="Hyperlink"/>
                <w:noProof/>
                <w:highlight w:val="white"/>
              </w:rPr>
              <w:t>8.3.3</w:t>
            </w:r>
            <w:r>
              <w:rPr>
                <w:rFonts w:asciiTheme="minorHAnsi" w:eastAsiaTheme="minorEastAsia" w:hAnsiTheme="minorHAnsi" w:cstheme="minorBidi"/>
                <w:noProof/>
                <w:color w:val="auto"/>
              </w:rPr>
              <w:tab/>
            </w:r>
            <w:r w:rsidRPr="00645D39">
              <w:rPr>
                <w:rStyle w:val="Hyperlink"/>
                <w:noProof/>
              </w:rPr>
              <w:t>Criteria common to both target and comparator cohorts for advanced cancer or multiple myeloma</w:t>
            </w:r>
            <w:r>
              <w:rPr>
                <w:noProof/>
                <w:webHidden/>
              </w:rPr>
              <w:tab/>
            </w:r>
            <w:r>
              <w:rPr>
                <w:noProof/>
                <w:webHidden/>
              </w:rPr>
              <w:fldChar w:fldCharType="begin"/>
            </w:r>
            <w:r>
              <w:rPr>
                <w:noProof/>
                <w:webHidden/>
              </w:rPr>
              <w:instrText xml:space="preserve"> PAGEREF _Toc508376893 \h </w:instrText>
            </w:r>
            <w:r>
              <w:rPr>
                <w:noProof/>
                <w:webHidden/>
              </w:rPr>
            </w:r>
            <w:r>
              <w:rPr>
                <w:noProof/>
                <w:webHidden/>
              </w:rPr>
              <w:fldChar w:fldCharType="separate"/>
            </w:r>
            <w:r>
              <w:rPr>
                <w:noProof/>
                <w:webHidden/>
              </w:rPr>
              <w:t>8</w:t>
            </w:r>
            <w:r>
              <w:rPr>
                <w:noProof/>
                <w:webHidden/>
              </w:rPr>
              <w:fldChar w:fldCharType="end"/>
            </w:r>
          </w:hyperlink>
        </w:p>
        <w:p w14:paraId="50501A4B" w14:textId="35E5EB23"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894" w:history="1">
            <w:r w:rsidRPr="00645D39">
              <w:rPr>
                <w:rStyle w:val="Hyperlink"/>
                <w:noProof/>
              </w:rPr>
              <w:t>8.4</w:t>
            </w:r>
            <w:r>
              <w:rPr>
                <w:rFonts w:asciiTheme="minorHAnsi" w:eastAsiaTheme="minorEastAsia" w:hAnsiTheme="minorHAnsi" w:cstheme="minorBidi"/>
                <w:noProof/>
                <w:color w:val="auto"/>
              </w:rPr>
              <w:tab/>
            </w:r>
            <w:r w:rsidRPr="00645D39">
              <w:rPr>
                <w:rStyle w:val="Hyperlink"/>
                <w:noProof/>
              </w:rPr>
              <w:t>Exposures</w:t>
            </w:r>
            <w:r>
              <w:rPr>
                <w:noProof/>
                <w:webHidden/>
              </w:rPr>
              <w:tab/>
            </w:r>
            <w:r>
              <w:rPr>
                <w:noProof/>
                <w:webHidden/>
              </w:rPr>
              <w:fldChar w:fldCharType="begin"/>
            </w:r>
            <w:r>
              <w:rPr>
                <w:noProof/>
                <w:webHidden/>
              </w:rPr>
              <w:instrText xml:space="preserve"> PAGEREF _Toc508376894 \h </w:instrText>
            </w:r>
            <w:r>
              <w:rPr>
                <w:noProof/>
                <w:webHidden/>
              </w:rPr>
            </w:r>
            <w:r>
              <w:rPr>
                <w:noProof/>
                <w:webHidden/>
              </w:rPr>
              <w:fldChar w:fldCharType="separate"/>
            </w:r>
            <w:r>
              <w:rPr>
                <w:noProof/>
                <w:webHidden/>
              </w:rPr>
              <w:t>9</w:t>
            </w:r>
            <w:r>
              <w:rPr>
                <w:noProof/>
                <w:webHidden/>
              </w:rPr>
              <w:fldChar w:fldCharType="end"/>
            </w:r>
          </w:hyperlink>
        </w:p>
        <w:p w14:paraId="2C0D7F6C" w14:textId="2E5BB674"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5" w:history="1">
            <w:r w:rsidRPr="00645D39">
              <w:rPr>
                <w:rStyle w:val="Hyperlink"/>
                <w:noProof/>
              </w:rPr>
              <w:t>8.4.1</w:t>
            </w:r>
            <w:r>
              <w:rPr>
                <w:rFonts w:asciiTheme="minorHAnsi" w:eastAsiaTheme="minorEastAsia" w:hAnsiTheme="minorHAnsi" w:cstheme="minorBidi"/>
                <w:noProof/>
                <w:color w:val="auto"/>
              </w:rPr>
              <w:tab/>
            </w:r>
            <w:r w:rsidRPr="00645D39">
              <w:rPr>
                <w:rStyle w:val="Hyperlink"/>
                <w:noProof/>
              </w:rPr>
              <w:t>Target: Denosumab new users with prostate cancer</w:t>
            </w:r>
            <w:r>
              <w:rPr>
                <w:noProof/>
                <w:webHidden/>
              </w:rPr>
              <w:tab/>
            </w:r>
            <w:r>
              <w:rPr>
                <w:noProof/>
                <w:webHidden/>
              </w:rPr>
              <w:fldChar w:fldCharType="begin"/>
            </w:r>
            <w:r>
              <w:rPr>
                <w:noProof/>
                <w:webHidden/>
              </w:rPr>
              <w:instrText xml:space="preserve"> PAGEREF _Toc508376895 \h </w:instrText>
            </w:r>
            <w:r>
              <w:rPr>
                <w:noProof/>
                <w:webHidden/>
              </w:rPr>
            </w:r>
            <w:r>
              <w:rPr>
                <w:noProof/>
                <w:webHidden/>
              </w:rPr>
              <w:fldChar w:fldCharType="separate"/>
            </w:r>
            <w:r>
              <w:rPr>
                <w:noProof/>
                <w:webHidden/>
              </w:rPr>
              <w:t>9</w:t>
            </w:r>
            <w:r>
              <w:rPr>
                <w:noProof/>
                <w:webHidden/>
              </w:rPr>
              <w:fldChar w:fldCharType="end"/>
            </w:r>
          </w:hyperlink>
        </w:p>
        <w:p w14:paraId="1CDE1359" w14:textId="55EF0DFA"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6" w:history="1">
            <w:r w:rsidRPr="00645D39">
              <w:rPr>
                <w:rStyle w:val="Hyperlink"/>
                <w:noProof/>
              </w:rPr>
              <w:t>8.4.2</w:t>
            </w:r>
            <w:r>
              <w:rPr>
                <w:rFonts w:asciiTheme="minorHAnsi" w:eastAsiaTheme="minorEastAsia" w:hAnsiTheme="minorHAnsi" w:cstheme="minorBidi"/>
                <w:noProof/>
                <w:color w:val="auto"/>
              </w:rPr>
              <w:tab/>
            </w:r>
            <w:r w:rsidRPr="00645D39">
              <w:rPr>
                <w:rStyle w:val="Hyperlink"/>
                <w:noProof/>
              </w:rPr>
              <w:t>Comparator: Zoledronic Acid new users with prostate cancer</w:t>
            </w:r>
            <w:r>
              <w:rPr>
                <w:noProof/>
                <w:webHidden/>
              </w:rPr>
              <w:tab/>
            </w:r>
            <w:r>
              <w:rPr>
                <w:noProof/>
                <w:webHidden/>
              </w:rPr>
              <w:fldChar w:fldCharType="begin"/>
            </w:r>
            <w:r>
              <w:rPr>
                <w:noProof/>
                <w:webHidden/>
              </w:rPr>
              <w:instrText xml:space="preserve"> PAGEREF _Toc508376896 \h </w:instrText>
            </w:r>
            <w:r>
              <w:rPr>
                <w:noProof/>
                <w:webHidden/>
              </w:rPr>
            </w:r>
            <w:r>
              <w:rPr>
                <w:noProof/>
                <w:webHidden/>
              </w:rPr>
              <w:fldChar w:fldCharType="separate"/>
            </w:r>
            <w:r>
              <w:rPr>
                <w:noProof/>
                <w:webHidden/>
              </w:rPr>
              <w:t>13</w:t>
            </w:r>
            <w:r>
              <w:rPr>
                <w:noProof/>
                <w:webHidden/>
              </w:rPr>
              <w:fldChar w:fldCharType="end"/>
            </w:r>
          </w:hyperlink>
        </w:p>
        <w:p w14:paraId="0E991141" w14:textId="5188DB6B"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7" w:history="1">
            <w:r w:rsidRPr="00645D39">
              <w:rPr>
                <w:rStyle w:val="Hyperlink"/>
                <w:noProof/>
              </w:rPr>
              <w:t>8.4.3</w:t>
            </w:r>
            <w:r>
              <w:rPr>
                <w:rFonts w:asciiTheme="minorHAnsi" w:eastAsiaTheme="minorEastAsia" w:hAnsiTheme="minorHAnsi" w:cstheme="minorBidi"/>
                <w:noProof/>
                <w:color w:val="auto"/>
              </w:rPr>
              <w:tab/>
            </w:r>
            <w:r w:rsidRPr="00645D39">
              <w:rPr>
                <w:rStyle w:val="Hyperlink"/>
                <w:noProof/>
              </w:rPr>
              <w:t>Target: Denosumab new users with breast cancer</w:t>
            </w:r>
            <w:r>
              <w:rPr>
                <w:noProof/>
                <w:webHidden/>
              </w:rPr>
              <w:tab/>
            </w:r>
            <w:r>
              <w:rPr>
                <w:noProof/>
                <w:webHidden/>
              </w:rPr>
              <w:fldChar w:fldCharType="begin"/>
            </w:r>
            <w:r>
              <w:rPr>
                <w:noProof/>
                <w:webHidden/>
              </w:rPr>
              <w:instrText xml:space="preserve"> PAGEREF _Toc508376897 \h </w:instrText>
            </w:r>
            <w:r>
              <w:rPr>
                <w:noProof/>
                <w:webHidden/>
              </w:rPr>
            </w:r>
            <w:r>
              <w:rPr>
                <w:noProof/>
                <w:webHidden/>
              </w:rPr>
              <w:fldChar w:fldCharType="separate"/>
            </w:r>
            <w:r>
              <w:rPr>
                <w:noProof/>
                <w:webHidden/>
              </w:rPr>
              <w:t>17</w:t>
            </w:r>
            <w:r>
              <w:rPr>
                <w:noProof/>
                <w:webHidden/>
              </w:rPr>
              <w:fldChar w:fldCharType="end"/>
            </w:r>
          </w:hyperlink>
        </w:p>
        <w:p w14:paraId="2137AEE0" w14:textId="3E022A2E"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8" w:history="1">
            <w:r w:rsidRPr="00645D39">
              <w:rPr>
                <w:rStyle w:val="Hyperlink"/>
                <w:noProof/>
              </w:rPr>
              <w:t>8.4.4</w:t>
            </w:r>
            <w:r>
              <w:rPr>
                <w:rFonts w:asciiTheme="minorHAnsi" w:eastAsiaTheme="minorEastAsia" w:hAnsiTheme="minorHAnsi" w:cstheme="minorBidi"/>
                <w:noProof/>
                <w:color w:val="auto"/>
              </w:rPr>
              <w:tab/>
            </w:r>
            <w:r w:rsidRPr="00645D39">
              <w:rPr>
                <w:rStyle w:val="Hyperlink"/>
                <w:noProof/>
              </w:rPr>
              <w:t>Comparator: Zoledronic Acid new users with breast cancer</w:t>
            </w:r>
            <w:r>
              <w:rPr>
                <w:noProof/>
                <w:webHidden/>
              </w:rPr>
              <w:tab/>
            </w:r>
            <w:r>
              <w:rPr>
                <w:noProof/>
                <w:webHidden/>
              </w:rPr>
              <w:fldChar w:fldCharType="begin"/>
            </w:r>
            <w:r>
              <w:rPr>
                <w:noProof/>
                <w:webHidden/>
              </w:rPr>
              <w:instrText xml:space="preserve"> PAGEREF _Toc508376898 \h </w:instrText>
            </w:r>
            <w:r>
              <w:rPr>
                <w:noProof/>
                <w:webHidden/>
              </w:rPr>
            </w:r>
            <w:r>
              <w:rPr>
                <w:noProof/>
                <w:webHidden/>
              </w:rPr>
              <w:fldChar w:fldCharType="separate"/>
            </w:r>
            <w:r>
              <w:rPr>
                <w:noProof/>
                <w:webHidden/>
              </w:rPr>
              <w:t>20</w:t>
            </w:r>
            <w:r>
              <w:rPr>
                <w:noProof/>
                <w:webHidden/>
              </w:rPr>
              <w:fldChar w:fldCharType="end"/>
            </w:r>
          </w:hyperlink>
        </w:p>
        <w:p w14:paraId="703C8D0E" w14:textId="736E2BC7"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899" w:history="1">
            <w:r w:rsidRPr="00645D39">
              <w:rPr>
                <w:rStyle w:val="Hyperlink"/>
                <w:noProof/>
              </w:rPr>
              <w:t>8.4.5</w:t>
            </w:r>
            <w:r>
              <w:rPr>
                <w:rFonts w:asciiTheme="minorHAnsi" w:eastAsiaTheme="minorEastAsia" w:hAnsiTheme="minorHAnsi" w:cstheme="minorBidi"/>
                <w:noProof/>
                <w:color w:val="auto"/>
              </w:rPr>
              <w:tab/>
            </w:r>
            <w:r w:rsidRPr="00645D39">
              <w:rPr>
                <w:rStyle w:val="Hyperlink"/>
                <w:noProof/>
              </w:rPr>
              <w:t>Target: Denosumab new users with advanced cancer or multiple myeloma</w:t>
            </w:r>
            <w:r>
              <w:rPr>
                <w:noProof/>
                <w:webHidden/>
              </w:rPr>
              <w:tab/>
            </w:r>
            <w:r>
              <w:rPr>
                <w:noProof/>
                <w:webHidden/>
              </w:rPr>
              <w:fldChar w:fldCharType="begin"/>
            </w:r>
            <w:r>
              <w:rPr>
                <w:noProof/>
                <w:webHidden/>
              </w:rPr>
              <w:instrText xml:space="preserve"> PAGEREF _Toc508376899 \h </w:instrText>
            </w:r>
            <w:r>
              <w:rPr>
                <w:noProof/>
                <w:webHidden/>
              </w:rPr>
            </w:r>
            <w:r>
              <w:rPr>
                <w:noProof/>
                <w:webHidden/>
              </w:rPr>
              <w:fldChar w:fldCharType="separate"/>
            </w:r>
            <w:r>
              <w:rPr>
                <w:noProof/>
                <w:webHidden/>
              </w:rPr>
              <w:t>24</w:t>
            </w:r>
            <w:r>
              <w:rPr>
                <w:noProof/>
                <w:webHidden/>
              </w:rPr>
              <w:fldChar w:fldCharType="end"/>
            </w:r>
          </w:hyperlink>
        </w:p>
        <w:p w14:paraId="5DFC4F71" w14:textId="3E9E94B0"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900" w:history="1">
            <w:r w:rsidRPr="00645D39">
              <w:rPr>
                <w:rStyle w:val="Hyperlink"/>
                <w:noProof/>
              </w:rPr>
              <w:t>8.4.6</w:t>
            </w:r>
            <w:r>
              <w:rPr>
                <w:rFonts w:asciiTheme="minorHAnsi" w:eastAsiaTheme="minorEastAsia" w:hAnsiTheme="minorHAnsi" w:cstheme="minorBidi"/>
                <w:noProof/>
                <w:color w:val="auto"/>
              </w:rPr>
              <w:tab/>
            </w:r>
            <w:r w:rsidRPr="00645D39">
              <w:rPr>
                <w:rStyle w:val="Hyperlink"/>
                <w:noProof/>
              </w:rPr>
              <w:t>Comparator: Zoledronic Acid new users with advanced cancer or multiple myeloma</w:t>
            </w:r>
            <w:r>
              <w:rPr>
                <w:noProof/>
                <w:webHidden/>
              </w:rPr>
              <w:tab/>
            </w:r>
            <w:r>
              <w:rPr>
                <w:noProof/>
                <w:webHidden/>
              </w:rPr>
              <w:fldChar w:fldCharType="begin"/>
            </w:r>
            <w:r>
              <w:rPr>
                <w:noProof/>
                <w:webHidden/>
              </w:rPr>
              <w:instrText xml:space="preserve"> PAGEREF _Toc508376900 \h </w:instrText>
            </w:r>
            <w:r>
              <w:rPr>
                <w:noProof/>
                <w:webHidden/>
              </w:rPr>
            </w:r>
            <w:r>
              <w:rPr>
                <w:noProof/>
                <w:webHidden/>
              </w:rPr>
              <w:fldChar w:fldCharType="separate"/>
            </w:r>
            <w:r>
              <w:rPr>
                <w:noProof/>
                <w:webHidden/>
              </w:rPr>
              <w:t>28</w:t>
            </w:r>
            <w:r>
              <w:rPr>
                <w:noProof/>
                <w:webHidden/>
              </w:rPr>
              <w:fldChar w:fldCharType="end"/>
            </w:r>
          </w:hyperlink>
        </w:p>
        <w:p w14:paraId="3380778C" w14:textId="561CF5E1"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01" w:history="1">
            <w:r w:rsidRPr="00645D39">
              <w:rPr>
                <w:rStyle w:val="Hyperlink"/>
                <w:noProof/>
              </w:rPr>
              <w:t>8.5</w:t>
            </w:r>
            <w:r>
              <w:rPr>
                <w:rFonts w:asciiTheme="minorHAnsi" w:eastAsiaTheme="minorEastAsia" w:hAnsiTheme="minorHAnsi" w:cstheme="minorBidi"/>
                <w:noProof/>
                <w:color w:val="auto"/>
              </w:rPr>
              <w:tab/>
            </w:r>
            <w:r w:rsidRPr="00645D39">
              <w:rPr>
                <w:rStyle w:val="Hyperlink"/>
                <w:noProof/>
              </w:rPr>
              <w:t>Outcomes</w:t>
            </w:r>
            <w:r>
              <w:rPr>
                <w:noProof/>
                <w:webHidden/>
              </w:rPr>
              <w:tab/>
            </w:r>
            <w:r>
              <w:rPr>
                <w:noProof/>
                <w:webHidden/>
              </w:rPr>
              <w:fldChar w:fldCharType="begin"/>
            </w:r>
            <w:r>
              <w:rPr>
                <w:noProof/>
                <w:webHidden/>
              </w:rPr>
              <w:instrText xml:space="preserve"> PAGEREF _Toc508376901 \h </w:instrText>
            </w:r>
            <w:r>
              <w:rPr>
                <w:noProof/>
                <w:webHidden/>
              </w:rPr>
            </w:r>
            <w:r>
              <w:rPr>
                <w:noProof/>
                <w:webHidden/>
              </w:rPr>
              <w:fldChar w:fldCharType="separate"/>
            </w:r>
            <w:r>
              <w:rPr>
                <w:noProof/>
                <w:webHidden/>
              </w:rPr>
              <w:t>33</w:t>
            </w:r>
            <w:r>
              <w:rPr>
                <w:noProof/>
                <w:webHidden/>
              </w:rPr>
              <w:fldChar w:fldCharType="end"/>
            </w:r>
          </w:hyperlink>
        </w:p>
        <w:p w14:paraId="6276F300" w14:textId="4FD58247"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902" w:history="1">
            <w:r w:rsidRPr="00645D39">
              <w:rPr>
                <w:rStyle w:val="Hyperlink"/>
                <w:noProof/>
              </w:rPr>
              <w:t>8.5.1</w:t>
            </w:r>
            <w:r>
              <w:rPr>
                <w:rFonts w:asciiTheme="minorHAnsi" w:eastAsiaTheme="minorEastAsia" w:hAnsiTheme="minorHAnsi" w:cstheme="minorBidi"/>
                <w:noProof/>
                <w:color w:val="auto"/>
              </w:rPr>
              <w:tab/>
            </w:r>
            <w:r w:rsidRPr="00645D39">
              <w:rPr>
                <w:rStyle w:val="Hyperlink"/>
                <w:noProof/>
              </w:rPr>
              <w:t>Skeletal-related events</w:t>
            </w:r>
            <w:r>
              <w:rPr>
                <w:noProof/>
                <w:webHidden/>
              </w:rPr>
              <w:tab/>
            </w:r>
            <w:r>
              <w:rPr>
                <w:noProof/>
                <w:webHidden/>
              </w:rPr>
              <w:fldChar w:fldCharType="begin"/>
            </w:r>
            <w:r>
              <w:rPr>
                <w:noProof/>
                <w:webHidden/>
              </w:rPr>
              <w:instrText xml:space="preserve"> PAGEREF _Toc508376902 \h </w:instrText>
            </w:r>
            <w:r>
              <w:rPr>
                <w:noProof/>
                <w:webHidden/>
              </w:rPr>
            </w:r>
            <w:r>
              <w:rPr>
                <w:noProof/>
                <w:webHidden/>
              </w:rPr>
              <w:fldChar w:fldCharType="separate"/>
            </w:r>
            <w:r>
              <w:rPr>
                <w:noProof/>
                <w:webHidden/>
              </w:rPr>
              <w:t>33</w:t>
            </w:r>
            <w:r>
              <w:rPr>
                <w:noProof/>
                <w:webHidden/>
              </w:rPr>
              <w:fldChar w:fldCharType="end"/>
            </w:r>
          </w:hyperlink>
        </w:p>
        <w:p w14:paraId="0855293C" w14:textId="6E4DC131"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903" w:history="1">
            <w:r w:rsidRPr="00645D39">
              <w:rPr>
                <w:rStyle w:val="Hyperlink"/>
                <w:noProof/>
              </w:rPr>
              <w:t>8.5.2</w:t>
            </w:r>
            <w:r>
              <w:rPr>
                <w:rFonts w:asciiTheme="minorHAnsi" w:eastAsiaTheme="minorEastAsia" w:hAnsiTheme="minorHAnsi" w:cstheme="minorBidi"/>
                <w:noProof/>
                <w:color w:val="auto"/>
              </w:rPr>
              <w:tab/>
            </w:r>
            <w:r w:rsidRPr="00645D39">
              <w:rPr>
                <w:rStyle w:val="Hyperlink"/>
                <w:noProof/>
              </w:rPr>
              <w:t>Negative control outcomes</w:t>
            </w:r>
            <w:r>
              <w:rPr>
                <w:noProof/>
                <w:webHidden/>
              </w:rPr>
              <w:tab/>
            </w:r>
            <w:r>
              <w:rPr>
                <w:noProof/>
                <w:webHidden/>
              </w:rPr>
              <w:fldChar w:fldCharType="begin"/>
            </w:r>
            <w:r>
              <w:rPr>
                <w:noProof/>
                <w:webHidden/>
              </w:rPr>
              <w:instrText xml:space="preserve"> PAGEREF _Toc508376903 \h </w:instrText>
            </w:r>
            <w:r>
              <w:rPr>
                <w:noProof/>
                <w:webHidden/>
              </w:rPr>
            </w:r>
            <w:r>
              <w:rPr>
                <w:noProof/>
                <w:webHidden/>
              </w:rPr>
              <w:fldChar w:fldCharType="separate"/>
            </w:r>
            <w:r>
              <w:rPr>
                <w:noProof/>
                <w:webHidden/>
              </w:rPr>
              <w:t>36</w:t>
            </w:r>
            <w:r>
              <w:rPr>
                <w:noProof/>
                <w:webHidden/>
              </w:rPr>
              <w:fldChar w:fldCharType="end"/>
            </w:r>
          </w:hyperlink>
        </w:p>
        <w:p w14:paraId="461B9B4B" w14:textId="11E39BE9"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904" w:history="1">
            <w:r w:rsidRPr="00645D39">
              <w:rPr>
                <w:rStyle w:val="Hyperlink"/>
                <w:noProof/>
              </w:rPr>
              <w:t>8.5.3</w:t>
            </w:r>
            <w:r>
              <w:rPr>
                <w:rFonts w:asciiTheme="minorHAnsi" w:eastAsiaTheme="minorEastAsia" w:hAnsiTheme="minorHAnsi" w:cstheme="minorBidi"/>
                <w:noProof/>
                <w:color w:val="auto"/>
              </w:rPr>
              <w:tab/>
            </w:r>
            <w:r w:rsidRPr="00645D39">
              <w:rPr>
                <w:rStyle w:val="Hyperlink"/>
                <w:noProof/>
              </w:rPr>
              <w:t>Positive control outcomes</w:t>
            </w:r>
            <w:r>
              <w:rPr>
                <w:noProof/>
                <w:webHidden/>
              </w:rPr>
              <w:tab/>
            </w:r>
            <w:r>
              <w:rPr>
                <w:noProof/>
                <w:webHidden/>
              </w:rPr>
              <w:fldChar w:fldCharType="begin"/>
            </w:r>
            <w:r>
              <w:rPr>
                <w:noProof/>
                <w:webHidden/>
              </w:rPr>
              <w:instrText xml:space="preserve"> PAGEREF _Toc508376904 \h </w:instrText>
            </w:r>
            <w:r>
              <w:rPr>
                <w:noProof/>
                <w:webHidden/>
              </w:rPr>
            </w:r>
            <w:r>
              <w:rPr>
                <w:noProof/>
                <w:webHidden/>
              </w:rPr>
              <w:fldChar w:fldCharType="separate"/>
            </w:r>
            <w:r>
              <w:rPr>
                <w:noProof/>
                <w:webHidden/>
              </w:rPr>
              <w:t>37</w:t>
            </w:r>
            <w:r>
              <w:rPr>
                <w:noProof/>
                <w:webHidden/>
              </w:rPr>
              <w:fldChar w:fldCharType="end"/>
            </w:r>
          </w:hyperlink>
        </w:p>
        <w:p w14:paraId="2C216470" w14:textId="286C5AC2"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05" w:history="1">
            <w:r w:rsidRPr="00645D39">
              <w:rPr>
                <w:rStyle w:val="Hyperlink"/>
                <w:noProof/>
              </w:rPr>
              <w:t>8.6</w:t>
            </w:r>
            <w:r>
              <w:rPr>
                <w:rFonts w:asciiTheme="minorHAnsi" w:eastAsiaTheme="minorEastAsia" w:hAnsiTheme="minorHAnsi" w:cstheme="minorBidi"/>
                <w:noProof/>
                <w:color w:val="auto"/>
              </w:rPr>
              <w:tab/>
            </w:r>
            <w:r w:rsidRPr="00645D39">
              <w:rPr>
                <w:rStyle w:val="Hyperlink"/>
                <w:noProof/>
              </w:rPr>
              <w:t>Covariates</w:t>
            </w:r>
            <w:r>
              <w:rPr>
                <w:noProof/>
                <w:webHidden/>
              </w:rPr>
              <w:tab/>
            </w:r>
            <w:r>
              <w:rPr>
                <w:noProof/>
                <w:webHidden/>
              </w:rPr>
              <w:fldChar w:fldCharType="begin"/>
            </w:r>
            <w:r>
              <w:rPr>
                <w:noProof/>
                <w:webHidden/>
              </w:rPr>
              <w:instrText xml:space="preserve"> PAGEREF _Toc508376905 \h </w:instrText>
            </w:r>
            <w:r>
              <w:rPr>
                <w:noProof/>
                <w:webHidden/>
              </w:rPr>
            </w:r>
            <w:r>
              <w:rPr>
                <w:noProof/>
                <w:webHidden/>
              </w:rPr>
              <w:fldChar w:fldCharType="separate"/>
            </w:r>
            <w:r>
              <w:rPr>
                <w:noProof/>
                <w:webHidden/>
              </w:rPr>
              <w:t>37</w:t>
            </w:r>
            <w:r>
              <w:rPr>
                <w:noProof/>
                <w:webHidden/>
              </w:rPr>
              <w:fldChar w:fldCharType="end"/>
            </w:r>
          </w:hyperlink>
        </w:p>
        <w:p w14:paraId="1816EE83" w14:textId="10E7A7C7"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906" w:history="1">
            <w:r w:rsidRPr="00645D39">
              <w:rPr>
                <w:rStyle w:val="Hyperlink"/>
                <w:noProof/>
              </w:rPr>
              <w:t>8.6.1</w:t>
            </w:r>
            <w:r>
              <w:rPr>
                <w:rFonts w:asciiTheme="minorHAnsi" w:eastAsiaTheme="minorEastAsia" w:hAnsiTheme="minorHAnsi" w:cstheme="minorBidi"/>
                <w:noProof/>
                <w:color w:val="auto"/>
              </w:rPr>
              <w:tab/>
            </w:r>
            <w:r w:rsidRPr="00645D39">
              <w:rPr>
                <w:rStyle w:val="Hyperlink"/>
                <w:noProof/>
              </w:rPr>
              <w:t>Propensity score covariates</w:t>
            </w:r>
            <w:r>
              <w:rPr>
                <w:noProof/>
                <w:webHidden/>
              </w:rPr>
              <w:tab/>
            </w:r>
            <w:r>
              <w:rPr>
                <w:noProof/>
                <w:webHidden/>
              </w:rPr>
              <w:fldChar w:fldCharType="begin"/>
            </w:r>
            <w:r>
              <w:rPr>
                <w:noProof/>
                <w:webHidden/>
              </w:rPr>
              <w:instrText xml:space="preserve"> PAGEREF _Toc508376906 \h </w:instrText>
            </w:r>
            <w:r>
              <w:rPr>
                <w:noProof/>
                <w:webHidden/>
              </w:rPr>
            </w:r>
            <w:r>
              <w:rPr>
                <w:noProof/>
                <w:webHidden/>
              </w:rPr>
              <w:fldChar w:fldCharType="separate"/>
            </w:r>
            <w:r>
              <w:rPr>
                <w:noProof/>
                <w:webHidden/>
              </w:rPr>
              <w:t>37</w:t>
            </w:r>
            <w:r>
              <w:rPr>
                <w:noProof/>
                <w:webHidden/>
              </w:rPr>
              <w:fldChar w:fldCharType="end"/>
            </w:r>
          </w:hyperlink>
        </w:p>
        <w:p w14:paraId="42C8D88E" w14:textId="1FB76BE5" w:rsidR="00D14916" w:rsidRDefault="00D14916">
          <w:pPr>
            <w:pStyle w:val="TOC1"/>
            <w:rPr>
              <w:rFonts w:asciiTheme="minorHAnsi" w:eastAsiaTheme="minorEastAsia" w:hAnsiTheme="minorHAnsi" w:cstheme="minorBidi"/>
              <w:noProof/>
              <w:color w:val="auto"/>
            </w:rPr>
          </w:pPr>
          <w:hyperlink w:anchor="_Toc508376907" w:history="1">
            <w:r w:rsidRPr="00645D39">
              <w:rPr>
                <w:rStyle w:val="Hyperlink"/>
                <w:noProof/>
              </w:rPr>
              <w:t>9</w:t>
            </w:r>
            <w:r>
              <w:rPr>
                <w:rFonts w:asciiTheme="minorHAnsi" w:eastAsiaTheme="minorEastAsia" w:hAnsiTheme="minorHAnsi" w:cstheme="minorBidi"/>
                <w:noProof/>
                <w:color w:val="auto"/>
              </w:rPr>
              <w:tab/>
            </w:r>
            <w:r w:rsidRPr="00645D39">
              <w:rPr>
                <w:rStyle w:val="Hyperlink"/>
                <w:noProof/>
              </w:rPr>
              <w:t>Data Analysis Plan</w:t>
            </w:r>
            <w:r>
              <w:rPr>
                <w:noProof/>
                <w:webHidden/>
              </w:rPr>
              <w:tab/>
            </w:r>
            <w:r>
              <w:rPr>
                <w:noProof/>
                <w:webHidden/>
              </w:rPr>
              <w:fldChar w:fldCharType="begin"/>
            </w:r>
            <w:r>
              <w:rPr>
                <w:noProof/>
                <w:webHidden/>
              </w:rPr>
              <w:instrText xml:space="preserve"> PAGEREF _Toc508376907 \h </w:instrText>
            </w:r>
            <w:r>
              <w:rPr>
                <w:noProof/>
                <w:webHidden/>
              </w:rPr>
            </w:r>
            <w:r>
              <w:rPr>
                <w:noProof/>
                <w:webHidden/>
              </w:rPr>
              <w:fldChar w:fldCharType="separate"/>
            </w:r>
            <w:r>
              <w:rPr>
                <w:noProof/>
                <w:webHidden/>
              </w:rPr>
              <w:t>38</w:t>
            </w:r>
            <w:r>
              <w:rPr>
                <w:noProof/>
                <w:webHidden/>
              </w:rPr>
              <w:fldChar w:fldCharType="end"/>
            </w:r>
          </w:hyperlink>
        </w:p>
        <w:p w14:paraId="2E288592" w14:textId="7AE9FE4A"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08" w:history="1">
            <w:r w:rsidRPr="00645D39">
              <w:rPr>
                <w:rStyle w:val="Hyperlink"/>
                <w:noProof/>
              </w:rPr>
              <w:t>9.1</w:t>
            </w:r>
            <w:r>
              <w:rPr>
                <w:rFonts w:asciiTheme="minorHAnsi" w:eastAsiaTheme="minorEastAsia" w:hAnsiTheme="minorHAnsi" w:cstheme="minorBidi"/>
                <w:noProof/>
                <w:color w:val="auto"/>
              </w:rPr>
              <w:tab/>
            </w:r>
            <w:r w:rsidRPr="00645D39">
              <w:rPr>
                <w:rStyle w:val="Hyperlink"/>
                <w:noProof/>
              </w:rPr>
              <w:t>Calculation of time-at risk</w:t>
            </w:r>
            <w:r>
              <w:rPr>
                <w:noProof/>
                <w:webHidden/>
              </w:rPr>
              <w:tab/>
            </w:r>
            <w:r>
              <w:rPr>
                <w:noProof/>
                <w:webHidden/>
              </w:rPr>
              <w:fldChar w:fldCharType="begin"/>
            </w:r>
            <w:r>
              <w:rPr>
                <w:noProof/>
                <w:webHidden/>
              </w:rPr>
              <w:instrText xml:space="preserve"> PAGEREF _Toc508376908 \h </w:instrText>
            </w:r>
            <w:r>
              <w:rPr>
                <w:noProof/>
                <w:webHidden/>
              </w:rPr>
            </w:r>
            <w:r>
              <w:rPr>
                <w:noProof/>
                <w:webHidden/>
              </w:rPr>
              <w:fldChar w:fldCharType="separate"/>
            </w:r>
            <w:r>
              <w:rPr>
                <w:noProof/>
                <w:webHidden/>
              </w:rPr>
              <w:t>38</w:t>
            </w:r>
            <w:r>
              <w:rPr>
                <w:noProof/>
                <w:webHidden/>
              </w:rPr>
              <w:fldChar w:fldCharType="end"/>
            </w:r>
          </w:hyperlink>
        </w:p>
        <w:p w14:paraId="6398FE8A" w14:textId="1280943C"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09" w:history="1">
            <w:r w:rsidRPr="00645D39">
              <w:rPr>
                <w:rStyle w:val="Hyperlink"/>
                <w:noProof/>
              </w:rPr>
              <w:t>9.2</w:t>
            </w:r>
            <w:r>
              <w:rPr>
                <w:rFonts w:asciiTheme="minorHAnsi" w:eastAsiaTheme="minorEastAsia" w:hAnsiTheme="minorHAnsi" w:cstheme="minorBidi"/>
                <w:noProof/>
                <w:color w:val="auto"/>
              </w:rPr>
              <w:tab/>
            </w:r>
            <w:r w:rsidRPr="00645D39">
              <w:rPr>
                <w:rStyle w:val="Hyperlink"/>
                <w:noProof/>
              </w:rPr>
              <w:t>Model Specification</w:t>
            </w:r>
            <w:r>
              <w:rPr>
                <w:noProof/>
                <w:webHidden/>
              </w:rPr>
              <w:tab/>
            </w:r>
            <w:r>
              <w:rPr>
                <w:noProof/>
                <w:webHidden/>
              </w:rPr>
              <w:fldChar w:fldCharType="begin"/>
            </w:r>
            <w:r>
              <w:rPr>
                <w:noProof/>
                <w:webHidden/>
              </w:rPr>
              <w:instrText xml:space="preserve"> PAGEREF _Toc508376909 \h </w:instrText>
            </w:r>
            <w:r>
              <w:rPr>
                <w:noProof/>
                <w:webHidden/>
              </w:rPr>
            </w:r>
            <w:r>
              <w:rPr>
                <w:noProof/>
                <w:webHidden/>
              </w:rPr>
              <w:fldChar w:fldCharType="separate"/>
            </w:r>
            <w:r>
              <w:rPr>
                <w:noProof/>
                <w:webHidden/>
              </w:rPr>
              <w:t>38</w:t>
            </w:r>
            <w:r>
              <w:rPr>
                <w:noProof/>
                <w:webHidden/>
              </w:rPr>
              <w:fldChar w:fldCharType="end"/>
            </w:r>
          </w:hyperlink>
        </w:p>
        <w:p w14:paraId="7F69DF6D" w14:textId="6FD8852E" w:rsidR="00D14916" w:rsidRDefault="00D14916">
          <w:pPr>
            <w:pStyle w:val="TOC3"/>
            <w:tabs>
              <w:tab w:val="left" w:pos="1320"/>
              <w:tab w:val="right" w:leader="dot" w:pos="9350"/>
            </w:tabs>
            <w:rPr>
              <w:rFonts w:asciiTheme="minorHAnsi" w:eastAsiaTheme="minorEastAsia" w:hAnsiTheme="minorHAnsi" w:cstheme="minorBidi"/>
              <w:noProof/>
              <w:color w:val="auto"/>
            </w:rPr>
          </w:pPr>
          <w:hyperlink w:anchor="_Toc508376910" w:history="1">
            <w:r w:rsidRPr="00645D39">
              <w:rPr>
                <w:rStyle w:val="Hyperlink"/>
                <w:noProof/>
              </w:rPr>
              <w:t>9.2.1</w:t>
            </w:r>
            <w:r>
              <w:rPr>
                <w:rFonts w:asciiTheme="minorHAnsi" w:eastAsiaTheme="minorEastAsia" w:hAnsiTheme="minorHAnsi" w:cstheme="minorBidi"/>
                <w:noProof/>
                <w:color w:val="auto"/>
              </w:rPr>
              <w:tab/>
            </w:r>
            <w:r w:rsidRPr="00645D39">
              <w:rPr>
                <w:rStyle w:val="Hyperlink"/>
                <w:noProof/>
              </w:rPr>
              <w:t>Pooling effect estimates across databases</w:t>
            </w:r>
            <w:r>
              <w:rPr>
                <w:noProof/>
                <w:webHidden/>
              </w:rPr>
              <w:tab/>
            </w:r>
            <w:r>
              <w:rPr>
                <w:noProof/>
                <w:webHidden/>
              </w:rPr>
              <w:fldChar w:fldCharType="begin"/>
            </w:r>
            <w:r>
              <w:rPr>
                <w:noProof/>
                <w:webHidden/>
              </w:rPr>
              <w:instrText xml:space="preserve"> PAGEREF _Toc508376910 \h </w:instrText>
            </w:r>
            <w:r>
              <w:rPr>
                <w:noProof/>
                <w:webHidden/>
              </w:rPr>
            </w:r>
            <w:r>
              <w:rPr>
                <w:noProof/>
                <w:webHidden/>
              </w:rPr>
              <w:fldChar w:fldCharType="separate"/>
            </w:r>
            <w:r>
              <w:rPr>
                <w:noProof/>
                <w:webHidden/>
              </w:rPr>
              <w:t>39</w:t>
            </w:r>
            <w:r>
              <w:rPr>
                <w:noProof/>
                <w:webHidden/>
              </w:rPr>
              <w:fldChar w:fldCharType="end"/>
            </w:r>
          </w:hyperlink>
        </w:p>
        <w:p w14:paraId="1BAD5D00" w14:textId="62DEC519"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11" w:history="1">
            <w:r w:rsidRPr="00645D39">
              <w:rPr>
                <w:rStyle w:val="Hyperlink"/>
                <w:noProof/>
              </w:rPr>
              <w:t>9.3</w:t>
            </w:r>
            <w:r>
              <w:rPr>
                <w:rFonts w:asciiTheme="minorHAnsi" w:eastAsiaTheme="minorEastAsia" w:hAnsiTheme="minorHAnsi" w:cstheme="minorBidi"/>
                <w:noProof/>
                <w:color w:val="auto"/>
              </w:rPr>
              <w:tab/>
            </w:r>
            <w:r w:rsidRPr="00645D39">
              <w:rPr>
                <w:rStyle w:val="Hyperlink"/>
                <w:noProof/>
              </w:rPr>
              <w:t>Analyses to perform</w:t>
            </w:r>
            <w:r>
              <w:rPr>
                <w:noProof/>
                <w:webHidden/>
              </w:rPr>
              <w:tab/>
            </w:r>
            <w:r>
              <w:rPr>
                <w:noProof/>
                <w:webHidden/>
              </w:rPr>
              <w:fldChar w:fldCharType="begin"/>
            </w:r>
            <w:r>
              <w:rPr>
                <w:noProof/>
                <w:webHidden/>
              </w:rPr>
              <w:instrText xml:space="preserve"> PAGEREF _Toc508376911 \h </w:instrText>
            </w:r>
            <w:r>
              <w:rPr>
                <w:noProof/>
                <w:webHidden/>
              </w:rPr>
            </w:r>
            <w:r>
              <w:rPr>
                <w:noProof/>
                <w:webHidden/>
              </w:rPr>
              <w:fldChar w:fldCharType="separate"/>
            </w:r>
            <w:r>
              <w:rPr>
                <w:noProof/>
                <w:webHidden/>
              </w:rPr>
              <w:t>39</w:t>
            </w:r>
            <w:r>
              <w:rPr>
                <w:noProof/>
                <w:webHidden/>
              </w:rPr>
              <w:fldChar w:fldCharType="end"/>
            </w:r>
          </w:hyperlink>
        </w:p>
        <w:p w14:paraId="64D57AFA" w14:textId="08132C60"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12" w:history="1">
            <w:r w:rsidRPr="00645D39">
              <w:rPr>
                <w:rStyle w:val="Hyperlink"/>
                <w:noProof/>
              </w:rPr>
              <w:t>9.4</w:t>
            </w:r>
            <w:r>
              <w:rPr>
                <w:rFonts w:asciiTheme="minorHAnsi" w:eastAsiaTheme="minorEastAsia" w:hAnsiTheme="minorHAnsi" w:cstheme="minorBidi"/>
                <w:noProof/>
                <w:color w:val="auto"/>
              </w:rPr>
              <w:tab/>
            </w:r>
            <w:r w:rsidRPr="00645D39">
              <w:rPr>
                <w:rStyle w:val="Hyperlink"/>
                <w:noProof/>
              </w:rPr>
              <w:t>Output</w:t>
            </w:r>
            <w:r>
              <w:rPr>
                <w:noProof/>
                <w:webHidden/>
              </w:rPr>
              <w:tab/>
            </w:r>
            <w:r>
              <w:rPr>
                <w:noProof/>
                <w:webHidden/>
              </w:rPr>
              <w:fldChar w:fldCharType="begin"/>
            </w:r>
            <w:r>
              <w:rPr>
                <w:noProof/>
                <w:webHidden/>
              </w:rPr>
              <w:instrText xml:space="preserve"> PAGEREF _Toc508376912 \h </w:instrText>
            </w:r>
            <w:r>
              <w:rPr>
                <w:noProof/>
                <w:webHidden/>
              </w:rPr>
            </w:r>
            <w:r>
              <w:rPr>
                <w:noProof/>
                <w:webHidden/>
              </w:rPr>
              <w:fldChar w:fldCharType="separate"/>
            </w:r>
            <w:r>
              <w:rPr>
                <w:noProof/>
                <w:webHidden/>
              </w:rPr>
              <w:t>39</w:t>
            </w:r>
            <w:r>
              <w:rPr>
                <w:noProof/>
                <w:webHidden/>
              </w:rPr>
              <w:fldChar w:fldCharType="end"/>
            </w:r>
          </w:hyperlink>
        </w:p>
        <w:p w14:paraId="6CDBA894" w14:textId="745DC975"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13" w:history="1">
            <w:r w:rsidRPr="00645D39">
              <w:rPr>
                <w:rStyle w:val="Hyperlink"/>
                <w:noProof/>
              </w:rPr>
              <w:t>9.5</w:t>
            </w:r>
            <w:r>
              <w:rPr>
                <w:rFonts w:asciiTheme="minorHAnsi" w:eastAsiaTheme="minorEastAsia" w:hAnsiTheme="minorHAnsi" w:cstheme="minorBidi"/>
                <w:noProof/>
                <w:color w:val="auto"/>
              </w:rPr>
              <w:tab/>
            </w:r>
            <w:r w:rsidRPr="00645D39">
              <w:rPr>
                <w:rStyle w:val="Hyperlink"/>
                <w:noProof/>
              </w:rPr>
              <w:t>Evidence Evaluation</w:t>
            </w:r>
            <w:r>
              <w:rPr>
                <w:noProof/>
                <w:webHidden/>
              </w:rPr>
              <w:tab/>
            </w:r>
            <w:r>
              <w:rPr>
                <w:noProof/>
                <w:webHidden/>
              </w:rPr>
              <w:fldChar w:fldCharType="begin"/>
            </w:r>
            <w:r>
              <w:rPr>
                <w:noProof/>
                <w:webHidden/>
              </w:rPr>
              <w:instrText xml:space="preserve"> PAGEREF _Toc508376913 \h </w:instrText>
            </w:r>
            <w:r>
              <w:rPr>
                <w:noProof/>
                <w:webHidden/>
              </w:rPr>
            </w:r>
            <w:r>
              <w:rPr>
                <w:noProof/>
                <w:webHidden/>
              </w:rPr>
              <w:fldChar w:fldCharType="separate"/>
            </w:r>
            <w:r>
              <w:rPr>
                <w:noProof/>
                <w:webHidden/>
              </w:rPr>
              <w:t>40</w:t>
            </w:r>
            <w:r>
              <w:rPr>
                <w:noProof/>
                <w:webHidden/>
              </w:rPr>
              <w:fldChar w:fldCharType="end"/>
            </w:r>
          </w:hyperlink>
        </w:p>
        <w:p w14:paraId="41DF14DA" w14:textId="7A72A34E" w:rsidR="00D14916" w:rsidRDefault="00D14916">
          <w:pPr>
            <w:pStyle w:val="TOC1"/>
            <w:rPr>
              <w:rFonts w:asciiTheme="minorHAnsi" w:eastAsiaTheme="minorEastAsia" w:hAnsiTheme="minorHAnsi" w:cstheme="minorBidi"/>
              <w:noProof/>
              <w:color w:val="auto"/>
            </w:rPr>
          </w:pPr>
          <w:hyperlink w:anchor="_Toc508376914" w:history="1">
            <w:r w:rsidRPr="00645D39">
              <w:rPr>
                <w:rStyle w:val="Hyperlink"/>
                <w:noProof/>
              </w:rPr>
              <w:t>10</w:t>
            </w:r>
            <w:r>
              <w:rPr>
                <w:rFonts w:asciiTheme="minorHAnsi" w:eastAsiaTheme="minorEastAsia" w:hAnsiTheme="minorHAnsi" w:cstheme="minorBidi"/>
                <w:noProof/>
                <w:color w:val="auto"/>
              </w:rPr>
              <w:tab/>
            </w:r>
            <w:r w:rsidRPr="00645D39">
              <w:rPr>
                <w:rStyle w:val="Hyperlink"/>
                <w:noProof/>
              </w:rPr>
              <w:t>Study Diagnostics</w:t>
            </w:r>
            <w:r>
              <w:rPr>
                <w:noProof/>
                <w:webHidden/>
              </w:rPr>
              <w:tab/>
            </w:r>
            <w:r>
              <w:rPr>
                <w:noProof/>
                <w:webHidden/>
              </w:rPr>
              <w:fldChar w:fldCharType="begin"/>
            </w:r>
            <w:r>
              <w:rPr>
                <w:noProof/>
                <w:webHidden/>
              </w:rPr>
              <w:instrText xml:space="preserve"> PAGEREF _Toc508376914 \h </w:instrText>
            </w:r>
            <w:r>
              <w:rPr>
                <w:noProof/>
                <w:webHidden/>
              </w:rPr>
            </w:r>
            <w:r>
              <w:rPr>
                <w:noProof/>
                <w:webHidden/>
              </w:rPr>
              <w:fldChar w:fldCharType="separate"/>
            </w:r>
            <w:r>
              <w:rPr>
                <w:noProof/>
                <w:webHidden/>
              </w:rPr>
              <w:t>40</w:t>
            </w:r>
            <w:r>
              <w:rPr>
                <w:noProof/>
                <w:webHidden/>
              </w:rPr>
              <w:fldChar w:fldCharType="end"/>
            </w:r>
          </w:hyperlink>
        </w:p>
        <w:p w14:paraId="262FB601" w14:textId="18029A8E"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15" w:history="1">
            <w:r w:rsidRPr="00645D39">
              <w:rPr>
                <w:rStyle w:val="Hyperlink"/>
                <w:noProof/>
              </w:rPr>
              <w:t>10.1</w:t>
            </w:r>
            <w:r>
              <w:rPr>
                <w:rFonts w:asciiTheme="minorHAnsi" w:eastAsiaTheme="minorEastAsia" w:hAnsiTheme="minorHAnsi" w:cstheme="minorBidi"/>
                <w:noProof/>
                <w:color w:val="auto"/>
              </w:rPr>
              <w:tab/>
            </w:r>
            <w:r w:rsidRPr="00645D39">
              <w:rPr>
                <w:rStyle w:val="Hyperlink"/>
                <w:noProof/>
              </w:rPr>
              <w:t>Sample Size and Study Power</w:t>
            </w:r>
            <w:r>
              <w:rPr>
                <w:noProof/>
                <w:webHidden/>
              </w:rPr>
              <w:tab/>
            </w:r>
            <w:r>
              <w:rPr>
                <w:noProof/>
                <w:webHidden/>
              </w:rPr>
              <w:fldChar w:fldCharType="begin"/>
            </w:r>
            <w:r>
              <w:rPr>
                <w:noProof/>
                <w:webHidden/>
              </w:rPr>
              <w:instrText xml:space="preserve"> PAGEREF _Toc508376915 \h </w:instrText>
            </w:r>
            <w:r>
              <w:rPr>
                <w:noProof/>
                <w:webHidden/>
              </w:rPr>
            </w:r>
            <w:r>
              <w:rPr>
                <w:noProof/>
                <w:webHidden/>
              </w:rPr>
              <w:fldChar w:fldCharType="separate"/>
            </w:r>
            <w:r>
              <w:rPr>
                <w:noProof/>
                <w:webHidden/>
              </w:rPr>
              <w:t>40</w:t>
            </w:r>
            <w:r>
              <w:rPr>
                <w:noProof/>
                <w:webHidden/>
              </w:rPr>
              <w:fldChar w:fldCharType="end"/>
            </w:r>
          </w:hyperlink>
        </w:p>
        <w:p w14:paraId="0F6610CB" w14:textId="587B5CF4"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16" w:history="1">
            <w:r w:rsidRPr="00645D39">
              <w:rPr>
                <w:rStyle w:val="Hyperlink"/>
                <w:noProof/>
              </w:rPr>
              <w:t>10.2</w:t>
            </w:r>
            <w:r>
              <w:rPr>
                <w:rFonts w:asciiTheme="minorHAnsi" w:eastAsiaTheme="minorEastAsia" w:hAnsiTheme="minorHAnsi" w:cstheme="minorBidi"/>
                <w:noProof/>
                <w:color w:val="auto"/>
              </w:rPr>
              <w:tab/>
            </w:r>
            <w:r w:rsidRPr="00645D39">
              <w:rPr>
                <w:rStyle w:val="Hyperlink"/>
                <w:noProof/>
              </w:rPr>
              <w:t>Cohort Comparability</w:t>
            </w:r>
            <w:r>
              <w:rPr>
                <w:noProof/>
                <w:webHidden/>
              </w:rPr>
              <w:tab/>
            </w:r>
            <w:r>
              <w:rPr>
                <w:noProof/>
                <w:webHidden/>
              </w:rPr>
              <w:fldChar w:fldCharType="begin"/>
            </w:r>
            <w:r>
              <w:rPr>
                <w:noProof/>
                <w:webHidden/>
              </w:rPr>
              <w:instrText xml:space="preserve"> PAGEREF _Toc508376916 \h </w:instrText>
            </w:r>
            <w:r>
              <w:rPr>
                <w:noProof/>
                <w:webHidden/>
              </w:rPr>
            </w:r>
            <w:r>
              <w:rPr>
                <w:noProof/>
                <w:webHidden/>
              </w:rPr>
              <w:fldChar w:fldCharType="separate"/>
            </w:r>
            <w:r>
              <w:rPr>
                <w:noProof/>
                <w:webHidden/>
              </w:rPr>
              <w:t>41</w:t>
            </w:r>
            <w:r>
              <w:rPr>
                <w:noProof/>
                <w:webHidden/>
              </w:rPr>
              <w:fldChar w:fldCharType="end"/>
            </w:r>
          </w:hyperlink>
        </w:p>
        <w:p w14:paraId="599EF9B6" w14:textId="5E098255"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17" w:history="1">
            <w:r w:rsidRPr="00645D39">
              <w:rPr>
                <w:rStyle w:val="Hyperlink"/>
                <w:noProof/>
              </w:rPr>
              <w:t>10.3</w:t>
            </w:r>
            <w:r>
              <w:rPr>
                <w:rFonts w:asciiTheme="minorHAnsi" w:eastAsiaTheme="minorEastAsia" w:hAnsiTheme="minorHAnsi" w:cstheme="minorBidi"/>
                <w:noProof/>
                <w:color w:val="auto"/>
              </w:rPr>
              <w:tab/>
            </w:r>
            <w:r w:rsidRPr="00645D39">
              <w:rPr>
                <w:rStyle w:val="Hyperlink"/>
                <w:noProof/>
              </w:rPr>
              <w:t>Systematic Error Assessment</w:t>
            </w:r>
            <w:r>
              <w:rPr>
                <w:noProof/>
                <w:webHidden/>
              </w:rPr>
              <w:tab/>
            </w:r>
            <w:r>
              <w:rPr>
                <w:noProof/>
                <w:webHidden/>
              </w:rPr>
              <w:fldChar w:fldCharType="begin"/>
            </w:r>
            <w:r>
              <w:rPr>
                <w:noProof/>
                <w:webHidden/>
              </w:rPr>
              <w:instrText xml:space="preserve"> PAGEREF _Toc508376917 \h </w:instrText>
            </w:r>
            <w:r>
              <w:rPr>
                <w:noProof/>
                <w:webHidden/>
              </w:rPr>
            </w:r>
            <w:r>
              <w:rPr>
                <w:noProof/>
                <w:webHidden/>
              </w:rPr>
              <w:fldChar w:fldCharType="separate"/>
            </w:r>
            <w:r>
              <w:rPr>
                <w:noProof/>
                <w:webHidden/>
              </w:rPr>
              <w:t>42</w:t>
            </w:r>
            <w:r>
              <w:rPr>
                <w:noProof/>
                <w:webHidden/>
              </w:rPr>
              <w:fldChar w:fldCharType="end"/>
            </w:r>
          </w:hyperlink>
        </w:p>
        <w:p w14:paraId="42DE9D46" w14:textId="3F1FDE4F" w:rsidR="00D14916" w:rsidRDefault="00D14916">
          <w:pPr>
            <w:pStyle w:val="TOC1"/>
            <w:rPr>
              <w:rFonts w:asciiTheme="minorHAnsi" w:eastAsiaTheme="minorEastAsia" w:hAnsiTheme="minorHAnsi" w:cstheme="minorBidi"/>
              <w:noProof/>
              <w:color w:val="auto"/>
            </w:rPr>
          </w:pPr>
          <w:hyperlink w:anchor="_Toc508376918" w:history="1">
            <w:r w:rsidRPr="00645D39">
              <w:rPr>
                <w:rStyle w:val="Hyperlink"/>
                <w:noProof/>
              </w:rPr>
              <w:t>11</w:t>
            </w:r>
            <w:r>
              <w:rPr>
                <w:rFonts w:asciiTheme="minorHAnsi" w:eastAsiaTheme="minorEastAsia" w:hAnsiTheme="minorHAnsi" w:cstheme="minorBidi"/>
                <w:noProof/>
                <w:color w:val="auto"/>
              </w:rPr>
              <w:tab/>
            </w:r>
            <w:r w:rsidRPr="00645D39">
              <w:rPr>
                <w:rStyle w:val="Hyperlink"/>
                <w:noProof/>
              </w:rPr>
              <w:t>Strengths and Limitations of the Research Methods</w:t>
            </w:r>
            <w:r>
              <w:rPr>
                <w:noProof/>
                <w:webHidden/>
              </w:rPr>
              <w:tab/>
            </w:r>
            <w:r>
              <w:rPr>
                <w:noProof/>
                <w:webHidden/>
              </w:rPr>
              <w:fldChar w:fldCharType="begin"/>
            </w:r>
            <w:r>
              <w:rPr>
                <w:noProof/>
                <w:webHidden/>
              </w:rPr>
              <w:instrText xml:space="preserve"> PAGEREF _Toc508376918 \h </w:instrText>
            </w:r>
            <w:r>
              <w:rPr>
                <w:noProof/>
                <w:webHidden/>
              </w:rPr>
            </w:r>
            <w:r>
              <w:rPr>
                <w:noProof/>
                <w:webHidden/>
              </w:rPr>
              <w:fldChar w:fldCharType="separate"/>
            </w:r>
            <w:r>
              <w:rPr>
                <w:noProof/>
                <w:webHidden/>
              </w:rPr>
              <w:t>45</w:t>
            </w:r>
            <w:r>
              <w:rPr>
                <w:noProof/>
                <w:webHidden/>
              </w:rPr>
              <w:fldChar w:fldCharType="end"/>
            </w:r>
          </w:hyperlink>
        </w:p>
        <w:p w14:paraId="71445E51" w14:textId="0DF9D956" w:rsidR="00D14916" w:rsidRDefault="00D14916">
          <w:pPr>
            <w:pStyle w:val="TOC1"/>
            <w:rPr>
              <w:rFonts w:asciiTheme="minorHAnsi" w:eastAsiaTheme="minorEastAsia" w:hAnsiTheme="minorHAnsi" w:cstheme="minorBidi"/>
              <w:noProof/>
              <w:color w:val="auto"/>
            </w:rPr>
          </w:pPr>
          <w:hyperlink w:anchor="_Toc508376919" w:history="1">
            <w:r w:rsidRPr="00645D39">
              <w:rPr>
                <w:rStyle w:val="Hyperlink"/>
                <w:noProof/>
              </w:rPr>
              <w:t>12</w:t>
            </w:r>
            <w:r>
              <w:rPr>
                <w:rFonts w:asciiTheme="minorHAnsi" w:eastAsiaTheme="minorEastAsia" w:hAnsiTheme="minorHAnsi" w:cstheme="minorBidi"/>
                <w:noProof/>
                <w:color w:val="auto"/>
              </w:rPr>
              <w:tab/>
            </w:r>
            <w:r w:rsidRPr="00645D39">
              <w:rPr>
                <w:rStyle w:val="Hyperlink"/>
                <w:noProof/>
              </w:rPr>
              <w:t>Protection of Human Subjects</w:t>
            </w:r>
            <w:r>
              <w:rPr>
                <w:noProof/>
                <w:webHidden/>
              </w:rPr>
              <w:tab/>
            </w:r>
            <w:r>
              <w:rPr>
                <w:noProof/>
                <w:webHidden/>
              </w:rPr>
              <w:fldChar w:fldCharType="begin"/>
            </w:r>
            <w:r>
              <w:rPr>
                <w:noProof/>
                <w:webHidden/>
              </w:rPr>
              <w:instrText xml:space="preserve"> PAGEREF _Toc508376919 \h </w:instrText>
            </w:r>
            <w:r>
              <w:rPr>
                <w:noProof/>
                <w:webHidden/>
              </w:rPr>
            </w:r>
            <w:r>
              <w:rPr>
                <w:noProof/>
                <w:webHidden/>
              </w:rPr>
              <w:fldChar w:fldCharType="separate"/>
            </w:r>
            <w:r>
              <w:rPr>
                <w:noProof/>
                <w:webHidden/>
              </w:rPr>
              <w:t>46</w:t>
            </w:r>
            <w:r>
              <w:rPr>
                <w:noProof/>
                <w:webHidden/>
              </w:rPr>
              <w:fldChar w:fldCharType="end"/>
            </w:r>
          </w:hyperlink>
        </w:p>
        <w:p w14:paraId="66E34C19" w14:textId="72D65BEF" w:rsidR="00D14916" w:rsidRDefault="00D14916">
          <w:pPr>
            <w:pStyle w:val="TOC1"/>
            <w:rPr>
              <w:rFonts w:asciiTheme="minorHAnsi" w:eastAsiaTheme="minorEastAsia" w:hAnsiTheme="minorHAnsi" w:cstheme="minorBidi"/>
              <w:noProof/>
              <w:color w:val="auto"/>
            </w:rPr>
          </w:pPr>
          <w:hyperlink w:anchor="_Toc508376920" w:history="1">
            <w:r w:rsidRPr="00645D39">
              <w:rPr>
                <w:rStyle w:val="Hyperlink"/>
                <w:noProof/>
              </w:rPr>
              <w:t>13</w:t>
            </w:r>
            <w:r>
              <w:rPr>
                <w:rFonts w:asciiTheme="minorHAnsi" w:eastAsiaTheme="minorEastAsia" w:hAnsiTheme="minorHAnsi" w:cstheme="minorBidi"/>
                <w:noProof/>
                <w:color w:val="auto"/>
              </w:rPr>
              <w:tab/>
            </w:r>
            <w:r w:rsidRPr="00645D39">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_Toc508376920 \h </w:instrText>
            </w:r>
            <w:r>
              <w:rPr>
                <w:noProof/>
                <w:webHidden/>
              </w:rPr>
            </w:r>
            <w:r>
              <w:rPr>
                <w:noProof/>
                <w:webHidden/>
              </w:rPr>
              <w:fldChar w:fldCharType="separate"/>
            </w:r>
            <w:r>
              <w:rPr>
                <w:noProof/>
                <w:webHidden/>
              </w:rPr>
              <w:t>46</w:t>
            </w:r>
            <w:r>
              <w:rPr>
                <w:noProof/>
                <w:webHidden/>
              </w:rPr>
              <w:fldChar w:fldCharType="end"/>
            </w:r>
          </w:hyperlink>
        </w:p>
        <w:p w14:paraId="38EB52E5" w14:textId="4D4C8F56" w:rsidR="00D14916" w:rsidRDefault="00D14916">
          <w:pPr>
            <w:pStyle w:val="TOC1"/>
            <w:rPr>
              <w:rFonts w:asciiTheme="minorHAnsi" w:eastAsiaTheme="minorEastAsia" w:hAnsiTheme="minorHAnsi" w:cstheme="minorBidi"/>
              <w:noProof/>
              <w:color w:val="auto"/>
            </w:rPr>
          </w:pPr>
          <w:hyperlink w:anchor="_Toc508376921" w:history="1">
            <w:r w:rsidRPr="00645D39">
              <w:rPr>
                <w:rStyle w:val="Hyperlink"/>
                <w:noProof/>
              </w:rPr>
              <w:t>14</w:t>
            </w:r>
            <w:r>
              <w:rPr>
                <w:rFonts w:asciiTheme="minorHAnsi" w:eastAsiaTheme="minorEastAsia" w:hAnsiTheme="minorHAnsi" w:cstheme="minorBidi"/>
                <w:noProof/>
                <w:color w:val="auto"/>
              </w:rPr>
              <w:tab/>
            </w:r>
            <w:r w:rsidRPr="00645D39">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_Toc508376921 \h </w:instrText>
            </w:r>
            <w:r>
              <w:rPr>
                <w:noProof/>
                <w:webHidden/>
              </w:rPr>
            </w:r>
            <w:r>
              <w:rPr>
                <w:noProof/>
                <w:webHidden/>
              </w:rPr>
              <w:fldChar w:fldCharType="separate"/>
            </w:r>
            <w:r>
              <w:rPr>
                <w:noProof/>
                <w:webHidden/>
              </w:rPr>
              <w:t>46</w:t>
            </w:r>
            <w:r>
              <w:rPr>
                <w:noProof/>
                <w:webHidden/>
              </w:rPr>
              <w:fldChar w:fldCharType="end"/>
            </w:r>
          </w:hyperlink>
        </w:p>
        <w:p w14:paraId="36D7DFAD" w14:textId="191CE0D1" w:rsidR="00D14916" w:rsidRDefault="00D14916">
          <w:pPr>
            <w:pStyle w:val="TOC1"/>
            <w:rPr>
              <w:rFonts w:asciiTheme="minorHAnsi" w:eastAsiaTheme="minorEastAsia" w:hAnsiTheme="minorHAnsi" w:cstheme="minorBidi"/>
              <w:noProof/>
              <w:color w:val="auto"/>
            </w:rPr>
          </w:pPr>
          <w:hyperlink w:anchor="_Toc508376922" w:history="1">
            <w:r w:rsidRPr="00645D39">
              <w:rPr>
                <w:rStyle w:val="Hyperlink"/>
                <w:noProof/>
              </w:rPr>
              <w:t>15</w:t>
            </w:r>
            <w:r>
              <w:rPr>
                <w:rFonts w:asciiTheme="minorHAnsi" w:eastAsiaTheme="minorEastAsia" w:hAnsiTheme="minorHAnsi" w:cstheme="minorBidi"/>
                <w:noProof/>
                <w:color w:val="auto"/>
              </w:rPr>
              <w:tab/>
            </w:r>
            <w:r w:rsidRPr="00645D39">
              <w:rPr>
                <w:rStyle w:val="Hyperlink"/>
                <w:noProof/>
              </w:rPr>
              <w:t>Appendix 1</w:t>
            </w:r>
            <w:r>
              <w:rPr>
                <w:noProof/>
                <w:webHidden/>
              </w:rPr>
              <w:tab/>
            </w:r>
            <w:r>
              <w:rPr>
                <w:noProof/>
                <w:webHidden/>
              </w:rPr>
              <w:fldChar w:fldCharType="begin"/>
            </w:r>
            <w:r>
              <w:rPr>
                <w:noProof/>
                <w:webHidden/>
              </w:rPr>
              <w:instrText xml:space="preserve"> PAGEREF _Toc508376922 \h </w:instrText>
            </w:r>
            <w:r>
              <w:rPr>
                <w:noProof/>
                <w:webHidden/>
              </w:rPr>
            </w:r>
            <w:r>
              <w:rPr>
                <w:noProof/>
                <w:webHidden/>
              </w:rPr>
              <w:fldChar w:fldCharType="separate"/>
            </w:r>
            <w:r>
              <w:rPr>
                <w:noProof/>
                <w:webHidden/>
              </w:rPr>
              <w:t>46</w:t>
            </w:r>
            <w:r>
              <w:rPr>
                <w:noProof/>
                <w:webHidden/>
              </w:rPr>
              <w:fldChar w:fldCharType="end"/>
            </w:r>
          </w:hyperlink>
        </w:p>
        <w:p w14:paraId="12ACCA70" w14:textId="4C5C9CCF"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23" w:history="1">
            <w:r w:rsidRPr="00645D39">
              <w:rPr>
                <w:rStyle w:val="Hyperlink"/>
                <w:noProof/>
              </w:rPr>
              <w:t>15.1</w:t>
            </w:r>
            <w:r>
              <w:rPr>
                <w:rFonts w:asciiTheme="minorHAnsi" w:eastAsiaTheme="minorEastAsia" w:hAnsiTheme="minorHAnsi" w:cstheme="minorBidi"/>
                <w:noProof/>
                <w:color w:val="auto"/>
              </w:rPr>
              <w:tab/>
            </w:r>
            <w:r w:rsidRPr="00645D39">
              <w:rPr>
                <w:rStyle w:val="Hyperlink"/>
                <w:noProof/>
              </w:rPr>
              <w:t>Concepts excluded from covariates</w:t>
            </w:r>
            <w:r>
              <w:rPr>
                <w:noProof/>
                <w:webHidden/>
              </w:rPr>
              <w:tab/>
            </w:r>
            <w:r>
              <w:rPr>
                <w:noProof/>
                <w:webHidden/>
              </w:rPr>
              <w:fldChar w:fldCharType="begin"/>
            </w:r>
            <w:r>
              <w:rPr>
                <w:noProof/>
                <w:webHidden/>
              </w:rPr>
              <w:instrText xml:space="preserve"> PAGEREF _Toc508376923 \h </w:instrText>
            </w:r>
            <w:r>
              <w:rPr>
                <w:noProof/>
                <w:webHidden/>
              </w:rPr>
            </w:r>
            <w:r>
              <w:rPr>
                <w:noProof/>
                <w:webHidden/>
              </w:rPr>
              <w:fldChar w:fldCharType="separate"/>
            </w:r>
            <w:r>
              <w:rPr>
                <w:noProof/>
                <w:webHidden/>
              </w:rPr>
              <w:t>46</w:t>
            </w:r>
            <w:r>
              <w:rPr>
                <w:noProof/>
                <w:webHidden/>
              </w:rPr>
              <w:fldChar w:fldCharType="end"/>
            </w:r>
          </w:hyperlink>
        </w:p>
        <w:p w14:paraId="09DEF552" w14:textId="036D393C" w:rsidR="00D14916" w:rsidRDefault="00D14916">
          <w:pPr>
            <w:pStyle w:val="TOC2"/>
            <w:tabs>
              <w:tab w:val="left" w:pos="880"/>
              <w:tab w:val="right" w:leader="dot" w:pos="9350"/>
            </w:tabs>
            <w:rPr>
              <w:rFonts w:asciiTheme="minorHAnsi" w:eastAsiaTheme="minorEastAsia" w:hAnsiTheme="minorHAnsi" w:cstheme="minorBidi"/>
              <w:noProof/>
              <w:color w:val="auto"/>
            </w:rPr>
          </w:pPr>
          <w:hyperlink w:anchor="_Toc508376924" w:history="1">
            <w:r w:rsidRPr="00645D39">
              <w:rPr>
                <w:rStyle w:val="Hyperlink"/>
                <w:noProof/>
              </w:rPr>
              <w:t>15.2</w:t>
            </w:r>
            <w:r>
              <w:rPr>
                <w:rFonts w:asciiTheme="minorHAnsi" w:eastAsiaTheme="minorEastAsia" w:hAnsiTheme="minorHAnsi" w:cstheme="minorBidi"/>
                <w:noProof/>
                <w:color w:val="auto"/>
              </w:rPr>
              <w:tab/>
            </w:r>
            <w:r w:rsidRPr="00645D39">
              <w:rPr>
                <w:rStyle w:val="Hyperlink"/>
                <w:noProof/>
              </w:rPr>
              <w:t>Negative controls</w:t>
            </w:r>
            <w:r>
              <w:rPr>
                <w:noProof/>
                <w:webHidden/>
              </w:rPr>
              <w:tab/>
            </w:r>
            <w:r>
              <w:rPr>
                <w:noProof/>
                <w:webHidden/>
              </w:rPr>
              <w:fldChar w:fldCharType="begin"/>
            </w:r>
            <w:r>
              <w:rPr>
                <w:noProof/>
                <w:webHidden/>
              </w:rPr>
              <w:instrText xml:space="preserve"> PAGEREF _Toc508376924 \h </w:instrText>
            </w:r>
            <w:r>
              <w:rPr>
                <w:noProof/>
                <w:webHidden/>
              </w:rPr>
            </w:r>
            <w:r>
              <w:rPr>
                <w:noProof/>
                <w:webHidden/>
              </w:rPr>
              <w:fldChar w:fldCharType="separate"/>
            </w:r>
            <w:r>
              <w:rPr>
                <w:noProof/>
                <w:webHidden/>
              </w:rPr>
              <w:t>46</w:t>
            </w:r>
            <w:r>
              <w:rPr>
                <w:noProof/>
                <w:webHidden/>
              </w:rPr>
              <w:fldChar w:fldCharType="end"/>
            </w:r>
          </w:hyperlink>
        </w:p>
        <w:p w14:paraId="4975FAF8" w14:textId="13CA614B" w:rsidR="00D14916" w:rsidRDefault="00D14916">
          <w:pPr>
            <w:pStyle w:val="TOC1"/>
            <w:rPr>
              <w:rFonts w:asciiTheme="minorHAnsi" w:eastAsiaTheme="minorEastAsia" w:hAnsiTheme="minorHAnsi" w:cstheme="minorBidi"/>
              <w:noProof/>
              <w:color w:val="auto"/>
            </w:rPr>
          </w:pPr>
          <w:hyperlink w:anchor="_Toc508376925" w:history="1">
            <w:r w:rsidRPr="00645D39">
              <w:rPr>
                <w:rStyle w:val="Hyperlink"/>
                <w:noProof/>
              </w:rPr>
              <w:t>16</w:t>
            </w:r>
            <w:r>
              <w:rPr>
                <w:rFonts w:asciiTheme="minorHAnsi" w:eastAsiaTheme="minorEastAsia" w:hAnsiTheme="minorHAnsi" w:cstheme="minorBidi"/>
                <w:noProof/>
                <w:color w:val="auto"/>
              </w:rPr>
              <w:tab/>
            </w:r>
            <w:r w:rsidRPr="00645D39">
              <w:rPr>
                <w:rStyle w:val="Hyperlink"/>
                <w:noProof/>
              </w:rPr>
              <w:t>References</w:t>
            </w:r>
            <w:r>
              <w:rPr>
                <w:noProof/>
                <w:webHidden/>
              </w:rPr>
              <w:tab/>
            </w:r>
            <w:r>
              <w:rPr>
                <w:noProof/>
                <w:webHidden/>
              </w:rPr>
              <w:fldChar w:fldCharType="begin"/>
            </w:r>
            <w:r>
              <w:rPr>
                <w:noProof/>
                <w:webHidden/>
              </w:rPr>
              <w:instrText xml:space="preserve"> PAGEREF _Toc508376925 \h </w:instrText>
            </w:r>
            <w:r>
              <w:rPr>
                <w:noProof/>
                <w:webHidden/>
              </w:rPr>
            </w:r>
            <w:r>
              <w:rPr>
                <w:noProof/>
                <w:webHidden/>
              </w:rPr>
              <w:fldChar w:fldCharType="separate"/>
            </w:r>
            <w:r>
              <w:rPr>
                <w:noProof/>
                <w:webHidden/>
              </w:rPr>
              <w:t>48</w:t>
            </w:r>
            <w:r>
              <w:rPr>
                <w:noProof/>
                <w:webHidden/>
              </w:rPr>
              <w:fldChar w:fldCharType="end"/>
            </w:r>
          </w:hyperlink>
        </w:p>
        <w:p w14:paraId="11F1366C" w14:textId="762EE4FE" w:rsidR="00303216" w:rsidRDefault="00B451E6" w:rsidP="00B451E6">
          <w:pPr>
            <w:pStyle w:val="TOC1"/>
            <w:rPr>
              <w:sz w:val="24"/>
              <w:szCs w:val="24"/>
            </w:rPr>
          </w:pPr>
          <w:r>
            <w:fldChar w:fldCharType="end"/>
          </w:r>
        </w:p>
      </w:sdtContent>
    </w:sdt>
    <w:p w14:paraId="6DC19384" w14:textId="77777777" w:rsidR="00303216" w:rsidRDefault="00303216"/>
    <w:p w14:paraId="139CCC68" w14:textId="77777777" w:rsidR="00303216" w:rsidRDefault="005F1FE2" w:rsidP="00EC2721">
      <w:pPr>
        <w:pStyle w:val="Heading1"/>
      </w:pPr>
      <w:bookmarkStart w:id="2" w:name="_Toc508376877"/>
      <w:r>
        <w:t xml:space="preserve">List of </w:t>
      </w:r>
      <w:r w:rsidRPr="00EC2721">
        <w:t>abbreviations</w:t>
      </w:r>
      <w:bookmarkEnd w:id="2"/>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78B68FC9" w14:textId="3C11AF47" w:rsidR="003A2EB6" w:rsidRDefault="0079709B" w:rsidP="003A2EB6">
      <w:pPr>
        <w:spacing w:after="0" w:line="240" w:lineRule="auto"/>
      </w:pPr>
      <w:r w:rsidRPr="00FE3C6F">
        <w:t>RANKL</w:t>
      </w:r>
      <w:r w:rsidR="003A2EB6">
        <w:tab/>
      </w:r>
      <w:r w:rsidR="003A2EB6">
        <w:tab/>
      </w:r>
      <w:r w:rsidR="00CD6631" w:rsidRPr="00FE3C6F">
        <w:t>receptor activator of nuclear factor kappa-Β ligand</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38B87876" w14:textId="2A6BDD33" w:rsidR="003B025D" w:rsidRDefault="003B025D">
      <w:pPr>
        <w:spacing w:after="0" w:line="240" w:lineRule="auto"/>
      </w:pPr>
      <w:r>
        <w:t>DOD</w:t>
      </w:r>
      <w:r>
        <w:tab/>
      </w:r>
      <w:r>
        <w:tab/>
      </w:r>
      <w:r w:rsidRPr="00A329A2">
        <w:t>Date of Death</w:t>
      </w:r>
    </w:p>
    <w:p w14:paraId="0711BD68" w14:textId="05C419CB" w:rsidR="004A7E76" w:rsidRDefault="004A7E76">
      <w:pPr>
        <w:spacing w:after="0" w:line="240" w:lineRule="auto"/>
      </w:pPr>
      <w:r>
        <w:t>ECOG</w:t>
      </w:r>
      <w:r>
        <w:tab/>
      </w:r>
      <w:r>
        <w:tab/>
      </w:r>
      <w:r w:rsidRPr="004A7E76">
        <w:t>Eastern Cooperative Oncology Group</w:t>
      </w:r>
    </w:p>
    <w:p w14:paraId="4F1E2C94" w14:textId="2EBEAC30" w:rsidR="004A7E76" w:rsidRDefault="004A7E76">
      <w:pPr>
        <w:spacing w:after="0" w:line="240" w:lineRule="auto"/>
      </w:pPr>
      <w:r>
        <w:t>PSA</w:t>
      </w:r>
      <w:r>
        <w:tab/>
      </w:r>
      <w:r>
        <w:tab/>
        <w:t>Prostate specific antigen</w:t>
      </w:r>
    </w:p>
    <w:p w14:paraId="6E04D083" w14:textId="77777777" w:rsidR="00303216" w:rsidRDefault="005F1FE2" w:rsidP="00EC2721">
      <w:pPr>
        <w:pStyle w:val="Heading1"/>
      </w:pPr>
      <w:bookmarkStart w:id="3" w:name="_Toc508376878"/>
      <w:r>
        <w:t>Abstract</w:t>
      </w:r>
      <w:bookmarkEnd w:id="3"/>
    </w:p>
    <w:p w14:paraId="49C01DC9" w14:textId="12918864" w:rsidR="00303216" w:rsidRDefault="005F1FE2" w:rsidP="00AA7710">
      <w:pPr>
        <w:pStyle w:val="BodyText12"/>
      </w:pPr>
      <w:r w:rsidRPr="00AA7710">
        <w:t>This study aims to</w:t>
      </w:r>
      <w:r w:rsidR="00A2134F" w:rsidRPr="00AA7710">
        <w:t xml:space="preserve"> compare denosumab with zoledronic acid for prevention of skeletal-related events in </w:t>
      </w:r>
      <w:r w:rsidR="00A65BD7">
        <w:t>patients</w:t>
      </w:r>
      <w:r w:rsidR="00A2134F" w:rsidRPr="00AA7710">
        <w:t xml:space="preserve"> with bone metastases.</w:t>
      </w:r>
      <w:r w:rsidRPr="00AA7710">
        <w:t xml:space="preserve"> </w:t>
      </w:r>
      <w:r w:rsidR="003B36D3">
        <w:t xml:space="preserve">We will replicate three phase III trials, each focusing on one class of cancer (prostate cancer, breast cancer, other cancers). </w:t>
      </w:r>
      <w:r w:rsidRPr="00AA7710">
        <w:t xml:space="preserve">In this study, we will analyze data from </w:t>
      </w:r>
      <w:r w:rsidR="007B53A8" w:rsidRPr="00AA7710">
        <w:t>one</w:t>
      </w:r>
      <w:r w:rsidR="003A2EB6" w:rsidRPr="00AA7710">
        <w:t xml:space="preserve"> observational claims database</w:t>
      </w:r>
      <w:r w:rsidRPr="00AA7710">
        <w:t xml:space="preserve"> using the OHDSI CohortMethod package framework to perform this comparative study.  </w:t>
      </w:r>
    </w:p>
    <w:p w14:paraId="6A438CF2" w14:textId="77777777" w:rsidR="00303216" w:rsidRDefault="005F1FE2" w:rsidP="00EC2721">
      <w:pPr>
        <w:pStyle w:val="Heading1"/>
      </w:pPr>
      <w:bookmarkStart w:id="4" w:name="_Toc508376879"/>
      <w:r>
        <w:t>Amendments and Updates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7B2DBF1B" w:rsidR="00303216" w:rsidRDefault="00935171">
            <w:r>
              <w:t>26 January 2018</w:t>
            </w:r>
          </w:p>
        </w:tc>
        <w:tc>
          <w:tcPr>
            <w:tcW w:w="1934" w:type="dxa"/>
          </w:tcPr>
          <w:p w14:paraId="676502E8" w14:textId="3ED825C4" w:rsidR="00303216" w:rsidRDefault="00935171">
            <w:r>
              <w:t>M.Schuemie, E.Voss</w:t>
            </w:r>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02F605BD" w:rsidR="00935171" w:rsidRDefault="00935171" w:rsidP="00935171">
            <w:r>
              <w:t>0.2</w:t>
            </w:r>
          </w:p>
        </w:tc>
        <w:tc>
          <w:tcPr>
            <w:tcW w:w="1849" w:type="dxa"/>
          </w:tcPr>
          <w:p w14:paraId="759CB112" w14:textId="087F6934" w:rsidR="00935171" w:rsidRDefault="00935171" w:rsidP="00935171">
            <w:r>
              <w:t>29 January 2018</w:t>
            </w:r>
          </w:p>
        </w:tc>
        <w:tc>
          <w:tcPr>
            <w:tcW w:w="1934" w:type="dxa"/>
          </w:tcPr>
          <w:p w14:paraId="1741E9DD" w14:textId="7C1BB145" w:rsidR="00935171" w:rsidRDefault="00935171" w:rsidP="00935171">
            <w:r>
              <w:t>M.Schuemie</w:t>
            </w:r>
          </w:p>
        </w:tc>
        <w:tc>
          <w:tcPr>
            <w:tcW w:w="5065" w:type="dxa"/>
          </w:tcPr>
          <w:p w14:paraId="2072C307" w14:textId="77777777" w:rsidR="00935171" w:rsidRDefault="00935171" w:rsidP="00935171">
            <w:r>
              <w:t>Revision after PREP review:</w:t>
            </w:r>
          </w:p>
          <w:p w14:paraId="56B59388" w14:textId="2185B2FD" w:rsidR="00935171" w:rsidRDefault="00935171" w:rsidP="00935171">
            <w:r>
              <w:t>Revised document structure. Added table comparing inclusion criteria of trial to this study.</w:t>
            </w:r>
            <w:r w:rsidR="00866B53">
              <w:t xml:space="preserve"> Added section 13.</w:t>
            </w:r>
          </w:p>
        </w:tc>
      </w:tr>
      <w:tr w:rsidR="00F5225A" w14:paraId="177EA934" w14:textId="77777777">
        <w:trPr>
          <w:trHeight w:val="280"/>
        </w:trPr>
        <w:tc>
          <w:tcPr>
            <w:tcW w:w="615" w:type="dxa"/>
          </w:tcPr>
          <w:p w14:paraId="4CAF14BE" w14:textId="09F2C1AB" w:rsidR="00F5225A" w:rsidRDefault="00C419DE" w:rsidP="00935171">
            <w:r>
              <w:t>0.3</w:t>
            </w:r>
          </w:p>
        </w:tc>
        <w:tc>
          <w:tcPr>
            <w:tcW w:w="1849" w:type="dxa"/>
          </w:tcPr>
          <w:p w14:paraId="73BB9E0E" w14:textId="2DFD8E2E" w:rsidR="00F5225A" w:rsidRDefault="00C419DE" w:rsidP="00935171">
            <w:r>
              <w:t>3 Ma</w:t>
            </w:r>
            <w:ins w:id="5" w:author="Voss, Erica [JRDUS]" w:date="2018-03-03T21:42:00Z">
              <w:r w:rsidR="00F85504">
                <w:t>r</w:t>
              </w:r>
            </w:ins>
            <w:del w:id="6" w:author="Voss, Erica [JRDUS]" w:date="2018-03-03T21:42:00Z">
              <w:r w:rsidDel="00F85504">
                <w:delText>t</w:delText>
              </w:r>
            </w:del>
            <w:r>
              <w:t>ch 2018</w:t>
            </w:r>
          </w:p>
        </w:tc>
        <w:tc>
          <w:tcPr>
            <w:tcW w:w="1934" w:type="dxa"/>
          </w:tcPr>
          <w:p w14:paraId="7FAB618A" w14:textId="57B34D05" w:rsidR="00F5225A" w:rsidRDefault="00C419DE" w:rsidP="00935171">
            <w:r>
              <w:t>M.Schuemie</w:t>
            </w:r>
          </w:p>
        </w:tc>
        <w:tc>
          <w:tcPr>
            <w:tcW w:w="5065" w:type="dxa"/>
          </w:tcPr>
          <w:p w14:paraId="6CC9DF0B" w14:textId="29EB48BB" w:rsidR="00F5225A" w:rsidRDefault="00C419DE" w:rsidP="00935171">
            <w:r>
              <w:t xml:space="preserve">Extended topic to include the two </w:t>
            </w:r>
            <w:r w:rsidR="002837B5">
              <w:t>additional</w:t>
            </w:r>
            <w:r>
              <w:t xml:space="preserve"> phase III trials (on breast cancer and other cancers).</w:t>
            </w:r>
            <w:r w:rsidR="00A13319">
              <w:t xml:space="preserve"> </w:t>
            </w:r>
          </w:p>
        </w:tc>
      </w:tr>
      <w:tr w:rsidR="00155C97" w14:paraId="1965F9FB" w14:textId="77777777">
        <w:trPr>
          <w:trHeight w:val="280"/>
        </w:trPr>
        <w:tc>
          <w:tcPr>
            <w:tcW w:w="615" w:type="dxa"/>
          </w:tcPr>
          <w:p w14:paraId="57118D2C" w14:textId="3F132A29" w:rsidR="00155C97" w:rsidRDefault="00155C97" w:rsidP="00935171">
            <w:r>
              <w:t>0.4</w:t>
            </w:r>
          </w:p>
        </w:tc>
        <w:tc>
          <w:tcPr>
            <w:tcW w:w="1849" w:type="dxa"/>
          </w:tcPr>
          <w:p w14:paraId="5761BCA8" w14:textId="48CEBF7C" w:rsidR="00155C97" w:rsidRDefault="00155C97" w:rsidP="00935171">
            <w:r>
              <w:t>8 March 2018</w:t>
            </w:r>
          </w:p>
        </w:tc>
        <w:tc>
          <w:tcPr>
            <w:tcW w:w="1934" w:type="dxa"/>
          </w:tcPr>
          <w:p w14:paraId="5B8F538B" w14:textId="6599DB29" w:rsidR="00155C97" w:rsidRDefault="00155C97" w:rsidP="00935171">
            <w:r>
              <w:t>M.Schuemie, E.Voss</w:t>
            </w:r>
          </w:p>
        </w:tc>
        <w:tc>
          <w:tcPr>
            <w:tcW w:w="5065" w:type="dxa"/>
          </w:tcPr>
          <w:p w14:paraId="2484E586" w14:textId="3DFC73A5" w:rsidR="00155C97" w:rsidRDefault="00155C97" w:rsidP="00935171">
            <w:r>
              <w:t>Revised list of negative controls.</w:t>
            </w:r>
          </w:p>
        </w:tc>
      </w:tr>
    </w:tbl>
    <w:p w14:paraId="371898FF" w14:textId="304B6098" w:rsidR="00303216" w:rsidRDefault="00FC16B4" w:rsidP="00EC2721">
      <w:pPr>
        <w:pStyle w:val="Heading1"/>
      </w:pPr>
      <w:bookmarkStart w:id="7" w:name="_Toc508376880"/>
      <w:r>
        <w:lastRenderedPageBreak/>
        <w:t>Milestones</w:t>
      </w:r>
      <w:bookmarkEnd w:id="7"/>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72304143" w:rsidR="00303216" w:rsidRDefault="00D82FC0">
            <w:r>
              <w:t>1</w:t>
            </w:r>
            <w:r w:rsidR="00816B54">
              <w:t>1</w:t>
            </w:r>
            <w:r>
              <w:t xml:space="preserve"> March</w:t>
            </w:r>
            <w:r w:rsidR="005828B3">
              <w:t xml:space="preserve"> 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ADA889E" w:rsidR="00303216" w:rsidRDefault="00816B54">
            <w:r>
              <w:t>12</w:t>
            </w:r>
            <w:r w:rsidR="00D82FC0">
              <w:t xml:space="preserve"> March</w:t>
            </w:r>
            <w:r w:rsidR="005828B3">
              <w:t xml:space="preserve"> 2018</w:t>
            </w:r>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4BADA245" w:rsidR="00303216" w:rsidRDefault="00B409AA">
            <w:r>
              <w:t>1</w:t>
            </w:r>
            <w:r w:rsidR="00D82FC0">
              <w:t>0</w:t>
            </w:r>
            <w:r>
              <w:t xml:space="preserve"> </w:t>
            </w:r>
            <w:r w:rsidR="00D82FC0">
              <w:t>April</w:t>
            </w:r>
            <w:r w:rsidR="00C9455C">
              <w:t xml:space="preserve"> 2018</w:t>
            </w:r>
          </w:p>
        </w:tc>
      </w:tr>
    </w:tbl>
    <w:p w14:paraId="4E575E6A" w14:textId="5AE1B90D" w:rsidR="00303216" w:rsidRPr="00F5225A" w:rsidRDefault="005F1FE2" w:rsidP="00F5225A">
      <w:pPr>
        <w:pStyle w:val="Heading1"/>
      </w:pPr>
      <w:bookmarkStart w:id="8" w:name="_Toc508376881"/>
      <w:r>
        <w:t>Rationale and Background</w:t>
      </w:r>
      <w:bookmarkEnd w:id="8"/>
    </w:p>
    <w:p w14:paraId="5ECD8BC4" w14:textId="43B332E1" w:rsidR="005D66E4" w:rsidRDefault="008B04BC" w:rsidP="005D66E4">
      <w:pPr>
        <w:pStyle w:val="BodyText12"/>
      </w:pPr>
      <w:r>
        <w:t>Every year, over 400,000 patients will be affected by skeletal metastases in the US</w:t>
      </w:r>
      <w:r w:rsidR="001E0876">
        <w:t xml:space="preserve"> </w:t>
      </w:r>
      <w:r w:rsidR="001E0876">
        <w:fldChar w:fldCharType="begin">
          <w:fldData xml:space="preserve">PEVuZE5vdGU+PENpdGU+PEF1dGhvcj5Db2xlbWFuPC9BdXRob3I+PFllYXI+MjAxMDwvWWVhcj48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</w:fldData>
        </w:fldChar>
      </w:r>
      <w:r w:rsidR="001E0876">
        <w:instrText xml:space="preserve"> ADDIN EN.CITE </w:instrText>
      </w:r>
      <w:r w:rsidR="001E0876">
        <w:fldChar w:fldCharType="begin">
          <w:fldData xml:space="preserve">PEVuZE5vdGU+PENpdGU+PEF1dGhvcj5Db2xlbWFuPC9BdXRob3I+PFllYXI+MjAxMDwvWWVhcj48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</w:fldData>
        </w:fldChar>
      </w:r>
      <w:r w:rsidR="001E0876">
        <w:instrText xml:space="preserve"> ADDIN EN.CITE.DATA </w:instrText>
      </w:r>
      <w:r w:rsidR="001E0876">
        <w:fldChar w:fldCharType="end"/>
      </w:r>
      <w:r w:rsidR="001E0876">
        <w:fldChar w:fldCharType="separate"/>
      </w:r>
      <w:r w:rsidR="001E0876">
        <w:rPr>
          <w:noProof/>
        </w:rPr>
        <w:t>[</w:t>
      </w:r>
      <w:hyperlink w:anchor="_ENREF_1" w:tooltip="Coleman, 2010 #12" w:history="1">
        <w:r w:rsidR="00591245">
          <w:rPr>
            <w:noProof/>
          </w:rPr>
          <w:t>1</w:t>
        </w:r>
      </w:hyperlink>
      <w:r w:rsidR="001E0876">
        <w:rPr>
          <w:noProof/>
        </w:rPr>
        <w:t>]</w:t>
      </w:r>
      <w:r w:rsidR="001E0876">
        <w:fldChar w:fldCharType="end"/>
      </w:r>
      <w:r w:rsidR="001E0876">
        <w:t>.</w:t>
      </w:r>
      <w:r>
        <w:t xml:space="preserve"> Bone metastases are common in patients with advanced cancer, arising in 70–80% of patients with breast or prostate cancer and 30–40% of patients with lung cancer or other solid </w:t>
      </w:r>
      <w:r w:rsidR="001E0876">
        <w:t xml:space="preserve">tumors </w:t>
      </w:r>
      <w:r w:rsidR="001E0876">
        <w:fldChar w:fldCharType="begin">
          <w:fldData xml:space="preserve">PEVuZE5vdGU+PENpdGU+PEF1dGhvcj5Db2xlbWFuPC9BdXRob3I+PFllYXI+MjAwNjwvWWVhcj48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</w:fldData>
        </w:fldChar>
      </w:r>
      <w:r w:rsidR="001E0876">
        <w:instrText xml:space="preserve"> ADDIN EN.CITE </w:instrText>
      </w:r>
      <w:r w:rsidR="001E0876">
        <w:fldChar w:fldCharType="begin">
          <w:fldData xml:space="preserve">PEVuZE5vdGU+PENpdGU+PEF1dGhvcj5Db2xlbWFuPC9BdXRob3I+PFllYXI+MjAwNjwvWWVhcj48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</w:fldData>
        </w:fldChar>
      </w:r>
      <w:r w:rsidR="001E0876">
        <w:instrText xml:space="preserve"> ADDIN EN.CITE.DATA </w:instrText>
      </w:r>
      <w:r w:rsidR="001E0876">
        <w:fldChar w:fldCharType="end"/>
      </w:r>
      <w:r w:rsidR="001E0876">
        <w:fldChar w:fldCharType="separate"/>
      </w:r>
      <w:r w:rsidR="001E0876">
        <w:rPr>
          <w:noProof/>
        </w:rPr>
        <w:t>[</w:t>
      </w:r>
      <w:hyperlink w:anchor="_ENREF_2" w:tooltip="Coleman, 2006 #13" w:history="1">
        <w:r w:rsidR="00591245">
          <w:rPr>
            <w:noProof/>
          </w:rPr>
          <w:t>2</w:t>
        </w:r>
      </w:hyperlink>
      <w:r w:rsidR="001E0876">
        <w:rPr>
          <w:noProof/>
        </w:rPr>
        <w:t>]</w:t>
      </w:r>
      <w:r w:rsidR="001E0876">
        <w:fldChar w:fldCharType="end"/>
      </w:r>
      <w:r w:rsidR="001E0876">
        <w:t xml:space="preserve">, </w:t>
      </w:r>
      <w:r w:rsidR="001E0876" w:rsidRPr="00086893">
        <w:t>present</w:t>
      </w:r>
      <w:r w:rsidR="001E0876">
        <w:t>ing</w:t>
      </w:r>
      <w:r w:rsidR="001E0876" w:rsidRPr="00086893">
        <w:t xml:space="preserve"> a substantial disease and</w:t>
      </w:r>
      <w:r w:rsidR="001E0876">
        <w:t xml:space="preserve"> </w:t>
      </w:r>
      <w:r w:rsidR="001E0876" w:rsidRPr="00086893">
        <w:t>economic burden</w:t>
      </w:r>
      <w:r w:rsidR="001E0876">
        <w:t xml:space="preserve"> </w:t>
      </w:r>
      <w:r w:rsidR="001E0876">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1E0876">
        <w:instrText xml:space="preserve"> ADDIN EN.CITE </w:instrText>
      </w:r>
      <w:r w:rsidR="001E0876">
        <w:fldChar w:fldCharType="begin">
          <w:fldData xml:space="preserve">PEVuZE5vdGU+PENpdGU+PEF1dGhvcj5TY2h1bG1hbjwvQXV0aG9yPjxZZWFyPjIwMDc8L1llYXI+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=
</w:fldData>
        </w:fldChar>
      </w:r>
      <w:r w:rsidR="001E0876">
        <w:instrText xml:space="preserve"> ADDIN EN.CITE.DATA </w:instrText>
      </w:r>
      <w:r w:rsidR="001E0876">
        <w:fldChar w:fldCharType="end"/>
      </w:r>
      <w:r w:rsidR="001E0876">
        <w:fldChar w:fldCharType="separate"/>
      </w:r>
      <w:r w:rsidR="001E0876">
        <w:rPr>
          <w:noProof/>
        </w:rPr>
        <w:t>[</w:t>
      </w:r>
      <w:hyperlink w:anchor="_ENREF_3" w:tooltip="Schulman, 2007 #3" w:history="1">
        <w:r w:rsidR="00591245">
          <w:rPr>
            <w:noProof/>
          </w:rPr>
          <w:t>3</w:t>
        </w:r>
      </w:hyperlink>
      <w:r w:rsidR="001E0876">
        <w:rPr>
          <w:noProof/>
        </w:rPr>
        <w:t>]</w:t>
      </w:r>
      <w:r w:rsidR="001E0876">
        <w:fldChar w:fldCharType="end"/>
      </w:r>
      <w:r w:rsidR="001E0876">
        <w:t>.</w:t>
      </w:r>
      <w:r w:rsidR="009B761F">
        <w:t xml:space="preserve"> Indeed, long-term management of metastatic bone disease is increasingly relevant as new anticancer treatments extend the overall survival. </w:t>
      </w:r>
      <w:r w:rsidR="009B761F" w:rsidRPr="00086893">
        <w:t>Since the late 1990s, the assessment of bone-targeted</w:t>
      </w:r>
      <w:r w:rsidR="009B761F">
        <w:t xml:space="preserve"> </w:t>
      </w:r>
      <w:r w:rsidR="009B761F" w:rsidRPr="00086893">
        <w:t>agents for treatment of bone metastases has been</w:t>
      </w:r>
      <w:r w:rsidR="009B761F">
        <w:t xml:space="preserve"> </w:t>
      </w:r>
      <w:r w:rsidR="009B761F" w:rsidRPr="00086893">
        <w:t>based on the endpoint of skeletal-related events, a</w:t>
      </w:r>
      <w:r w:rsidR="009B761F">
        <w:t xml:space="preserve"> </w:t>
      </w:r>
      <w:r w:rsidR="009B761F" w:rsidRPr="00086893">
        <w:t>composite of local skeletal complications consisting of</w:t>
      </w:r>
      <w:r w:rsidR="009B761F">
        <w:t xml:space="preserve"> </w:t>
      </w:r>
      <w:r w:rsidR="009B761F" w:rsidRPr="00086893">
        <w:t>pathological fracture, spinal cord compression, and</w:t>
      </w:r>
      <w:r w:rsidR="009B761F">
        <w:t xml:space="preserve"> </w:t>
      </w:r>
      <w:r w:rsidR="009B761F" w:rsidRPr="00086893">
        <w:t>radiotherapy or surgery to bone. This composite</w:t>
      </w:r>
      <w:r w:rsidR="009B761F">
        <w:t xml:space="preserve"> </w:t>
      </w:r>
      <w:r w:rsidR="009B761F" w:rsidRPr="00086893">
        <w:t xml:space="preserve">endpoint was the primary endpoint in a phase </w:t>
      </w:r>
      <w:r w:rsidR="00DA0178">
        <w:t>III</w:t>
      </w:r>
      <w:r w:rsidR="009B761F" w:rsidRPr="00086893">
        <w:t xml:space="preserve"> study</w:t>
      </w:r>
      <w:r w:rsidR="009B761F">
        <w:t xml:space="preserve"> </w:t>
      </w:r>
      <w:r w:rsidR="009B761F" w:rsidRPr="00086893">
        <w:t>in which intravenous zoledronic acid was better than</w:t>
      </w:r>
      <w:r w:rsidR="009B761F">
        <w:t xml:space="preserve"> </w:t>
      </w:r>
      <w:r w:rsidR="009B761F" w:rsidRPr="00086893">
        <w:t>placebo for prevention of skeletal-related events in</w:t>
      </w:r>
      <w:r w:rsidR="009B761F">
        <w:t xml:space="preserve"> </w:t>
      </w:r>
      <w:r w:rsidR="009B761F" w:rsidRPr="00086893">
        <w:t>patients with bone metastases from castration-resistant</w:t>
      </w:r>
      <w:r w:rsidR="009B761F">
        <w:t xml:space="preserve"> </w:t>
      </w:r>
      <w:r w:rsidR="009B761F" w:rsidRPr="00086893">
        <w:t>prostate cancer</w:t>
      </w:r>
      <w:r w:rsidR="009B761F">
        <w:t xml:space="preserve"> </w:t>
      </w:r>
      <w:r w:rsidR="009B761F">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9B761F">
        <w:instrText xml:space="preserve"> ADDIN EN.CITE </w:instrText>
      </w:r>
      <w:r w:rsidR="009B761F">
        <w:fldChar w:fldCharType="begin">
          <w:fldData xml:space="preserve">PEVuZE5vdGU+PENpdGU+PEF1dGhvcj5TYWFkPC9BdXRob3I+PFllYXI+MjAwMjwvWWVhcj48UmVj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Pjg3OS04MjwvcGFnZXM+PHZvbHVtZT45Njwvdm9sdW1lPjxudW1iZXI+MTE8L251bWJlcj48ZWRp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</w:fldData>
        </w:fldChar>
      </w:r>
      <w:r w:rsidR="009B761F">
        <w:instrText xml:space="preserve"> ADDIN EN.CITE.DATA </w:instrText>
      </w:r>
      <w:r w:rsidR="009B761F">
        <w:fldChar w:fldCharType="end"/>
      </w:r>
      <w:r w:rsidR="009B761F">
        <w:fldChar w:fldCharType="separate"/>
      </w:r>
      <w:r w:rsidR="009B761F">
        <w:rPr>
          <w:noProof/>
        </w:rPr>
        <w:t>[</w:t>
      </w:r>
      <w:hyperlink w:anchor="_ENREF_4" w:tooltip="Saad, 2002 #4" w:history="1">
        <w:r w:rsidR="00591245">
          <w:rPr>
            <w:noProof/>
          </w:rPr>
          <w:t>4</w:t>
        </w:r>
      </w:hyperlink>
      <w:r w:rsidR="009B761F">
        <w:rPr>
          <w:noProof/>
        </w:rPr>
        <w:t xml:space="preserve">, </w:t>
      </w:r>
      <w:hyperlink w:anchor="_ENREF_5" w:tooltip="Saad, 2004 #5" w:history="1">
        <w:r w:rsidR="00591245">
          <w:rPr>
            <w:noProof/>
          </w:rPr>
          <w:t>5</w:t>
        </w:r>
      </w:hyperlink>
      <w:r w:rsidR="009B761F">
        <w:rPr>
          <w:noProof/>
        </w:rPr>
        <w:t>]</w:t>
      </w:r>
      <w:r w:rsidR="009B761F">
        <w:fldChar w:fldCharType="end"/>
      </w:r>
      <w:r w:rsidR="009B761F" w:rsidRPr="00086893">
        <w:t>.</w:t>
      </w:r>
      <w:r w:rsidR="00331EC4">
        <w:t xml:space="preserve"> </w:t>
      </w:r>
      <w:r w:rsidR="009B761F">
        <w:t>Three subsequent phase III trials (</w:t>
      </w:r>
      <w:r w:rsidR="009B761F" w:rsidRPr="00986F0E">
        <w:t>ClinicalTrials.gov Identifier</w:t>
      </w:r>
      <w:r w:rsidR="009B761F">
        <w:t>s</w:t>
      </w:r>
      <w:r w:rsidR="009B761F" w:rsidRPr="00986F0E">
        <w:t xml:space="preserve">: </w:t>
      </w:r>
      <w:r w:rsidR="0021391A" w:rsidRPr="009B761F">
        <w:t>NCT00321620</w:t>
      </w:r>
      <w:r w:rsidR="0021391A">
        <w:t xml:space="preserve">, </w:t>
      </w:r>
      <w:r w:rsidR="009B761F" w:rsidRPr="009B761F">
        <w:t>NCT00321464, and NCT00330759</w:t>
      </w:r>
      <w:r w:rsidR="009B761F">
        <w:t xml:space="preserve">) compared denosumab, </w:t>
      </w:r>
      <w:r w:rsidR="009B761F" w:rsidRPr="00FE3C6F">
        <w:t>a human monoclonal antibody against the receptor activator of nuclear factor kappa-Β ligand (RANKL)</w:t>
      </w:r>
      <w:r w:rsidR="009B761F">
        <w:t>, showing d</w:t>
      </w:r>
      <w:r w:rsidR="009B761F" w:rsidRPr="00FE3C6F">
        <w:t xml:space="preserve">enosumab was </w:t>
      </w:r>
      <w:r w:rsidR="0053658C">
        <w:t>superior to</w:t>
      </w:r>
      <w:r w:rsidR="009B761F" w:rsidRPr="00FE3C6F">
        <w:t xml:space="preserve"> zoledronic acid for prevention of skeletal-related events</w:t>
      </w:r>
      <w:r w:rsidR="006C1632">
        <w:t xml:space="preserve"> in patients with prostate cancer</w:t>
      </w:r>
      <w:r w:rsidR="009B761F">
        <w:t xml:space="preserve"> </w:t>
      </w:r>
      <w:r w:rsidR="009B761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9B761F">
        <w:instrText xml:space="preserve"> ADDIN EN.CITE </w:instrText>
      </w:r>
      <w:r w:rsidR="009B761F">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9B761F">
        <w:instrText xml:space="preserve"> ADDIN EN.CITE.DATA </w:instrText>
      </w:r>
      <w:r w:rsidR="009B761F">
        <w:fldChar w:fldCharType="end"/>
      </w:r>
      <w:r w:rsidR="009B761F">
        <w:fldChar w:fldCharType="separate"/>
      </w:r>
      <w:r w:rsidR="009B761F">
        <w:rPr>
          <w:noProof/>
        </w:rPr>
        <w:t>[</w:t>
      </w:r>
      <w:hyperlink w:anchor="_ENREF_6" w:tooltip="Fizazi, 2011 #6" w:history="1">
        <w:r w:rsidR="00591245">
          <w:rPr>
            <w:noProof/>
          </w:rPr>
          <w:t>6</w:t>
        </w:r>
      </w:hyperlink>
      <w:r w:rsidR="009B761F">
        <w:rPr>
          <w:noProof/>
        </w:rPr>
        <w:t>]</w:t>
      </w:r>
      <w:r w:rsidR="009B761F">
        <w:fldChar w:fldCharType="end"/>
      </w:r>
      <w:r w:rsidR="0053658C">
        <w:t xml:space="preserve"> and</w:t>
      </w:r>
      <w:r w:rsidR="006C1632">
        <w:t xml:space="preserve"> breast cancer </w:t>
      </w:r>
      <w:r w:rsidR="003434BA">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3434BA">
        <w:instrText xml:space="preserve"> ADDIN EN.CITE </w:instrText>
      </w:r>
      <w:r w:rsidR="003434BA">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3434BA">
        <w:instrText xml:space="preserve"> ADDIN EN.CITE.DATA </w:instrText>
      </w:r>
      <w:r w:rsidR="003434BA">
        <w:fldChar w:fldCharType="end"/>
      </w:r>
      <w:r w:rsidR="003434BA">
        <w:fldChar w:fldCharType="separate"/>
      </w:r>
      <w:r w:rsidR="003434BA">
        <w:rPr>
          <w:noProof/>
        </w:rPr>
        <w:t>[</w:t>
      </w:r>
      <w:hyperlink w:anchor="_ENREF_7" w:tooltip="Stopeck, 2010 #15" w:history="1">
        <w:r w:rsidR="00591245">
          <w:rPr>
            <w:noProof/>
          </w:rPr>
          <w:t>7</w:t>
        </w:r>
      </w:hyperlink>
      <w:r w:rsidR="003434BA">
        <w:rPr>
          <w:noProof/>
        </w:rPr>
        <w:t>]</w:t>
      </w:r>
      <w:r w:rsidR="003434BA">
        <w:fldChar w:fldCharType="end"/>
      </w:r>
      <w:r w:rsidR="003434BA">
        <w:t xml:space="preserve">, and </w:t>
      </w:r>
      <w:r w:rsidR="0053658C">
        <w:t xml:space="preserve">non-inferior in patients with </w:t>
      </w:r>
      <w:r w:rsidR="007670AB">
        <w:t xml:space="preserve">advanced cancer (excluding breast and prostate cancer) or multiple myeloma </w:t>
      </w:r>
      <w:r w:rsidR="003434BA">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3434BA">
        <w:instrText xml:space="preserve"> ADDIN EN.CITE </w:instrText>
      </w:r>
      <w:r w:rsidR="003434BA">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3434BA">
        <w:instrText xml:space="preserve"> ADDIN EN.CITE.DATA </w:instrText>
      </w:r>
      <w:r w:rsidR="003434BA">
        <w:fldChar w:fldCharType="end"/>
      </w:r>
      <w:r w:rsidR="003434BA">
        <w:fldChar w:fldCharType="separate"/>
      </w:r>
      <w:r w:rsidR="003434BA">
        <w:rPr>
          <w:noProof/>
        </w:rPr>
        <w:t>[</w:t>
      </w:r>
      <w:hyperlink w:anchor="_ENREF_8" w:tooltip="Henry, 2011 #14" w:history="1">
        <w:r w:rsidR="00591245">
          <w:rPr>
            <w:noProof/>
          </w:rPr>
          <w:t>8</w:t>
        </w:r>
      </w:hyperlink>
      <w:r w:rsidR="003434BA">
        <w:rPr>
          <w:noProof/>
        </w:rPr>
        <w:t>]</w:t>
      </w:r>
      <w:r w:rsidR="003434BA">
        <w:fldChar w:fldCharType="end"/>
      </w:r>
      <w:r w:rsidR="009B761F">
        <w:t xml:space="preserve">. </w:t>
      </w:r>
    </w:p>
    <w:p w14:paraId="1D88C589" w14:textId="4E82D281" w:rsidR="00EC34F3" w:rsidRPr="003A2EB6" w:rsidRDefault="006953FB" w:rsidP="00AA7710">
      <w:pPr>
        <w:pStyle w:val="BodyText12"/>
      </w:pPr>
      <w:r>
        <w:t>Here we aim to replicate the trial</w:t>
      </w:r>
      <w:r w:rsidR="00595A3D">
        <w:t>s</w:t>
      </w:r>
      <w:r>
        <w:t xml:space="preserve"> comparing denosumab to zoledronic acid using observational data. </w:t>
      </w:r>
      <w:r w:rsidR="00D34DEB">
        <w:t xml:space="preserve">Although there have been </w:t>
      </w:r>
      <w:r w:rsidR="005B18C4">
        <w:t>two</w:t>
      </w:r>
      <w:r w:rsidR="00D34DEB">
        <w:t xml:space="preserve"> observational studies comparing denosumab to zoledronic acid for the indication of osteoporosis</w:t>
      </w:r>
      <w:r>
        <w:t xml:space="preserve"> </w:t>
      </w:r>
      <w:r>
        <w:fldChar w:fldCharType="begin">
          <w:fldData xml:space="preserve">PEVuZE5vdGU+PENpdGU+PEF1dGhvcj5DaG9pPC9BdXRob3I+PFllYXI+MjAxNzwvWWVhcj48UmVj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==
</w:fldData>
        </w:fldChar>
      </w:r>
      <w:r w:rsidR="005D66E4">
        <w:instrText xml:space="preserve"> ADDIN EN.CITE </w:instrText>
      </w:r>
      <w:r w:rsidR="005D66E4">
        <w:fldChar w:fldCharType="begin">
          <w:fldData xml:space="preserve">PEVuZE5vdGU+PENpdGU+PEF1dGhvcj5DaG9pPC9BdXRob3I+PFllYXI+MjAxNzwvWWVhcj48UmVj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==
</w:fldData>
        </w:fldChar>
      </w:r>
      <w:r w:rsidR="005D66E4">
        <w:instrText xml:space="preserve"> ADDIN EN.CITE.DATA </w:instrText>
      </w:r>
      <w:r w:rsidR="005D66E4">
        <w:fldChar w:fldCharType="end"/>
      </w:r>
      <w:r>
        <w:fldChar w:fldCharType="separate"/>
      </w:r>
      <w:r w:rsidR="005D66E4">
        <w:rPr>
          <w:noProof/>
        </w:rPr>
        <w:t>[</w:t>
      </w:r>
      <w:hyperlink w:anchor="_ENREF_9" w:tooltip="Choi, 2017 #8" w:history="1">
        <w:r w:rsidR="00591245">
          <w:rPr>
            <w:noProof/>
          </w:rPr>
          <w:t>9</w:t>
        </w:r>
      </w:hyperlink>
      <w:r w:rsidR="005D66E4">
        <w:rPr>
          <w:noProof/>
        </w:rPr>
        <w:t xml:space="preserve">, </w:t>
      </w:r>
      <w:hyperlink w:anchor="_ENREF_10" w:tooltip="Gagne, 2015 #9" w:history="1">
        <w:r w:rsidR="00591245">
          <w:rPr>
            <w:noProof/>
          </w:rPr>
          <w:t>10</w:t>
        </w:r>
      </w:hyperlink>
      <w:r w:rsidR="005D66E4">
        <w:rPr>
          <w:noProof/>
        </w:rPr>
        <w:t>]</w:t>
      </w:r>
      <w:r>
        <w:fldChar w:fldCharType="end"/>
      </w:r>
      <w:r>
        <w:t xml:space="preserve">, there have been no observational studies focused on comparing these drugs for the prevention of skeletal-related events in </w:t>
      </w:r>
      <w:r w:rsidRPr="00086893">
        <w:t>patients with bone metastases</w:t>
      </w:r>
      <w:r>
        <w:t>. An observational study will allow us to evaluate whether the findings from the clinical trial</w:t>
      </w:r>
      <w:r w:rsidR="00595A3D">
        <w:t>s</w:t>
      </w:r>
      <w:r>
        <w:t xml:space="preserve"> translate to real world settings</w:t>
      </w:r>
      <w:r w:rsidR="009F6B66">
        <w:t>. Our primary analysis will aim to replicate the trial</w:t>
      </w:r>
      <w:r w:rsidR="00952AC4">
        <w:t>s</w:t>
      </w:r>
      <w:r w:rsidR="009F6B66">
        <w:t xml:space="preserve"> as faithfully as possible</w:t>
      </w:r>
      <w:r w:rsidR="00993F00">
        <w:t xml:space="preserve">, restricting to the subset of </w:t>
      </w:r>
      <w:r w:rsidR="00952AC4">
        <w:t>subject</w:t>
      </w:r>
      <w:r w:rsidR="00993F00">
        <w:t xml:space="preserve"> meeting all criteria in the trial</w:t>
      </w:r>
      <w:r w:rsidR="009F6B66">
        <w:t xml:space="preserve">. Subsequent analysis will relax the inclusion criteria to the total set of </w:t>
      </w:r>
      <w:r w:rsidR="00952AC4">
        <w:t>subjects</w:t>
      </w:r>
      <w:r w:rsidR="009F6B66">
        <w:t xml:space="preserve"> with the indication for which the drug was approved</w:t>
      </w:r>
      <w:r w:rsidR="005F7A70">
        <w:t xml:space="preserve"> based on the trial</w:t>
      </w:r>
      <w:r w:rsidR="00B705D3">
        <w:t>s</w:t>
      </w:r>
      <w:r w:rsidR="009F6B66">
        <w:t xml:space="preserve">. </w:t>
      </w:r>
    </w:p>
    <w:p w14:paraId="17C84A25" w14:textId="3F5FC802" w:rsidR="00CB5AEA" w:rsidRDefault="00CB5AEA" w:rsidP="00EC2721">
      <w:pPr>
        <w:pStyle w:val="Heading1"/>
      </w:pPr>
      <w:bookmarkStart w:id="9" w:name="_Toc508376882"/>
      <w:r>
        <w:t>Study Objectives</w:t>
      </w:r>
      <w:bookmarkEnd w:id="9"/>
    </w:p>
    <w:p w14:paraId="0BE9259A" w14:textId="1ED61A15" w:rsidR="005F28B7" w:rsidRDefault="00CB5AEA" w:rsidP="00EC2721">
      <w:pPr>
        <w:pStyle w:val="Heading2"/>
      </w:pPr>
      <w:bookmarkStart w:id="10" w:name="_Toc508376883"/>
      <w:r>
        <w:t>Primary Hypothes</w:t>
      </w:r>
      <w:r w:rsidR="004F3D58">
        <w:t>e</w:t>
      </w:r>
      <w:r>
        <w:t>s</w:t>
      </w:r>
      <w:bookmarkEnd w:id="10"/>
    </w:p>
    <w:p w14:paraId="16B35FA3" w14:textId="5BC36D8F" w:rsidR="00FD3C9B" w:rsidRPr="00FD3C9B" w:rsidRDefault="00FD3C9B" w:rsidP="00FD3C9B">
      <w:r w:rsidRPr="003A2EB6">
        <w:t>Th</w:t>
      </w:r>
      <w:r>
        <w:t>is study’s primary hypotheses are:</w:t>
      </w:r>
    </w:p>
    <w:p w14:paraId="0A54423E" w14:textId="7CDA0412" w:rsidR="005F28B7" w:rsidRDefault="00FD3C9B" w:rsidP="005422D1">
      <w:pPr>
        <w:pStyle w:val="BodyText12"/>
        <w:numPr>
          <w:ilvl w:val="0"/>
          <w:numId w:val="11"/>
        </w:numPr>
      </w:pPr>
      <w:bookmarkStart w:id="11" w:name="_Hlk504658485"/>
      <w:r>
        <w:t>T</w:t>
      </w:r>
      <w:r w:rsidR="005F28B7" w:rsidRPr="003A2EB6">
        <w:t xml:space="preserve">here is no difference in </w:t>
      </w:r>
      <w:r>
        <w:t xml:space="preserve">the </w:t>
      </w:r>
      <w:r w:rsidR="005F28B7" w:rsidRPr="003A2EB6">
        <w:t xml:space="preserve">incidence of </w:t>
      </w:r>
      <w:r w:rsidR="00C5784B">
        <w:t xml:space="preserve">skeletal-related events </w:t>
      </w:r>
      <w:r w:rsidR="005F28B7" w:rsidRPr="003A2EB6">
        <w:t xml:space="preserve">between </w:t>
      </w:r>
      <w:r w:rsidR="00C5784B">
        <w:t>subjects</w:t>
      </w:r>
      <w:r w:rsidR="005F28B7" w:rsidRPr="003A2EB6">
        <w:t xml:space="preserve"> taking </w:t>
      </w:r>
      <w:r w:rsidR="00C5784B">
        <w:t>denosumab</w:t>
      </w:r>
      <w:r w:rsidR="005F28B7" w:rsidRPr="003A2EB6">
        <w:t xml:space="preserve"> and </w:t>
      </w:r>
      <w:r w:rsidR="00C5784B">
        <w:t xml:space="preserve">zoledronic acid for the treatment of bone </w:t>
      </w:r>
      <w:r w:rsidR="002A7CEF">
        <w:t>metastasis</w:t>
      </w:r>
      <w:r w:rsidR="00C5784B">
        <w:t xml:space="preserve"> </w:t>
      </w:r>
      <w:r w:rsidR="00075BB1">
        <w:t>in subjects</w:t>
      </w:r>
      <w:r w:rsidR="00075BB1" w:rsidRPr="003A2EB6">
        <w:t xml:space="preserve"> </w:t>
      </w:r>
      <w:r w:rsidR="00075BB1">
        <w:t>with</w:t>
      </w:r>
      <w:r w:rsidR="00C5784B" w:rsidRPr="00C5784B">
        <w:t xml:space="preserve"> castration-resistant prostate cancer</w:t>
      </w:r>
      <w:r w:rsidR="005F28B7" w:rsidRPr="003A2EB6">
        <w:t xml:space="preserve">. </w:t>
      </w:r>
    </w:p>
    <w:p w14:paraId="2D574CDA" w14:textId="4776E805" w:rsidR="00FD3C9B" w:rsidRDefault="00FD3C9B" w:rsidP="005422D1">
      <w:pPr>
        <w:pStyle w:val="BodyText12"/>
        <w:numPr>
          <w:ilvl w:val="0"/>
          <w:numId w:val="11"/>
        </w:numPr>
      </w:pPr>
      <w:r>
        <w:lastRenderedPageBreak/>
        <w:t>T</w:t>
      </w:r>
      <w:r w:rsidRPr="003A2EB6">
        <w:t xml:space="preserve">here is no difference in </w:t>
      </w:r>
      <w:r>
        <w:t xml:space="preserve">the </w:t>
      </w:r>
      <w:r w:rsidRPr="003A2EB6">
        <w:t xml:space="preserve">incidence of </w:t>
      </w:r>
      <w:r>
        <w:t xml:space="preserve">skeletal-related events </w:t>
      </w:r>
      <w:r w:rsidRPr="003A2EB6">
        <w:t xml:space="preserve">between </w:t>
      </w:r>
      <w:r>
        <w:t>subjects</w:t>
      </w:r>
      <w:r w:rsidRPr="003A2EB6">
        <w:t xml:space="preserve"> taking </w:t>
      </w:r>
      <w:r>
        <w:t>denosumab</w:t>
      </w:r>
      <w:r w:rsidRPr="003A2EB6">
        <w:t xml:space="preserve"> and </w:t>
      </w:r>
      <w:r>
        <w:t xml:space="preserve">zoledronic acid for the treatment of bone metastasis </w:t>
      </w:r>
      <w:r w:rsidR="00075BB1">
        <w:t>in subjects</w:t>
      </w:r>
      <w:r w:rsidR="00075BB1" w:rsidRPr="003A2EB6">
        <w:t xml:space="preserve"> </w:t>
      </w:r>
      <w:r w:rsidR="00075BB1">
        <w:t>with</w:t>
      </w:r>
      <w:r w:rsidR="00075BB1" w:rsidRPr="00C5784B">
        <w:t xml:space="preserve"> </w:t>
      </w:r>
      <w:r>
        <w:t>breast</w:t>
      </w:r>
      <w:r w:rsidRPr="00C5784B">
        <w:t xml:space="preserve"> cancer</w:t>
      </w:r>
      <w:r w:rsidRPr="003A2EB6">
        <w:t xml:space="preserve">. </w:t>
      </w:r>
    </w:p>
    <w:p w14:paraId="3B57881C" w14:textId="73ADB9DA" w:rsidR="00FD3C9B" w:rsidRDefault="00FD3C9B" w:rsidP="005422D1">
      <w:pPr>
        <w:pStyle w:val="BodyText12"/>
        <w:numPr>
          <w:ilvl w:val="0"/>
          <w:numId w:val="11"/>
        </w:numPr>
      </w:pPr>
      <w:r>
        <w:t>T</w:t>
      </w:r>
      <w:r w:rsidRPr="003A2EB6">
        <w:t xml:space="preserve">here is no difference in </w:t>
      </w:r>
      <w:r>
        <w:t xml:space="preserve">the </w:t>
      </w:r>
      <w:r w:rsidRPr="003A2EB6">
        <w:t xml:space="preserve">incidence of </w:t>
      </w:r>
      <w:r>
        <w:t xml:space="preserve">skeletal-related events </w:t>
      </w:r>
      <w:r w:rsidRPr="003A2EB6">
        <w:t xml:space="preserve">between </w:t>
      </w:r>
      <w:r>
        <w:t>subjects</w:t>
      </w:r>
      <w:r w:rsidRPr="003A2EB6">
        <w:t xml:space="preserve"> taking </w:t>
      </w:r>
      <w:r>
        <w:t>denosumab</w:t>
      </w:r>
      <w:r w:rsidRPr="003A2EB6">
        <w:t xml:space="preserve"> and </w:t>
      </w:r>
      <w:r>
        <w:t xml:space="preserve">zoledronic acid for the treatment of bone metastasis </w:t>
      </w:r>
      <w:r w:rsidR="00075BB1">
        <w:t>in subjects</w:t>
      </w:r>
      <w:r w:rsidR="00075BB1" w:rsidRPr="003A2EB6">
        <w:t xml:space="preserve"> </w:t>
      </w:r>
      <w:r w:rsidR="00075BB1">
        <w:t>with</w:t>
      </w:r>
      <w:r w:rsidR="00075BB1" w:rsidRPr="00C5784B">
        <w:t xml:space="preserve"> </w:t>
      </w:r>
      <w:r>
        <w:t>advanced cancer (excluding breast and prostate cancer) or multiple myeloma</w:t>
      </w:r>
      <w:r w:rsidRPr="003A2EB6">
        <w:t xml:space="preserve">. </w:t>
      </w:r>
    </w:p>
    <w:p w14:paraId="2F97571A" w14:textId="62EE9FA6" w:rsidR="001123D6" w:rsidRDefault="001123D6" w:rsidP="00EC2721">
      <w:pPr>
        <w:pStyle w:val="Heading2"/>
      </w:pPr>
      <w:bookmarkStart w:id="12" w:name="_Toc508376884"/>
      <w:r>
        <w:t>Secondary Hypothes</w:t>
      </w:r>
      <w:r w:rsidR="004F3D58">
        <w:t>e</w:t>
      </w:r>
      <w:r>
        <w:t>s</w:t>
      </w:r>
      <w:bookmarkEnd w:id="12"/>
    </w:p>
    <w:p w14:paraId="25BAACCD" w14:textId="04348D36" w:rsidR="001123D6" w:rsidRPr="001123D6" w:rsidRDefault="00E2216D" w:rsidP="005422D1">
      <w:pPr>
        <w:pStyle w:val="ListParagraph"/>
        <w:numPr>
          <w:ilvl w:val="0"/>
          <w:numId w:val="11"/>
        </w:numPr>
        <w:rPr>
          <w:rFonts w:asciiTheme="minorHAnsi" w:hAnsiTheme="minorHAnsi" w:cstheme="minorHAnsi"/>
        </w:rPr>
      </w:pPr>
      <w:r>
        <w:t>A</w:t>
      </w:r>
      <w:r w:rsidR="001123D6">
        <w:t>ny effect</w:t>
      </w:r>
      <w:r w:rsidR="00177FE0">
        <w:t>s</w:t>
      </w:r>
      <w:r w:rsidR="001123D6">
        <w:t xml:space="preserve"> observed in the subgroup</w:t>
      </w:r>
      <w:r w:rsidR="00177FE0">
        <w:t>s</w:t>
      </w:r>
      <w:r w:rsidR="001123D6">
        <w:t xml:space="preserve"> of </w:t>
      </w:r>
      <w:r w:rsidR="00177FE0">
        <w:t>subjects</w:t>
      </w:r>
      <w:r w:rsidR="001123D6">
        <w:t xml:space="preserve"> meeting all criteria in the clinical trial is also observed in the total set of </w:t>
      </w:r>
      <w:r w:rsidR="00177FE0">
        <w:t>subjects</w:t>
      </w:r>
      <w:r w:rsidR="001123D6">
        <w:t xml:space="preserve"> having the indication for which the drug was approved based on the trial.</w:t>
      </w:r>
    </w:p>
    <w:p w14:paraId="779E9F06" w14:textId="06DBA724" w:rsidR="00303216" w:rsidRDefault="00CB5AEA" w:rsidP="00EC2721">
      <w:pPr>
        <w:pStyle w:val="Heading2"/>
      </w:pPr>
      <w:bookmarkStart w:id="13" w:name="_Toc508376885"/>
      <w:bookmarkEnd w:id="11"/>
      <w:r>
        <w:t xml:space="preserve">Primary </w:t>
      </w:r>
      <w:r w:rsidR="005F1FE2">
        <w:t>Objective</w:t>
      </w:r>
      <w:r w:rsidR="004F3D58">
        <w:t>s</w:t>
      </w:r>
      <w:bookmarkEnd w:id="13"/>
    </w:p>
    <w:p w14:paraId="1B479F32" w14:textId="4DD9B5B4" w:rsidR="00303216" w:rsidRPr="000848A0" w:rsidRDefault="005F1FE2" w:rsidP="005422D1">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 xml:space="preserve">O: </w:t>
      </w:r>
      <w:r w:rsidR="008D37C3" w:rsidRPr="000848A0">
        <w:rPr>
          <w:rFonts w:asciiTheme="minorHAnsi" w:eastAsia="Roboto" w:hAnsiTheme="minorHAnsi" w:cstheme="minorHAnsi"/>
          <w:b/>
          <w:color w:val="333333"/>
          <w:highlight w:val="white"/>
        </w:rPr>
        <w:t>skeletal-related events</w:t>
      </w:r>
      <w:r w:rsidRPr="000848A0">
        <w:rPr>
          <w:rFonts w:asciiTheme="minorHAnsi" w:eastAsia="Roboto" w:hAnsiTheme="minorHAnsi" w:cstheme="minorHAnsi"/>
          <w:color w:val="333333"/>
          <w:highlight w:val="white"/>
        </w:rPr>
        <w:t xml:space="preserve"> between </w:t>
      </w:r>
      <w:r w:rsidR="00842F32" w:rsidRPr="000848A0">
        <w:rPr>
          <w:rFonts w:asciiTheme="minorHAnsi" w:eastAsia="Roboto" w:hAnsiTheme="minorHAnsi" w:cstheme="minorHAnsi"/>
          <w:b/>
          <w:color w:val="333333"/>
          <w:highlight w:val="white"/>
        </w:rPr>
        <w:t>T</w:t>
      </w:r>
      <w:r w:rsidRPr="000848A0">
        <w:rPr>
          <w:rFonts w:asciiTheme="minorHAnsi" w:eastAsia="Roboto" w:hAnsiTheme="minorHAnsi" w:cstheme="minorHAnsi"/>
          <w:b/>
          <w:color w:val="333333"/>
          <w:highlight w:val="white"/>
        </w:rPr>
        <w:t xml:space="preserve">: new users of </w:t>
      </w:r>
      <w:r w:rsidR="008D37C3" w:rsidRPr="000848A0">
        <w:rPr>
          <w:rFonts w:asciiTheme="minorHAnsi" w:eastAsia="Roboto" w:hAnsiTheme="minorHAnsi" w:cstheme="minorHAnsi"/>
          <w:b/>
          <w:color w:val="333333"/>
          <w:highlight w:val="white"/>
        </w:rPr>
        <w:t>denosumab</w:t>
      </w:r>
      <w:r w:rsidRPr="000848A0">
        <w:rPr>
          <w:rFonts w:asciiTheme="minorHAnsi" w:eastAsia="Roboto" w:hAnsiTheme="minorHAnsi" w:cstheme="minorHAnsi"/>
          <w:b/>
          <w:color w:val="333333"/>
          <w:highlight w:val="white"/>
        </w:rPr>
        <w:t xml:space="preserve"> in patients with </w:t>
      </w:r>
      <w:r w:rsidR="008D37C3" w:rsidRPr="000848A0">
        <w:rPr>
          <w:rFonts w:asciiTheme="minorHAnsi" w:eastAsia="Roboto" w:hAnsiTheme="minorHAnsi" w:cstheme="minorHAnsi"/>
          <w:b/>
          <w:color w:val="333333"/>
        </w:rPr>
        <w:t xml:space="preserve">bone </w:t>
      </w:r>
      <w:r w:rsidR="002A7CEF" w:rsidRPr="000848A0">
        <w:rPr>
          <w:rFonts w:asciiTheme="minorHAnsi" w:eastAsia="Roboto" w:hAnsiTheme="minorHAnsi" w:cstheme="minorHAnsi"/>
          <w:b/>
          <w:color w:val="333333"/>
        </w:rPr>
        <w:t>metastasis</w:t>
      </w:r>
      <w:r w:rsidR="008D37C3" w:rsidRPr="000848A0">
        <w:rPr>
          <w:rFonts w:asciiTheme="minorHAnsi" w:eastAsia="Roboto" w:hAnsiTheme="minorHAnsi" w:cstheme="minorHAnsi"/>
          <w:b/>
          <w:color w:val="333333"/>
        </w:rPr>
        <w:t xml:space="preserve"> </w:t>
      </w:r>
      <w:r w:rsidR="00977420" w:rsidRPr="000848A0">
        <w:rPr>
          <w:rFonts w:asciiTheme="minorHAnsi" w:eastAsia="Roboto" w:hAnsiTheme="minorHAnsi" w:cstheme="minorHAnsi"/>
          <w:b/>
          <w:color w:val="333333"/>
        </w:rPr>
        <w:t>and</w:t>
      </w:r>
      <w:r w:rsidR="008D37C3" w:rsidRPr="000848A0">
        <w:rPr>
          <w:rFonts w:asciiTheme="minorHAnsi" w:eastAsia="Roboto" w:hAnsiTheme="minorHAnsi" w:cstheme="minorHAnsi"/>
          <w:b/>
          <w:color w:val="333333"/>
        </w:rPr>
        <w:t xml:space="preserve"> castration-resistant prostate cancer</w:t>
      </w:r>
      <w:r w:rsidR="008D37C3" w:rsidRPr="000848A0">
        <w:rPr>
          <w:rFonts w:asciiTheme="minorHAnsi" w:eastAsia="Roboto" w:hAnsiTheme="minorHAnsi" w:cstheme="minorHAnsi"/>
          <w:b/>
          <w:color w:val="333333"/>
          <w:highlight w:val="white"/>
        </w:rPr>
        <w:t xml:space="preserve"> </w:t>
      </w:r>
      <w:r w:rsidRPr="000848A0">
        <w:rPr>
          <w:rFonts w:asciiTheme="minorHAnsi" w:eastAsia="Roboto" w:hAnsiTheme="minorHAnsi" w:cstheme="minorHAnsi"/>
          <w:color w:val="333333"/>
          <w:highlight w:val="white"/>
        </w:rPr>
        <w:t xml:space="preserve">and </w:t>
      </w:r>
      <w:r w:rsidR="00842F32" w:rsidRPr="000848A0">
        <w:rPr>
          <w:rFonts w:asciiTheme="minorHAnsi" w:eastAsia="Roboto" w:hAnsiTheme="minorHAnsi" w:cstheme="minorHAnsi"/>
          <w:b/>
          <w:color w:val="333333"/>
          <w:highlight w:val="white"/>
        </w:rPr>
        <w:t>C</w:t>
      </w:r>
      <w:r w:rsidRPr="000848A0">
        <w:rPr>
          <w:rFonts w:asciiTheme="minorHAnsi" w:eastAsia="Roboto" w:hAnsiTheme="minorHAnsi" w:cstheme="minorHAnsi"/>
          <w:b/>
          <w:color w:val="333333"/>
          <w:highlight w:val="white"/>
        </w:rPr>
        <w:t xml:space="preserve">: new users of </w:t>
      </w:r>
      <w:r w:rsidR="009C6A8A" w:rsidRPr="000848A0">
        <w:rPr>
          <w:rFonts w:asciiTheme="minorHAnsi" w:eastAsia="Roboto" w:hAnsiTheme="minorHAnsi" w:cstheme="minorHAnsi"/>
          <w:b/>
          <w:color w:val="333333"/>
          <w:highlight w:val="white"/>
        </w:rPr>
        <w:t>zoledronic acid</w:t>
      </w:r>
      <w:r w:rsidRPr="000848A0">
        <w:rPr>
          <w:rFonts w:asciiTheme="minorHAnsi" w:eastAsia="Roboto" w:hAnsiTheme="minorHAnsi" w:cstheme="minorHAnsi"/>
          <w:b/>
          <w:color w:val="333333"/>
          <w:highlight w:val="white"/>
        </w:rPr>
        <w:t xml:space="preserve"> in patients with </w:t>
      </w:r>
      <w:r w:rsidR="008D37C3" w:rsidRPr="000848A0">
        <w:rPr>
          <w:rFonts w:asciiTheme="minorHAnsi" w:eastAsia="Roboto" w:hAnsiTheme="minorHAnsi" w:cstheme="minorHAnsi"/>
          <w:b/>
          <w:color w:val="333333"/>
        </w:rPr>
        <w:t xml:space="preserve">bone </w:t>
      </w:r>
      <w:r w:rsidR="002A7CEF" w:rsidRPr="000848A0">
        <w:rPr>
          <w:rFonts w:asciiTheme="minorHAnsi" w:eastAsia="Roboto" w:hAnsiTheme="minorHAnsi" w:cstheme="minorHAnsi"/>
          <w:b/>
          <w:color w:val="333333"/>
        </w:rPr>
        <w:t>metastasis</w:t>
      </w:r>
      <w:r w:rsidR="008D37C3" w:rsidRPr="000848A0">
        <w:rPr>
          <w:rFonts w:asciiTheme="minorHAnsi" w:eastAsia="Roboto" w:hAnsiTheme="minorHAnsi" w:cstheme="minorHAnsi"/>
          <w:b/>
          <w:color w:val="333333"/>
        </w:rPr>
        <w:t xml:space="preserve"> </w:t>
      </w:r>
      <w:r w:rsidR="00D74499" w:rsidRPr="000848A0">
        <w:rPr>
          <w:rFonts w:asciiTheme="minorHAnsi" w:eastAsia="Roboto" w:hAnsiTheme="minorHAnsi" w:cstheme="minorHAnsi"/>
          <w:b/>
          <w:color w:val="333333"/>
        </w:rPr>
        <w:t>and</w:t>
      </w:r>
      <w:r w:rsidR="008D37C3" w:rsidRPr="000848A0">
        <w:rPr>
          <w:rFonts w:asciiTheme="minorHAnsi" w:eastAsia="Roboto" w:hAnsiTheme="minorHAnsi" w:cstheme="minorHAnsi"/>
          <w:b/>
          <w:color w:val="333333"/>
        </w:rPr>
        <w:t xml:space="preserve"> castration-resistant prostate cancer</w:t>
      </w:r>
      <w:r w:rsidRPr="000848A0">
        <w:rPr>
          <w:rFonts w:asciiTheme="minorHAnsi" w:eastAsia="Roboto" w:hAnsiTheme="minorHAnsi" w:cstheme="minorHAnsi"/>
          <w:color w:val="333333"/>
          <w:highlight w:val="white"/>
        </w:rPr>
        <w:t xml:space="preserve">, we will estimate the population-level effect of exposure on the </w:t>
      </w:r>
      <w:r w:rsidR="00507508" w:rsidRPr="000848A0">
        <w:rPr>
          <w:rFonts w:asciiTheme="minorHAnsi" w:eastAsia="Roboto" w:hAnsiTheme="minorHAnsi" w:cstheme="minorHAnsi"/>
          <w:color w:val="333333"/>
          <w:highlight w:val="white"/>
        </w:rPr>
        <w:t>time to event</w:t>
      </w:r>
      <w:r w:rsidRPr="000848A0">
        <w:rPr>
          <w:rFonts w:asciiTheme="minorHAnsi" w:eastAsia="Roboto" w:hAnsiTheme="minorHAnsi" w:cstheme="minorHAnsi"/>
          <w:color w:val="333333"/>
          <w:highlight w:val="white"/>
        </w:rPr>
        <w:t xml:space="preserve"> during the period from cohort start date to </w:t>
      </w:r>
      <w:r w:rsidR="00A021C6" w:rsidRPr="000848A0">
        <w:rPr>
          <w:rFonts w:asciiTheme="minorHAnsi" w:eastAsia="Roboto" w:hAnsiTheme="minorHAnsi" w:cstheme="minorHAnsi"/>
          <w:color w:val="333333"/>
          <w:highlight w:val="white"/>
        </w:rPr>
        <w:t xml:space="preserve">34 </w:t>
      </w:r>
      <w:r w:rsidR="00D0608C" w:rsidRPr="000848A0">
        <w:rPr>
          <w:rFonts w:asciiTheme="minorHAnsi" w:eastAsia="Roboto" w:hAnsiTheme="minorHAnsi" w:cstheme="minorHAnsi"/>
          <w:color w:val="333333"/>
          <w:highlight w:val="white"/>
        </w:rPr>
        <w:t>months</w:t>
      </w:r>
      <w:r w:rsidRPr="000848A0">
        <w:rPr>
          <w:rFonts w:asciiTheme="minorHAnsi" w:eastAsia="Roboto" w:hAnsiTheme="minorHAnsi" w:cstheme="minorHAnsi"/>
          <w:color w:val="333333"/>
          <w:highlight w:val="white"/>
        </w:rPr>
        <w:t xml:space="preserve"> from cohort end date. </w:t>
      </w:r>
    </w:p>
    <w:p w14:paraId="6B50F471" w14:textId="3B19EF1B" w:rsidR="006070FB" w:rsidRPr="000848A0" w:rsidRDefault="006070FB" w:rsidP="005422D1">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 skeletal-related events</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 xml:space="preserve">bone metastasis </w:t>
      </w:r>
      <w:r w:rsidR="00977420" w:rsidRPr="000848A0">
        <w:rPr>
          <w:rFonts w:asciiTheme="minorHAnsi" w:eastAsia="Roboto" w:hAnsiTheme="minorHAnsi" w:cstheme="minorHAnsi"/>
          <w:b/>
          <w:color w:val="333333"/>
        </w:rPr>
        <w:t>and breast cancer</w:t>
      </w:r>
      <w:r w:rsidR="00977420" w:rsidRPr="000848A0">
        <w:rPr>
          <w:rFonts w:asciiTheme="minorHAnsi" w:eastAsia="Roboto" w:hAnsiTheme="minorHAnsi" w:cstheme="minorHAnsi"/>
          <w:color w:val="333333"/>
          <w:highlight w:val="white"/>
        </w:rP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of zoledronic acid in patients with </w:t>
      </w:r>
      <w:r w:rsidR="00D74499" w:rsidRPr="000848A0">
        <w:rPr>
          <w:rFonts w:asciiTheme="minorHAnsi" w:eastAsia="Roboto" w:hAnsiTheme="minorHAnsi" w:cstheme="minorHAnsi"/>
          <w:b/>
          <w:color w:val="333333"/>
        </w:rPr>
        <w:t xml:space="preserve">bone metastasis and </w:t>
      </w:r>
      <w:r w:rsidR="002D1158" w:rsidRPr="000848A0">
        <w:rPr>
          <w:rFonts w:asciiTheme="minorHAnsi" w:eastAsia="Roboto" w:hAnsiTheme="minorHAnsi" w:cstheme="minorHAnsi"/>
          <w:b/>
          <w:color w:val="333333"/>
        </w:rPr>
        <w:t>breast</w:t>
      </w:r>
      <w:r w:rsidRPr="000848A0">
        <w:rPr>
          <w:rFonts w:asciiTheme="minorHAnsi" w:eastAsia="Roboto" w:hAnsiTheme="minorHAnsi" w:cstheme="minorHAnsi"/>
          <w:b/>
          <w:color w:val="333333"/>
        </w:rPr>
        <w:t xml:space="preserve"> cancer</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sidR="00A021C6" w:rsidRPr="000848A0">
        <w:rPr>
          <w:rFonts w:asciiTheme="minorHAnsi" w:eastAsia="Roboto" w:hAnsiTheme="minorHAnsi" w:cstheme="minorHAnsi"/>
          <w:color w:val="333333"/>
          <w:highlight w:val="white"/>
        </w:rPr>
        <w:t xml:space="preserve">34 </w:t>
      </w:r>
      <w:r w:rsidRPr="000848A0">
        <w:rPr>
          <w:rFonts w:asciiTheme="minorHAnsi" w:eastAsia="Roboto" w:hAnsiTheme="minorHAnsi" w:cstheme="minorHAnsi"/>
          <w:color w:val="333333"/>
          <w:highlight w:val="white"/>
        </w:rPr>
        <w:t>months from cohort end date.</w:t>
      </w:r>
    </w:p>
    <w:p w14:paraId="32868AFD" w14:textId="49F8FC9B" w:rsidR="006070FB" w:rsidRPr="000848A0" w:rsidRDefault="006070FB" w:rsidP="005422D1">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 skeletal-related events</w:t>
      </w:r>
      <w:r w:rsidRPr="000848A0">
        <w:rPr>
          <w:rFonts w:asciiTheme="minorHAnsi" w:eastAsia="Roboto" w:hAnsiTheme="minorHAnsi" w:cstheme="minorHAnsi"/>
          <w:color w:val="333333"/>
          <w:highlight w:val="white"/>
        </w:rPr>
        <w:t xml:space="preserve"> between </w:t>
      </w:r>
      <w:r w:rsidRPr="000848A0">
        <w:rPr>
          <w:rFonts w:asciiTheme="minorHAnsi" w:eastAsia="Roboto" w:hAnsiTheme="minorHAnsi" w:cstheme="minorHAnsi"/>
          <w:b/>
          <w:color w:val="333333"/>
          <w:highlight w:val="white"/>
        </w:rPr>
        <w:t xml:space="preserve">T: new users of denosumab in patients with </w:t>
      </w:r>
      <w:r w:rsidRPr="000848A0">
        <w:rPr>
          <w:rFonts w:asciiTheme="minorHAnsi" w:eastAsia="Roboto" w:hAnsiTheme="minorHAnsi" w:cstheme="minorHAnsi"/>
          <w:b/>
          <w:color w:val="333333"/>
        </w:rPr>
        <w:t xml:space="preserve">bone metastasis </w:t>
      </w:r>
      <w:r w:rsidR="00EE187C" w:rsidRPr="000848A0">
        <w:rPr>
          <w:rFonts w:asciiTheme="minorHAnsi" w:eastAsia="Roboto" w:hAnsiTheme="minorHAnsi" w:cstheme="minorHAnsi"/>
          <w:b/>
          <w:color w:val="333333"/>
        </w:rPr>
        <w:t xml:space="preserve">and </w:t>
      </w:r>
      <w:r w:rsidR="00EE187C" w:rsidRPr="000848A0">
        <w:rPr>
          <w:rFonts w:asciiTheme="minorHAnsi" w:hAnsiTheme="minorHAnsi" w:cstheme="minorHAnsi"/>
          <w:b/>
        </w:rPr>
        <w:t>advanced cancer (excluding breast and prostate cancer) or multiple myeloma</w:t>
      </w:r>
      <w:r w:rsidR="00EE187C" w:rsidRPr="000848A0">
        <w:rPr>
          <w:rFonts w:asciiTheme="minorHAnsi" w:eastAsia="Roboto" w:hAnsiTheme="minorHAnsi" w:cstheme="minorHAnsi"/>
          <w:color w:val="333333"/>
          <w:highlight w:val="white"/>
        </w:rP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of zoledronic acid in patients with </w:t>
      </w:r>
      <w:r w:rsidRPr="000848A0">
        <w:rPr>
          <w:rFonts w:asciiTheme="minorHAnsi" w:eastAsia="Roboto" w:hAnsiTheme="minorHAnsi" w:cstheme="minorHAnsi"/>
          <w:b/>
          <w:color w:val="333333"/>
        </w:rPr>
        <w:t xml:space="preserve">bone metastasis </w:t>
      </w:r>
      <w:r w:rsidR="00D74499" w:rsidRPr="000848A0">
        <w:rPr>
          <w:rFonts w:asciiTheme="minorHAnsi" w:eastAsia="Roboto" w:hAnsiTheme="minorHAnsi" w:cstheme="minorHAnsi"/>
          <w:b/>
          <w:color w:val="333333"/>
        </w:rPr>
        <w:t xml:space="preserve">and </w:t>
      </w:r>
      <w:r w:rsidR="00D74499" w:rsidRPr="000848A0">
        <w:rPr>
          <w:rFonts w:asciiTheme="minorHAnsi" w:hAnsiTheme="minorHAnsi" w:cstheme="minorHAnsi"/>
          <w:b/>
        </w:rPr>
        <w:t>advanced cancer (excluding breast and prostate cancer) or multiple myeloma</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34 months from cohort end date.</w:t>
      </w:r>
    </w:p>
    <w:p w14:paraId="7B3BA678" w14:textId="4E42A8A5" w:rsidR="001123D6" w:rsidRDefault="001123D6" w:rsidP="00EC2721">
      <w:pPr>
        <w:pStyle w:val="Heading2"/>
      </w:pPr>
      <w:bookmarkStart w:id="14" w:name="_Toc508376886"/>
      <w:r>
        <w:t>Secondary Objective</w:t>
      </w:r>
      <w:r w:rsidR="004F3D58">
        <w:t>s</w:t>
      </w:r>
      <w:bookmarkEnd w:id="14"/>
    </w:p>
    <w:p w14:paraId="23D736FA" w14:textId="26C38E0F" w:rsidR="001123D6" w:rsidRPr="004D50C2" w:rsidRDefault="003233E1" w:rsidP="005422D1">
      <w:pPr>
        <w:pStyle w:val="ListParagraph"/>
        <w:numPr>
          <w:ilvl w:val="0"/>
          <w:numId w:val="11"/>
        </w:numPr>
        <w:rPr>
          <w:rFonts w:asciiTheme="minorHAnsi" w:hAnsiTheme="minorHAnsi" w:cstheme="minorHAnsi"/>
        </w:rPr>
      </w:pPr>
      <w:r>
        <w:rPr>
          <w:rFonts w:asciiTheme="minorHAnsi" w:hAnsiTheme="minorHAnsi" w:cstheme="minorHAnsi"/>
        </w:rPr>
        <w:t>To c</w:t>
      </w:r>
      <w:r w:rsidR="001123D6">
        <w:rPr>
          <w:rFonts w:asciiTheme="minorHAnsi" w:hAnsiTheme="minorHAnsi" w:cstheme="minorHAnsi"/>
        </w:rPr>
        <w:t xml:space="preserve">ompare the </w:t>
      </w:r>
      <w:r w:rsidR="000C4C85">
        <w:rPr>
          <w:rFonts w:asciiTheme="minorHAnsi" w:hAnsiTheme="minorHAnsi" w:cstheme="minorHAnsi"/>
        </w:rPr>
        <w:t xml:space="preserve">relative </w:t>
      </w:r>
      <w:r w:rsidR="001123D6">
        <w:rPr>
          <w:rFonts w:asciiTheme="minorHAnsi" w:hAnsiTheme="minorHAnsi" w:cstheme="minorHAnsi"/>
        </w:rPr>
        <w:t>risk</w:t>
      </w:r>
      <w:r w:rsidR="00FC6F27">
        <w:rPr>
          <w:rFonts w:asciiTheme="minorHAnsi" w:hAnsiTheme="minorHAnsi" w:cstheme="minorHAnsi"/>
        </w:rPr>
        <w:t>s</w:t>
      </w:r>
      <w:r w:rsidR="001123D6">
        <w:rPr>
          <w:rFonts w:asciiTheme="minorHAnsi" w:hAnsiTheme="minorHAnsi" w:cstheme="minorHAnsi"/>
        </w:rPr>
        <w:t xml:space="preserve"> mentioned in the primary objective</w:t>
      </w:r>
      <w:r w:rsidR="00FC6F27">
        <w:rPr>
          <w:rFonts w:asciiTheme="minorHAnsi" w:hAnsiTheme="minorHAnsi" w:cstheme="minorHAnsi"/>
        </w:rPr>
        <w:t>s</w:t>
      </w:r>
      <w:r w:rsidR="001123D6">
        <w:rPr>
          <w:rFonts w:asciiTheme="minorHAnsi" w:hAnsiTheme="minorHAnsi" w:cstheme="minorHAnsi"/>
        </w:rPr>
        <w:t xml:space="preserve"> in </w:t>
      </w:r>
      <w:r w:rsidR="001123D6">
        <w:t>the subgroup</w:t>
      </w:r>
      <w:r w:rsidR="00B72286">
        <w:t>s</w:t>
      </w:r>
      <w:r w:rsidR="001123D6">
        <w:t xml:space="preserve"> of </w:t>
      </w:r>
      <w:r w:rsidR="00B72286">
        <w:t>subjects</w:t>
      </w:r>
      <w:r w:rsidR="001123D6">
        <w:t xml:space="preserve"> meeting all criteria in the clinical trial</w:t>
      </w:r>
      <w:r w:rsidR="00B72286">
        <w:t>s</w:t>
      </w:r>
      <w:r w:rsidR="001123D6">
        <w:t xml:space="preserve"> to the risk in the total set</w:t>
      </w:r>
      <w:r w:rsidR="00B72286">
        <w:t>s</w:t>
      </w:r>
      <w:r w:rsidR="001123D6">
        <w:t xml:space="preserve"> of </w:t>
      </w:r>
      <w:r w:rsidR="00B72286">
        <w:t xml:space="preserve">subjects </w:t>
      </w:r>
      <w:r w:rsidR="001123D6">
        <w:t>having the indication for which the drug was approved based on the trial</w:t>
      </w:r>
      <w:r w:rsidR="00D77D1F">
        <w:t>s</w:t>
      </w:r>
      <w:r w:rsidR="001123D6">
        <w:t>.</w:t>
      </w:r>
    </w:p>
    <w:p w14:paraId="25B2F7F0" w14:textId="77777777" w:rsidR="00303216" w:rsidRDefault="005F1FE2" w:rsidP="00EC2721">
      <w:pPr>
        <w:pStyle w:val="Heading1"/>
      </w:pPr>
      <w:bookmarkStart w:id="15" w:name="_Toc508376887"/>
      <w:r>
        <w:t>Research methods</w:t>
      </w:r>
      <w:bookmarkEnd w:id="15"/>
    </w:p>
    <w:p w14:paraId="60A4C69E" w14:textId="31D89BFC" w:rsidR="00FC16B4" w:rsidRDefault="005F1FE2" w:rsidP="00EC2721">
      <w:pPr>
        <w:pStyle w:val="Heading2"/>
      </w:pPr>
      <w:bookmarkStart w:id="16" w:name="_Hlk504658775"/>
      <w:bookmarkStart w:id="17" w:name="_Toc508376888"/>
      <w:r>
        <w:t>Study Design</w:t>
      </w:r>
      <w:bookmarkEnd w:id="17"/>
    </w:p>
    <w:p w14:paraId="30B9AF2A" w14:textId="0455E548" w:rsidR="00870524" w:rsidRPr="00D1570B" w:rsidRDefault="00D7319E" w:rsidP="00D1570B">
      <w:pPr>
        <w:rPr>
          <w:rFonts w:asciiTheme="minorHAnsi" w:eastAsia="Roboto" w:hAnsiTheme="minorHAnsi" w:cstheme="minorHAnsi"/>
          <w:color w:val="333333"/>
        </w:rPr>
      </w:pPr>
      <w:r w:rsidRPr="008A5F2B">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w:t>
      </w:r>
      <w:r w:rsidRPr="008A5F2B">
        <w:lastRenderedPageBreak/>
        <w:t xml:space="preserve">the study. We define 'cohort' to mean a set of patients satisfying one or more inclusion criteria for a duration of time. We define ‘comparative cohort design’ to mean the formal comparison between two cohorts, a target cohort and comparator cohort, for the risk of an outcome during a defined time period after cohort entry </w:t>
      </w:r>
      <w:r w:rsidRPr="008A5F2B">
        <w:fldChar w:fldCharType="begin"/>
      </w:r>
      <w:r w:rsidR="005D66E4">
        <w:instrText xml:space="preserve"> ADDIN EN.CITE &lt;EndNote&gt;&lt;Cite&gt;&lt;Author&gt;Ryan&lt;/Author&gt;&lt;Year&gt;2013&lt;/Year&gt;&lt;RecNum&gt;8097&lt;/RecNum&gt;&lt;DisplayText&gt;[11]&lt;/DisplayText&gt;&lt;record&gt;&lt;rec-number&gt;8097&lt;/rec-number&gt;&lt;foreign-keys&gt;&lt;key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Pr="008A5F2B">
        <w:fldChar w:fldCharType="separate"/>
      </w:r>
      <w:r w:rsidR="005D66E4">
        <w:rPr>
          <w:noProof/>
        </w:rPr>
        <w:t>[</w:t>
      </w:r>
      <w:hyperlink w:anchor="_ENREF_11" w:tooltip="Ryan, 2013 #8097" w:history="1">
        <w:r w:rsidR="00591245">
          <w:rPr>
            <w:noProof/>
          </w:rPr>
          <w:t>11</w:t>
        </w:r>
      </w:hyperlink>
      <w:r w:rsidR="005D66E4">
        <w:rPr>
          <w:noProof/>
        </w:rPr>
        <w:t>]</w:t>
      </w:r>
      <w:r w:rsidRPr="008A5F2B">
        <w:fldChar w:fldCharType="end"/>
      </w:r>
      <w:r w:rsidRPr="008A5F2B">
        <w:t>.</w:t>
      </w:r>
      <w:r>
        <w:t xml:space="preserve"> </w:t>
      </w: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8" w:name="_Toc504125179"/>
      <w:bookmarkStart w:id="19" w:name="_Toc508376889"/>
      <w:r>
        <w:t>Data Source(s)</w:t>
      </w:r>
      <w:bookmarkEnd w:id="18"/>
      <w:bookmarkEnd w:id="19"/>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19A0B079" w:rsidR="00685F44" w:rsidRDefault="00FC16B4" w:rsidP="005422D1">
      <w:pPr>
        <w:numPr>
          <w:ilvl w:val="0"/>
          <w:numId w:val="8"/>
        </w:numPr>
        <w:contextualSpacing/>
      </w:pPr>
      <w:r>
        <w:t>Optum</w:t>
      </w:r>
      <w:r w:rsidR="00685F44">
        <w:t xml:space="preserve"> Extended </w:t>
      </w:r>
      <w:r w:rsidR="000B201C">
        <w:t>DOD</w:t>
      </w:r>
      <w:r>
        <w:t xml:space="preserve"> (US</w:t>
      </w:r>
      <w:r w:rsidR="00685F44">
        <w:t xml:space="preserve"> claims</w:t>
      </w:r>
      <w:r>
        <w:t>)</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77777777" w:rsidR="00632BA5" w:rsidRPr="00A329A2" w:rsidRDefault="00632BA5" w:rsidP="005422D1">
      <w:pPr>
        <w:pStyle w:val="BodyText12"/>
        <w:numPr>
          <w:ilvl w:val="0"/>
          <w:numId w:val="11"/>
        </w:numPr>
      </w:pPr>
      <w:r w:rsidRPr="00A329A2">
        <w:t>Optum’s  Clinformatics® Extended Data Mart – Date of Death (DOD)</w:t>
      </w:r>
    </w:p>
    <w:p w14:paraId="1FBC8613" w14:textId="77777777" w:rsidR="00632BA5" w:rsidRPr="00A329A2" w:rsidRDefault="00632BA5" w:rsidP="00AA7710">
      <w:pPr>
        <w:pStyle w:val="BodyText12"/>
      </w:pPr>
      <w:r w:rsidRPr="00A329A2">
        <w:t xml:space="preserve">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295943BD" w14:textId="77777777" w:rsidR="002A5339" w:rsidRDefault="00632BA5" w:rsidP="00AA7710">
      <w:pPr>
        <w:pStyle w:val="BodyText12"/>
      </w:pPr>
      <w:r w:rsidRPr="00A329A2">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17868225" w14:textId="18887DB3" w:rsidR="00632BA5" w:rsidRDefault="002A5339" w:rsidP="00AA7710">
      <w:pPr>
        <w:pStyle w:val="BodyText12"/>
      </w:pPr>
      <w:r>
        <w:t>For this study we will use the version of this database referred to as v69</w:t>
      </w:r>
      <w:r w:rsidR="009F0D04">
        <w:t>5</w:t>
      </w:r>
      <w:r>
        <w:t xml:space="preserve"> (internally at JnJ), which spans June 2000 up to and including September 2017.</w:t>
      </w:r>
    </w:p>
    <w:p w14:paraId="503E781F" w14:textId="249BB0F3" w:rsidR="00D7319E" w:rsidRDefault="00D7319E" w:rsidP="00EC2721">
      <w:pPr>
        <w:pStyle w:val="Heading2"/>
      </w:pPr>
      <w:bookmarkStart w:id="20" w:name="_Toc508376890"/>
      <w:r>
        <w:lastRenderedPageBreak/>
        <w:t xml:space="preserve">Study </w:t>
      </w:r>
      <w:r w:rsidR="0036158A">
        <w:t>population</w:t>
      </w:r>
      <w:bookmarkEnd w:id="20"/>
    </w:p>
    <w:p w14:paraId="428ABEC8" w14:textId="6857AD9C" w:rsidR="005513D1" w:rsidRPr="005513D1" w:rsidRDefault="005513D1" w:rsidP="005513D1">
      <w:pPr>
        <w:rPr>
          <w:rFonts w:asciiTheme="minorHAnsi" w:eastAsia="Roboto" w:hAnsiTheme="minorHAnsi" w:cstheme="minorHAnsi"/>
          <w:color w:val="333333"/>
          <w:highlight w:val="white"/>
        </w:rPr>
      </w:pPr>
      <w:r w:rsidRPr="005513D1">
        <w:rPr>
          <w:rFonts w:asciiTheme="minorHAnsi" w:eastAsia="Roboto" w:hAnsiTheme="minorHAnsi" w:cstheme="minorHAnsi"/>
          <w:color w:val="333333"/>
          <w:highlight w:val="white"/>
        </w:rPr>
        <w:t xml:space="preserve">The overall study population </w:t>
      </w:r>
      <w:r>
        <w:rPr>
          <w:rFonts w:asciiTheme="minorHAnsi" w:eastAsia="Roboto" w:hAnsiTheme="minorHAnsi" w:cstheme="minorHAnsi"/>
          <w:color w:val="333333"/>
          <w:highlight w:val="white"/>
        </w:rPr>
        <w:t xml:space="preserve">consists of </w:t>
      </w:r>
      <w:r w:rsidRPr="005513D1">
        <w:rPr>
          <w:rFonts w:asciiTheme="minorHAnsi" w:eastAsia="Roboto" w:hAnsiTheme="minorHAnsi" w:cstheme="minorHAnsi"/>
          <w:color w:val="333333"/>
          <w:highlight w:val="white"/>
        </w:rPr>
        <w:t>patients who enter either the target cohort or comparator cohort. Patients who qualify for both the target cohort and comparator cohort are only considered for whichever cohort occurs first.</w:t>
      </w:r>
      <w:r w:rsidR="007F01D7">
        <w:rPr>
          <w:rFonts w:asciiTheme="minorHAnsi" w:eastAsia="Roboto" w:hAnsiTheme="minorHAnsi" w:cstheme="minorHAnsi"/>
          <w:color w:val="333333"/>
          <w:highlight w:val="white"/>
        </w:rPr>
        <w:t xml:space="preserve"> </w:t>
      </w:r>
      <w:r w:rsidR="000E6191">
        <w:rPr>
          <w:highlight w:val="white"/>
        </w:rPr>
        <w:t xml:space="preserve">Both cohorts were further restricted to those subjects whose index date was in the </w:t>
      </w:r>
      <w:r w:rsidR="006454F2">
        <w:rPr>
          <w:highlight w:val="white"/>
        </w:rPr>
        <w:t>period</w:t>
      </w:r>
      <w:r w:rsidR="000E6191">
        <w:rPr>
          <w:highlight w:val="white"/>
        </w:rPr>
        <w:t xml:space="preserve"> when both T and C were observed. In this case, this mean that subjects in the comparator cohort (zoledronic acid) prior to December 2010 were removed, since no subjects were observed in the target cohort (denosumab) prior to that date.</w:t>
      </w:r>
    </w:p>
    <w:p w14:paraId="4E374778" w14:textId="6002AA4F" w:rsidR="005513D1" w:rsidRDefault="005513D1" w:rsidP="00EC2721">
      <w:pPr>
        <w:pStyle w:val="Heading3"/>
      </w:pPr>
      <w:bookmarkStart w:id="21" w:name="_Toc508376891"/>
      <w:r>
        <w:t>Criteria common to both target and comparator cohorts</w:t>
      </w:r>
      <w:r w:rsidR="004D6ABD">
        <w:t xml:space="preserve"> for prostate cancer</w:t>
      </w:r>
      <w:bookmarkEnd w:id="21"/>
    </w:p>
    <w:p w14:paraId="2EFC6BE1" w14:textId="4A937666" w:rsidR="00A32EB2" w:rsidRDefault="005513D1" w:rsidP="005513D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w:t>
      </w:r>
      <w:r w:rsidR="006454F2">
        <w:rPr>
          <w:rFonts w:asciiTheme="minorHAnsi" w:eastAsia="Roboto" w:hAnsiTheme="minorHAnsi" w:cstheme="minorHAnsi"/>
          <w:color w:val="333333"/>
          <w:highlight w:val="white"/>
        </w:rPr>
        <w:t>the</w:t>
      </w:r>
      <w:r w:rsidRPr="00FC16B4">
        <w:rPr>
          <w:rFonts w:asciiTheme="minorHAnsi" w:eastAsia="Roboto" w:hAnsiTheme="minorHAnsi" w:cstheme="minorHAnsi"/>
          <w:color w:val="333333"/>
          <w:highlight w:val="white"/>
        </w:rPr>
        <w:t xml:space="preserve"> T and C cohorts</w:t>
      </w:r>
      <w:r w:rsidR="006454F2">
        <w:rPr>
          <w:rFonts w:asciiTheme="minorHAnsi" w:eastAsia="Roboto" w:hAnsiTheme="minorHAnsi" w:cstheme="minorHAnsi"/>
          <w:color w:val="333333"/>
          <w:highlight w:val="white"/>
        </w:rPr>
        <w:t xml:space="preserve"> pertaining to prostate cancer</w:t>
      </w:r>
      <w:r w:rsidRPr="00FC16B4">
        <w:rPr>
          <w:rFonts w:asciiTheme="minorHAnsi" w:eastAsia="Roboto" w:hAnsiTheme="minorHAnsi" w:cstheme="minorHAnsi"/>
          <w:color w:val="333333"/>
          <w:highlight w:val="white"/>
        </w:rPr>
        <w:t xml:space="preserve">, we impose </w:t>
      </w:r>
      <w:r w:rsidR="00A32EB2">
        <w:rPr>
          <w:rFonts w:asciiTheme="minorHAnsi" w:eastAsia="Roboto" w:hAnsiTheme="minorHAnsi" w:cstheme="minorHAnsi"/>
          <w:color w:val="333333"/>
          <w:highlight w:val="white"/>
        </w:rPr>
        <w:t>the following requirements</w:t>
      </w:r>
      <w:r w:rsidR="00F13880">
        <w:rPr>
          <w:rFonts w:asciiTheme="minorHAnsi" w:eastAsia="Roboto" w:hAnsiTheme="minorHAnsi" w:cstheme="minorHAnsi"/>
          <w:color w:val="333333"/>
          <w:highlight w:val="white"/>
        </w:rPr>
        <w:t xml:space="preserve"> in our observational study</w:t>
      </w:r>
      <w:r w:rsidR="00A32EB2">
        <w:rPr>
          <w:rFonts w:asciiTheme="minorHAnsi" w:eastAsia="Roboto" w:hAnsiTheme="minorHAnsi" w:cstheme="minorHAnsi"/>
          <w:color w:val="333333"/>
          <w:highlight w:val="white"/>
        </w:rPr>
        <w:t>, compared to those in the clinical trial</w:t>
      </w:r>
      <w:r w:rsidR="00AC40BD">
        <w:rPr>
          <w:rFonts w:asciiTheme="minorHAnsi" w:eastAsia="Roboto" w:hAnsiTheme="minorHAnsi" w:cstheme="minorHAnsi"/>
          <w:color w:val="333333"/>
          <w:highlight w:val="white"/>
        </w:rPr>
        <w:t xml:space="preserve"> </w:t>
      </w:r>
      <w:r w:rsidR="00AC40BD">
        <w:rPr>
          <w:rFonts w:asciiTheme="minorHAnsi" w:eastAsia="Roboto" w:hAnsiTheme="minorHAnsi" w:cstheme="minorHAnsi"/>
          <w:color w:val="333333"/>
          <w:highlight w:val="white"/>
        </w:rPr>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AC40BD">
        <w:rPr>
          <w:rFonts w:asciiTheme="minorHAnsi" w:eastAsia="Roboto" w:hAnsiTheme="minorHAnsi" w:cstheme="minorHAnsi"/>
          <w:color w:val="333333"/>
          <w:highlight w:val="white"/>
        </w:rPr>
        <w:instrText xml:space="preserve"> ADDIN EN.CITE </w:instrText>
      </w:r>
      <w:r w:rsidR="00AC40BD">
        <w:rPr>
          <w:rFonts w:asciiTheme="minorHAnsi" w:eastAsia="Roboto" w:hAnsiTheme="minorHAnsi" w:cstheme="minorHAnsi"/>
          <w:color w:val="333333"/>
          <w:highlight w:val="white"/>
        </w:rPr>
        <w:fldChar w:fldCharType="begin">
          <w:fldData xml:space="preserve">PEVuZE5vdGU+PENpdGU+PEF1dGhvcj5GaXphemk8L0F1dGhvcj48WWVhcj4yMDExPC9ZZWFyPjxS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</w:fldData>
        </w:fldChar>
      </w:r>
      <w:r w:rsidR="00AC40BD">
        <w:rPr>
          <w:rFonts w:asciiTheme="minorHAnsi" w:eastAsia="Roboto" w:hAnsiTheme="minorHAnsi" w:cstheme="minorHAnsi"/>
          <w:color w:val="333333"/>
          <w:highlight w:val="white"/>
        </w:rPr>
        <w:instrText xml:space="preserve"> ADDIN EN.CITE.DATA </w:instrText>
      </w:r>
      <w:r w:rsidR="00AC40BD">
        <w:rPr>
          <w:rFonts w:asciiTheme="minorHAnsi" w:eastAsia="Roboto" w:hAnsiTheme="minorHAnsi" w:cstheme="minorHAnsi"/>
          <w:color w:val="333333"/>
          <w:highlight w:val="white"/>
        </w:rPr>
      </w:r>
      <w:r w:rsidR="00AC40BD">
        <w:rPr>
          <w:rFonts w:asciiTheme="minorHAnsi" w:eastAsia="Roboto" w:hAnsiTheme="minorHAnsi" w:cstheme="minorHAnsi"/>
          <w:color w:val="333333"/>
          <w:highlight w:val="white"/>
        </w:rPr>
        <w:fldChar w:fldCharType="end"/>
      </w:r>
      <w:r w:rsidR="00AC40BD">
        <w:rPr>
          <w:rFonts w:asciiTheme="minorHAnsi" w:eastAsia="Roboto" w:hAnsiTheme="minorHAnsi" w:cstheme="minorHAnsi"/>
          <w:color w:val="333333"/>
          <w:highlight w:val="white"/>
        </w:rPr>
      </w:r>
      <w:r w:rsidR="00AC40BD">
        <w:rPr>
          <w:rFonts w:asciiTheme="minorHAnsi" w:eastAsia="Roboto" w:hAnsiTheme="minorHAnsi" w:cstheme="minorHAnsi"/>
          <w:color w:val="333333"/>
          <w:highlight w:val="white"/>
        </w:rPr>
        <w:fldChar w:fldCharType="separate"/>
      </w:r>
      <w:r w:rsidR="00AC40BD">
        <w:rPr>
          <w:rFonts w:asciiTheme="minorHAnsi" w:eastAsia="Roboto" w:hAnsiTheme="minorHAnsi" w:cstheme="minorHAnsi"/>
          <w:noProof/>
          <w:color w:val="333333"/>
          <w:highlight w:val="white"/>
        </w:rPr>
        <w:t>[</w:t>
      </w:r>
      <w:hyperlink w:anchor="_ENREF_6" w:tooltip="Fizazi, 2011 #6" w:history="1">
        <w:r w:rsidR="00591245">
          <w:rPr>
            <w:rFonts w:asciiTheme="minorHAnsi" w:eastAsia="Roboto" w:hAnsiTheme="minorHAnsi" w:cstheme="minorHAnsi"/>
            <w:noProof/>
            <w:color w:val="333333"/>
            <w:highlight w:val="white"/>
          </w:rPr>
          <w:t>6</w:t>
        </w:r>
      </w:hyperlink>
      <w:r w:rsidR="00AC40BD">
        <w:rPr>
          <w:rFonts w:asciiTheme="minorHAnsi" w:eastAsia="Roboto" w:hAnsiTheme="minorHAnsi" w:cstheme="minorHAnsi"/>
          <w:noProof/>
          <w:color w:val="333333"/>
          <w:highlight w:val="white"/>
        </w:rPr>
        <w:t>]</w:t>
      </w:r>
      <w:r w:rsidR="00AC40BD">
        <w:rPr>
          <w:rFonts w:asciiTheme="minorHAnsi" w:eastAsia="Roboto" w:hAnsiTheme="minorHAnsi" w:cstheme="minorHAnsi"/>
          <w:color w:val="333333"/>
          <w:highlight w:val="white"/>
        </w:rPr>
        <w:fldChar w:fldCharType="end"/>
      </w:r>
      <w:r w:rsidR="00A32EB2">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61403FDC" w:rsidR="00A32EB2" w:rsidRPr="00181486" w:rsidRDefault="00F13880" w:rsidP="00A32EB2">
            <w:pPr>
              <w:rPr>
                <w:rFonts w:asciiTheme="minorHAnsi" w:hAnsiTheme="minorHAnsi" w:cstheme="minorHAnsi"/>
                <w:sz w:val="22"/>
              </w:rPr>
            </w:pPr>
            <w:r>
              <w:rPr>
                <w:rFonts w:asciiTheme="minorHAnsi" w:hAnsiTheme="minorHAnsi" w:cstheme="minorHAnsi"/>
                <w:sz w:val="22"/>
              </w:rPr>
              <w:t xml:space="preserve">CLINICAL </w:t>
            </w:r>
            <w:r w:rsidR="00A32EB2" w:rsidRPr="00181486">
              <w:rPr>
                <w:rFonts w:asciiTheme="minorHAnsi" w:hAnsiTheme="minorHAnsi" w:cstheme="minorHAnsi"/>
                <w:sz w:val="22"/>
              </w:rPr>
              <w:t>Trial</w:t>
            </w:r>
          </w:p>
        </w:tc>
        <w:tc>
          <w:tcPr>
            <w:tcW w:w="4680" w:type="dxa"/>
            <w:hideMark/>
          </w:tcPr>
          <w:p w14:paraId="7EEF078A"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Observational study</w:t>
            </w:r>
          </w:p>
        </w:tc>
      </w:tr>
      <w:tr w:rsidR="00A32EB2" w:rsidRPr="00181486" w14:paraId="39980FB6"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2F35286B"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p w14:paraId="50C22CD5" w14:textId="417E8EB2" w:rsidR="00181486" w:rsidRPr="00181486" w:rsidRDefault="00181486" w:rsidP="00A32EB2">
            <w:pPr>
              <w:rPr>
                <w:rFonts w:asciiTheme="minorHAnsi" w:hAnsiTheme="minorHAnsi" w:cstheme="minorHAnsi"/>
                <w:sz w:val="22"/>
              </w:rPr>
            </w:pPr>
          </w:p>
        </w:tc>
        <w:tc>
          <w:tcPr>
            <w:tcW w:w="4680" w:type="dxa"/>
            <w:hideMark/>
          </w:tcPr>
          <w:p w14:paraId="443ED5AC"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Men &gt;/= 18 years </w:t>
            </w:r>
          </w:p>
        </w:tc>
      </w:tr>
      <w:tr w:rsidR="00A32EB2" w:rsidRPr="00181486" w14:paraId="2BD34127" w14:textId="77777777" w:rsidTr="004A7E76">
        <w:trPr>
          <w:trHeight w:val="288"/>
        </w:trPr>
        <w:tc>
          <w:tcPr>
            <w:tcW w:w="4680" w:type="dxa"/>
            <w:hideMark/>
          </w:tcPr>
          <w:p w14:paraId="0E59C1C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Histologically confirmed prostate cancer</w:t>
            </w:r>
          </w:p>
          <w:p w14:paraId="199F85FF" w14:textId="0FFD956A" w:rsidR="00181486" w:rsidRPr="00181486" w:rsidRDefault="00181486" w:rsidP="00A32EB2">
            <w:pPr>
              <w:rPr>
                <w:rFonts w:asciiTheme="minorHAnsi" w:hAnsiTheme="minorHAnsi" w:cstheme="minorHAnsi"/>
                <w:sz w:val="22"/>
              </w:rPr>
            </w:pPr>
          </w:p>
        </w:tc>
        <w:tc>
          <w:tcPr>
            <w:tcW w:w="4680" w:type="dxa"/>
            <w:hideMark/>
          </w:tcPr>
          <w:p w14:paraId="17E4490D" w14:textId="684B15EB"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diagnosis of malignant tumor of prostate</w:t>
            </w:r>
            <w:r w:rsidR="002A65C5">
              <w:rPr>
                <w:rFonts w:asciiTheme="minorHAnsi" w:hAnsiTheme="minorHAnsi" w:cstheme="minorHAnsi"/>
                <w:sz w:val="22"/>
              </w:rPr>
              <w:t xml:space="preserve"> in the past year</w:t>
            </w:r>
          </w:p>
        </w:tc>
      </w:tr>
      <w:tr w:rsidR="00A32EB2" w:rsidRPr="00181486" w14:paraId="706DB701"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DD68BE7"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Radiographic evidence of at least one bone metastasis</w:t>
            </w:r>
          </w:p>
          <w:p w14:paraId="62774F4E" w14:textId="34781551" w:rsidR="00181486" w:rsidRPr="00181486" w:rsidRDefault="00181486" w:rsidP="00A32EB2">
            <w:pPr>
              <w:rPr>
                <w:rFonts w:asciiTheme="minorHAnsi" w:hAnsiTheme="minorHAnsi" w:cstheme="minorHAnsi"/>
                <w:sz w:val="22"/>
              </w:rPr>
            </w:pPr>
          </w:p>
        </w:tc>
        <w:tc>
          <w:tcPr>
            <w:tcW w:w="4680" w:type="dxa"/>
            <w:hideMark/>
          </w:tcPr>
          <w:p w14:paraId="162A50E2" w14:textId="3E0E79C4"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A diagnosis of secondary malignant neoplasm of bone</w:t>
            </w:r>
            <w:r w:rsidR="002A65C5">
              <w:rPr>
                <w:rFonts w:asciiTheme="minorHAnsi" w:hAnsiTheme="minorHAnsi" w:cstheme="minorHAnsi"/>
                <w:sz w:val="22"/>
              </w:rPr>
              <w:t xml:space="preserve"> in the past year</w:t>
            </w:r>
          </w:p>
        </w:tc>
      </w:tr>
      <w:tr w:rsidR="00A32EB2" w:rsidRPr="00181486" w14:paraId="7ACA9D7B" w14:textId="77777777" w:rsidTr="004A7E76">
        <w:trPr>
          <w:trHeight w:val="288"/>
        </w:trPr>
        <w:tc>
          <w:tcPr>
            <w:tcW w:w="4680" w:type="dxa"/>
            <w:hideMark/>
          </w:tcPr>
          <w:p w14:paraId="7DA9D24A"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Failure of at least one hormonal therapy as evidenced by a rising PSA</w:t>
            </w:r>
          </w:p>
          <w:p w14:paraId="3C129773" w14:textId="78C6CCC0" w:rsidR="00181486" w:rsidRPr="00181486" w:rsidRDefault="00181486" w:rsidP="00A32EB2">
            <w:pPr>
              <w:rPr>
                <w:rFonts w:asciiTheme="minorHAnsi" w:hAnsiTheme="minorHAnsi" w:cstheme="minorHAnsi"/>
                <w:sz w:val="22"/>
              </w:rPr>
            </w:pPr>
          </w:p>
        </w:tc>
        <w:tc>
          <w:tcPr>
            <w:tcW w:w="4680" w:type="dxa"/>
            <w:hideMark/>
          </w:tcPr>
          <w:p w14:paraId="3048FACF" w14:textId="06F23ED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Prior exposure to hormonal therapy</w:t>
            </w:r>
            <w:r w:rsidR="005B093C">
              <w:rPr>
                <w:rFonts w:asciiTheme="minorHAnsi" w:hAnsiTheme="minorHAnsi" w:cstheme="minorHAnsi"/>
                <w:sz w:val="22"/>
              </w:rPr>
              <w:t xml:space="preserve"> *</w:t>
            </w:r>
          </w:p>
        </w:tc>
      </w:tr>
      <w:tr w:rsidR="00A32EB2" w:rsidRPr="00181486" w14:paraId="1CE59BBF"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2DB04E0"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Serum testosterone level of &lt;50 ng/dL</w:t>
            </w:r>
          </w:p>
          <w:p w14:paraId="4A08600F" w14:textId="008D96B3" w:rsidR="00181486" w:rsidRPr="00181486" w:rsidRDefault="00181486" w:rsidP="00A32EB2">
            <w:pPr>
              <w:rPr>
                <w:rFonts w:asciiTheme="minorHAnsi" w:hAnsiTheme="minorHAnsi" w:cstheme="minorHAnsi"/>
                <w:sz w:val="22"/>
              </w:rPr>
            </w:pPr>
          </w:p>
        </w:tc>
        <w:tc>
          <w:tcPr>
            <w:tcW w:w="4680" w:type="dxa"/>
            <w:hideMark/>
          </w:tcPr>
          <w:p w14:paraId="3E59FA56" w14:textId="1D7292C3"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56216147" w14:textId="77777777" w:rsidTr="004A7E76">
        <w:trPr>
          <w:trHeight w:val="288"/>
        </w:trPr>
        <w:tc>
          <w:tcPr>
            <w:tcW w:w="4680" w:type="dxa"/>
            <w:hideMark/>
          </w:tcPr>
          <w:p w14:paraId="43C597CC" w14:textId="69CE1011" w:rsidR="00A32EB2" w:rsidRDefault="00A32EB2" w:rsidP="00A32EB2">
            <w:pPr>
              <w:rPr>
                <w:rFonts w:asciiTheme="minorHAnsi" w:hAnsiTheme="minorHAnsi" w:cstheme="minorHAnsi"/>
                <w:sz w:val="22"/>
              </w:rPr>
            </w:pPr>
            <w:r w:rsidRPr="00181486">
              <w:rPr>
                <w:rFonts w:asciiTheme="minorHAnsi" w:hAnsiTheme="minorHAnsi" w:cstheme="minorHAnsi"/>
                <w:sz w:val="22"/>
              </w:rPr>
              <w:t xml:space="preserve">ECOG </w:t>
            </w:r>
            <w:r w:rsidR="004A7E76">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2F94B472" w14:textId="5807F16C" w:rsidR="00181486" w:rsidRPr="00181486" w:rsidRDefault="00181486" w:rsidP="00A32EB2">
            <w:pPr>
              <w:rPr>
                <w:rFonts w:asciiTheme="minorHAnsi" w:hAnsiTheme="minorHAnsi" w:cstheme="minorHAnsi"/>
                <w:sz w:val="22"/>
              </w:rPr>
            </w:pPr>
          </w:p>
        </w:tc>
        <w:tc>
          <w:tcPr>
            <w:tcW w:w="4680" w:type="dxa"/>
            <w:hideMark/>
          </w:tcPr>
          <w:p w14:paraId="76DB4CE2" w14:textId="30DF4BDB"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4361554A"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41D1BBE"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Adequate organ function</w:t>
            </w:r>
          </w:p>
          <w:p w14:paraId="599DBF47" w14:textId="7FF7E51A" w:rsidR="00181486" w:rsidRPr="00181486" w:rsidRDefault="00181486" w:rsidP="00A32EB2">
            <w:pPr>
              <w:rPr>
                <w:rFonts w:asciiTheme="minorHAnsi" w:hAnsiTheme="minorHAnsi" w:cstheme="minorHAnsi"/>
                <w:sz w:val="22"/>
              </w:rPr>
            </w:pPr>
          </w:p>
        </w:tc>
        <w:tc>
          <w:tcPr>
            <w:tcW w:w="4680" w:type="dxa"/>
            <w:hideMark/>
          </w:tcPr>
          <w:p w14:paraId="13BFE282" w14:textId="592BF0CA"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2E50E92F" w14:textId="77777777" w:rsidTr="004A7E76">
        <w:trPr>
          <w:trHeight w:val="288"/>
        </w:trPr>
        <w:tc>
          <w:tcPr>
            <w:tcW w:w="4680" w:type="dxa"/>
            <w:hideMark/>
          </w:tcPr>
          <w:p w14:paraId="0FC6DB2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An albumin-adjusted serum calcium concentration of 2.0–2.9 mmol/L</w:t>
            </w:r>
          </w:p>
          <w:p w14:paraId="0811DD57" w14:textId="2BAFBBDD" w:rsidR="00181486" w:rsidRPr="00181486" w:rsidRDefault="00181486" w:rsidP="00A32EB2">
            <w:pPr>
              <w:rPr>
                <w:rFonts w:asciiTheme="minorHAnsi" w:hAnsiTheme="minorHAnsi" w:cstheme="minorHAnsi"/>
                <w:sz w:val="22"/>
              </w:rPr>
            </w:pPr>
          </w:p>
        </w:tc>
        <w:tc>
          <w:tcPr>
            <w:tcW w:w="4680" w:type="dxa"/>
            <w:hideMark/>
          </w:tcPr>
          <w:p w14:paraId="306503D6" w14:textId="256577EE"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46877BEC"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76F623B4"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treatment with intravenous bisphosphonate or oral bisphosphonate for bone metastasis</w:t>
            </w:r>
          </w:p>
          <w:p w14:paraId="710E6BA4" w14:textId="6027EE84" w:rsidR="00181486" w:rsidRPr="00181486" w:rsidRDefault="00181486" w:rsidP="00A32EB2">
            <w:pPr>
              <w:rPr>
                <w:rFonts w:asciiTheme="minorHAnsi" w:hAnsiTheme="minorHAnsi" w:cstheme="minorHAnsi"/>
                <w:sz w:val="22"/>
              </w:rPr>
            </w:pPr>
          </w:p>
        </w:tc>
        <w:tc>
          <w:tcPr>
            <w:tcW w:w="4680" w:type="dxa"/>
            <w:hideMark/>
          </w:tcPr>
          <w:p w14:paraId="51445BED" w14:textId="05011762"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prior exposure to any bisphosphonates</w:t>
            </w:r>
            <w:r w:rsidR="005B093C">
              <w:rPr>
                <w:rFonts w:asciiTheme="minorHAnsi" w:hAnsiTheme="minorHAnsi" w:cstheme="minorHAnsi"/>
                <w:sz w:val="22"/>
              </w:rPr>
              <w:t xml:space="preserve"> *</w:t>
            </w:r>
          </w:p>
        </w:tc>
      </w:tr>
      <w:tr w:rsidR="00A32EB2" w:rsidRPr="00181486" w14:paraId="215C84D8" w14:textId="77777777" w:rsidTr="004A7E76">
        <w:trPr>
          <w:trHeight w:val="288"/>
        </w:trPr>
        <w:tc>
          <w:tcPr>
            <w:tcW w:w="4680" w:type="dxa"/>
            <w:hideMark/>
          </w:tcPr>
          <w:p w14:paraId="472E2FF6"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56A9EAFE" w14:textId="27D23B00" w:rsidR="00181486" w:rsidRPr="00181486" w:rsidRDefault="00181486" w:rsidP="00A32EB2">
            <w:pPr>
              <w:rPr>
                <w:rFonts w:asciiTheme="minorHAnsi" w:hAnsiTheme="minorHAnsi" w:cstheme="minorHAnsi"/>
                <w:sz w:val="22"/>
              </w:rPr>
            </w:pPr>
          </w:p>
        </w:tc>
        <w:tc>
          <w:tcPr>
            <w:tcW w:w="4680" w:type="dxa"/>
            <w:hideMark/>
          </w:tcPr>
          <w:p w14:paraId="4FA8FF71" w14:textId="34226336" w:rsidR="00A32EB2" w:rsidRPr="00181486" w:rsidRDefault="00F13880" w:rsidP="00A32EB2">
            <w:pPr>
              <w:rPr>
                <w:rFonts w:asciiTheme="minorHAnsi" w:hAnsiTheme="minorHAnsi" w:cstheme="minorHAnsi"/>
                <w:sz w:val="22"/>
              </w:rPr>
            </w:pPr>
            <w:r>
              <w:rPr>
                <w:rFonts w:asciiTheme="minorHAnsi" w:hAnsiTheme="minorHAnsi" w:cstheme="minorHAnsi"/>
                <w:sz w:val="22"/>
              </w:rPr>
              <w:t>-</w:t>
            </w:r>
          </w:p>
        </w:tc>
      </w:tr>
      <w:tr w:rsidR="00A32EB2" w:rsidRPr="00181486" w14:paraId="1875CABA" w14:textId="77777777" w:rsidTr="004A7E76">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275C0499" w14:textId="77777777" w:rsidR="00A32EB2" w:rsidRDefault="00A32EB2" w:rsidP="00A32EB2">
            <w:pPr>
              <w:rPr>
                <w:rFonts w:asciiTheme="minorHAnsi" w:hAnsiTheme="minorHAnsi" w:cstheme="minorHAnsi"/>
                <w:sz w:val="22"/>
              </w:rPr>
            </w:pPr>
            <w:r w:rsidRPr="00181486">
              <w:rPr>
                <w:rFonts w:asciiTheme="minorHAnsi" w:hAnsiTheme="minorHAnsi" w:cstheme="minorHAnsi"/>
                <w:sz w:val="22"/>
              </w:rPr>
              <w:t>No current or previous osteonecrosis or osteomyelitis of the jaw</w:t>
            </w:r>
          </w:p>
          <w:p w14:paraId="7561106E" w14:textId="53DB83CC" w:rsidR="00181486" w:rsidRPr="00181486" w:rsidRDefault="00181486" w:rsidP="00A32EB2">
            <w:pPr>
              <w:rPr>
                <w:rFonts w:asciiTheme="minorHAnsi" w:hAnsiTheme="minorHAnsi" w:cstheme="minorHAnsi"/>
                <w:sz w:val="22"/>
              </w:rPr>
            </w:pPr>
          </w:p>
        </w:tc>
        <w:tc>
          <w:tcPr>
            <w:tcW w:w="4680" w:type="dxa"/>
            <w:hideMark/>
          </w:tcPr>
          <w:p w14:paraId="27C0547B" w14:textId="271F1F2A"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w:t>
            </w:r>
            <w:r w:rsidR="00181486">
              <w:rPr>
                <w:rFonts w:asciiTheme="minorHAnsi" w:hAnsiTheme="minorHAnsi" w:cstheme="minorHAnsi"/>
                <w:sz w:val="22"/>
              </w:rPr>
              <w:t xml:space="preserve">prior </w:t>
            </w:r>
            <w:r w:rsidRPr="00181486">
              <w:rPr>
                <w:rFonts w:asciiTheme="minorHAnsi" w:hAnsiTheme="minorHAnsi" w:cstheme="minorHAnsi"/>
                <w:sz w:val="22"/>
              </w:rPr>
              <w:t>diagnose of osteomyelitis or aseptic necrosis of bone of jaw</w:t>
            </w:r>
            <w:r w:rsidR="005B093C">
              <w:rPr>
                <w:rFonts w:asciiTheme="minorHAnsi" w:hAnsiTheme="minorHAnsi" w:cstheme="minorHAnsi"/>
                <w:sz w:val="22"/>
              </w:rPr>
              <w:t xml:space="preserve"> *</w:t>
            </w:r>
          </w:p>
        </w:tc>
      </w:tr>
      <w:tr w:rsidR="00A32EB2" w:rsidRPr="00181486" w14:paraId="638D656D" w14:textId="77777777" w:rsidTr="004A7E76">
        <w:trPr>
          <w:trHeight w:val="576"/>
        </w:trPr>
        <w:tc>
          <w:tcPr>
            <w:tcW w:w="4680" w:type="dxa"/>
            <w:hideMark/>
          </w:tcPr>
          <w:p w14:paraId="79EF0574" w14:textId="77777777"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No malignant disease other than prostate cancer within the past 3 years</w:t>
            </w:r>
          </w:p>
        </w:tc>
        <w:tc>
          <w:tcPr>
            <w:tcW w:w="4680" w:type="dxa"/>
            <w:hideMark/>
          </w:tcPr>
          <w:p w14:paraId="61B122B5" w14:textId="63DCE253" w:rsidR="00A32EB2" w:rsidRPr="00181486" w:rsidRDefault="00A32EB2" w:rsidP="00A32EB2">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sidR="005B093C">
              <w:rPr>
                <w:rFonts w:asciiTheme="minorHAnsi" w:hAnsiTheme="minorHAnsi" w:cstheme="minorHAnsi"/>
                <w:sz w:val="22"/>
              </w:rPr>
              <w:t>*</w:t>
            </w:r>
          </w:p>
        </w:tc>
      </w:tr>
    </w:tbl>
    <w:p w14:paraId="5B66B312" w14:textId="77777777" w:rsidR="00A32EB2" w:rsidRDefault="00A32EB2" w:rsidP="005513D1">
      <w:pPr>
        <w:rPr>
          <w:rFonts w:asciiTheme="minorHAnsi" w:eastAsia="Roboto" w:hAnsiTheme="minorHAnsi" w:cstheme="minorHAnsi"/>
          <w:color w:val="333333"/>
          <w:highlight w:val="white"/>
        </w:rPr>
      </w:pPr>
    </w:p>
    <w:p w14:paraId="6D48891E" w14:textId="0038A4A5" w:rsidR="00543000" w:rsidRDefault="005B093C" w:rsidP="006454F2">
      <w:pPr>
        <w:pStyle w:val="BodyText12"/>
        <w:rPr>
          <w:highlight w:val="white"/>
        </w:rPr>
      </w:pPr>
      <w:r>
        <w:rPr>
          <w:highlight w:val="white"/>
        </w:rPr>
        <w:t>For the secondary analyses, the</w:t>
      </w:r>
      <w:r w:rsidR="00543000">
        <w:rPr>
          <w:highlight w:val="white"/>
        </w:rPr>
        <w:t xml:space="preserve"> criteria </w:t>
      </w:r>
      <w:r>
        <w:rPr>
          <w:highlight w:val="white"/>
        </w:rPr>
        <w:t xml:space="preserve">marked with a star (*) </w:t>
      </w:r>
      <w:r w:rsidR="00543000">
        <w:rPr>
          <w:highlight w:val="white"/>
        </w:rPr>
        <w:t>will be removed one at a time</w:t>
      </w:r>
      <w:r w:rsidR="00EC1245">
        <w:rPr>
          <w:highlight w:val="white"/>
        </w:rPr>
        <w:t xml:space="preserve">, starting with </w:t>
      </w:r>
      <w:r w:rsidR="00EC1245">
        <w:rPr>
          <w:highlight w:val="white"/>
        </w:rPr>
        <w:lastRenderedPageBreak/>
        <w:t>the last one,</w:t>
      </w:r>
      <w:r w:rsidR="00543000">
        <w:rPr>
          <w:highlight w:val="white"/>
        </w:rPr>
        <w:t xml:space="preserve"> to explore the </w:t>
      </w:r>
      <w:r w:rsidR="00D42284">
        <w:rPr>
          <w:highlight w:val="white"/>
        </w:rPr>
        <w:t>influence</w:t>
      </w:r>
      <w:r w:rsidR="00543000">
        <w:rPr>
          <w:highlight w:val="white"/>
        </w:rPr>
        <w:t xml:space="preserve"> of </w:t>
      </w:r>
      <w:r w:rsidR="00EC1245">
        <w:rPr>
          <w:highlight w:val="white"/>
        </w:rPr>
        <w:t>these restrictions on the estimated effect.</w:t>
      </w:r>
    </w:p>
    <w:p w14:paraId="3DA6558B" w14:textId="58F775DE" w:rsidR="007F01D7" w:rsidRDefault="007F01D7" w:rsidP="006454F2">
      <w:pPr>
        <w:pStyle w:val="BodyText12"/>
        <w:rPr>
          <w:highlight w:val="white"/>
        </w:rPr>
      </w:pPr>
      <w:r>
        <w:rPr>
          <w:highlight w:val="white"/>
        </w:rPr>
        <w:t>Both cohorts were further restricted to those subjects whose index date was in the time period when both T and C were observed. In this case, this mean that subjects in the comparator cohort (zoledronic acid) prior to December 2010 were removed, since no subjects were observed in the target cohort (denosumab) prior to that date.</w:t>
      </w:r>
    </w:p>
    <w:p w14:paraId="03351EFF" w14:textId="42242FEA" w:rsidR="009D3AAC" w:rsidRPr="004D6ABD" w:rsidRDefault="004D6ABD" w:rsidP="00E22B21">
      <w:pPr>
        <w:pStyle w:val="Heading3"/>
      </w:pPr>
      <w:bookmarkStart w:id="22" w:name="_Toc508376892"/>
      <w:r>
        <w:t xml:space="preserve">Criteria common to both target and comparator </w:t>
      </w:r>
      <w:r w:rsidRPr="004D6ABD">
        <w:t>cohorts for b</w:t>
      </w:r>
      <w:r w:rsidR="001D58A3" w:rsidRPr="004D6ABD">
        <w:rPr>
          <w:highlight w:val="white"/>
        </w:rPr>
        <w:t>reast cancer</w:t>
      </w:r>
      <w:bookmarkEnd w:id="22"/>
    </w:p>
    <w:p w14:paraId="0CC201DE" w14:textId="76129A12" w:rsidR="00E22B21" w:rsidRDefault="00AC40BD" w:rsidP="00E22B2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the</w:t>
      </w:r>
      <w:r w:rsidRPr="00FC16B4">
        <w:rPr>
          <w:rFonts w:asciiTheme="minorHAnsi" w:eastAsia="Roboto" w:hAnsiTheme="minorHAnsi" w:cstheme="minorHAnsi"/>
          <w:color w:val="333333"/>
          <w:highlight w:val="white"/>
        </w:rPr>
        <w:t xml:space="preserve"> T and C cohorts</w:t>
      </w:r>
      <w:r>
        <w:rPr>
          <w:rFonts w:asciiTheme="minorHAnsi" w:eastAsia="Roboto" w:hAnsiTheme="minorHAnsi" w:cstheme="minorHAnsi"/>
          <w:color w:val="333333"/>
          <w:highlight w:val="white"/>
        </w:rPr>
        <w:t xml:space="preserve"> pertaining to breast cancer</w:t>
      </w:r>
      <w:r w:rsidR="00E22B21" w:rsidRPr="00FC16B4">
        <w:rPr>
          <w:rFonts w:asciiTheme="minorHAnsi" w:eastAsia="Roboto" w:hAnsiTheme="minorHAnsi" w:cstheme="minorHAnsi"/>
          <w:color w:val="333333"/>
          <w:highlight w:val="white"/>
        </w:rPr>
        <w:t xml:space="preserve">, we impose </w:t>
      </w:r>
      <w:r w:rsidR="00E22B21">
        <w:rPr>
          <w:rFonts w:asciiTheme="minorHAnsi" w:eastAsia="Roboto" w:hAnsiTheme="minorHAnsi" w:cstheme="minorHAnsi"/>
          <w:color w:val="333333"/>
          <w:highlight w:val="white"/>
        </w:rPr>
        <w:t>the following requirements</w:t>
      </w:r>
      <w:r w:rsidR="00F13880" w:rsidRPr="00F13880">
        <w:rPr>
          <w:rFonts w:asciiTheme="minorHAnsi" w:eastAsia="Roboto" w:hAnsiTheme="minorHAnsi" w:cstheme="minorHAnsi"/>
          <w:color w:val="333333"/>
          <w:highlight w:val="white"/>
        </w:rPr>
        <w:t xml:space="preserve"> </w:t>
      </w:r>
      <w:r w:rsidR="00F13880">
        <w:rPr>
          <w:rFonts w:asciiTheme="minorHAnsi" w:eastAsia="Roboto" w:hAnsiTheme="minorHAnsi" w:cstheme="minorHAnsi"/>
          <w:color w:val="333333"/>
          <w:highlight w:val="white"/>
        </w:rPr>
        <w:t>in our observational study</w:t>
      </w:r>
      <w:r w:rsidR="00E22B21">
        <w:rPr>
          <w:rFonts w:asciiTheme="minorHAnsi" w:eastAsia="Roboto" w:hAnsiTheme="minorHAnsi" w:cstheme="minorHAnsi"/>
          <w:color w:val="333333"/>
          <w:highlight w:val="white"/>
        </w:rPr>
        <w:t>, compared to those in the clinical trial</w:t>
      </w:r>
      <w:r>
        <w:rPr>
          <w:rFonts w:asciiTheme="minorHAnsi" w:eastAsia="Roboto" w:hAnsiTheme="minorHAnsi" w:cstheme="minorHAnsi"/>
          <w:color w:val="333333"/>
          <w:highlight w:val="white"/>
        </w:rPr>
        <w:t xml:space="preserve"> </w:t>
      </w:r>
      <w:r>
        <w:rPr>
          <w:rFonts w:asciiTheme="minorHAnsi" w:eastAsia="Roboto" w:hAnsiTheme="minorHAnsi" w:cstheme="minorHAnsi"/>
          <w:color w:val="333333"/>
          <w:highlight w:val="white"/>
        </w:rPr>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Pr>
          <w:rFonts w:asciiTheme="minorHAnsi" w:eastAsia="Roboto" w:hAnsiTheme="minorHAnsi" w:cstheme="minorHAnsi"/>
          <w:color w:val="333333"/>
          <w:highlight w:val="white"/>
        </w:rPr>
        <w:instrText xml:space="preserve"> ADDIN EN.CITE </w:instrText>
      </w:r>
      <w:r>
        <w:rPr>
          <w:rFonts w:asciiTheme="minorHAnsi" w:eastAsia="Roboto" w:hAnsiTheme="minorHAnsi" w:cstheme="minorHAnsi"/>
          <w:color w:val="333333"/>
          <w:highlight w:val="white"/>
        </w:rPr>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Pr>
          <w:rFonts w:asciiTheme="minorHAnsi" w:eastAsia="Roboto" w:hAnsiTheme="minorHAnsi" w:cstheme="minorHAnsi"/>
          <w:color w:val="333333"/>
          <w:highlight w:val="white"/>
        </w:rPr>
        <w:instrText xml:space="preserve"> ADDIN EN.CITE.DATA </w:instrText>
      </w:r>
      <w:r>
        <w:rPr>
          <w:rFonts w:asciiTheme="minorHAnsi" w:eastAsia="Roboto" w:hAnsiTheme="minorHAnsi" w:cstheme="minorHAnsi"/>
          <w:color w:val="333333"/>
          <w:highlight w:val="white"/>
        </w:rPr>
      </w:r>
      <w:r>
        <w:rPr>
          <w:rFonts w:asciiTheme="minorHAnsi" w:eastAsia="Roboto" w:hAnsiTheme="minorHAnsi" w:cstheme="minorHAnsi"/>
          <w:color w:val="333333"/>
          <w:highlight w:val="white"/>
        </w:rPr>
        <w:fldChar w:fldCharType="end"/>
      </w:r>
      <w:r>
        <w:rPr>
          <w:rFonts w:asciiTheme="minorHAnsi" w:eastAsia="Roboto" w:hAnsiTheme="minorHAnsi" w:cstheme="minorHAnsi"/>
          <w:color w:val="333333"/>
          <w:highlight w:val="white"/>
        </w:rPr>
      </w:r>
      <w:r>
        <w:rPr>
          <w:rFonts w:asciiTheme="minorHAnsi" w:eastAsia="Roboto" w:hAnsiTheme="minorHAnsi" w:cstheme="minorHAnsi"/>
          <w:color w:val="333333"/>
          <w:highlight w:val="white"/>
        </w:rPr>
        <w:fldChar w:fldCharType="separate"/>
      </w:r>
      <w:r>
        <w:rPr>
          <w:rFonts w:asciiTheme="minorHAnsi" w:eastAsia="Roboto" w:hAnsiTheme="minorHAnsi" w:cstheme="minorHAnsi"/>
          <w:noProof/>
          <w:color w:val="333333"/>
          <w:highlight w:val="white"/>
        </w:rPr>
        <w:t>[</w:t>
      </w:r>
      <w:hyperlink w:anchor="_ENREF_7" w:tooltip="Stopeck, 2010 #15" w:history="1">
        <w:r w:rsidR="00591245">
          <w:rPr>
            <w:rFonts w:asciiTheme="minorHAnsi" w:eastAsia="Roboto" w:hAnsiTheme="minorHAnsi" w:cstheme="minorHAnsi"/>
            <w:noProof/>
            <w:color w:val="333333"/>
            <w:highlight w:val="white"/>
          </w:rPr>
          <w:t>7</w:t>
        </w:r>
      </w:hyperlink>
      <w:r>
        <w:rPr>
          <w:rFonts w:asciiTheme="minorHAnsi" w:eastAsia="Roboto" w:hAnsiTheme="minorHAnsi" w:cstheme="minorHAnsi"/>
          <w:noProof/>
          <w:color w:val="333333"/>
          <w:highlight w:val="white"/>
        </w:rPr>
        <w:t>]</w:t>
      </w:r>
      <w:r>
        <w:rPr>
          <w:rFonts w:asciiTheme="minorHAnsi" w:eastAsia="Roboto" w:hAnsiTheme="minorHAnsi" w:cstheme="minorHAnsi"/>
          <w:color w:val="333333"/>
          <w:highlight w:val="white"/>
        </w:rPr>
        <w:fldChar w:fldCharType="end"/>
      </w:r>
      <w:r w:rsidR="00E22B21">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E22B21" w:rsidRPr="00181486" w14:paraId="37A1A964" w14:textId="77777777" w:rsidTr="00B31C6F">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09CE579A" w14:textId="6F450120" w:rsidR="00E22B21" w:rsidRPr="00181486" w:rsidRDefault="00F13880" w:rsidP="00B31C6F">
            <w:pPr>
              <w:rPr>
                <w:rFonts w:asciiTheme="minorHAnsi" w:hAnsiTheme="minorHAnsi" w:cstheme="minorHAnsi"/>
                <w:sz w:val="22"/>
              </w:rPr>
            </w:pPr>
            <w:r>
              <w:rPr>
                <w:rFonts w:asciiTheme="minorHAnsi" w:hAnsiTheme="minorHAnsi" w:cstheme="minorHAnsi"/>
                <w:sz w:val="22"/>
              </w:rPr>
              <w:t xml:space="preserve">CLINICAL </w:t>
            </w:r>
            <w:r w:rsidR="00E22B21" w:rsidRPr="00181486">
              <w:rPr>
                <w:rFonts w:asciiTheme="minorHAnsi" w:hAnsiTheme="minorHAnsi" w:cstheme="minorHAnsi"/>
                <w:sz w:val="22"/>
              </w:rPr>
              <w:t>Trial</w:t>
            </w:r>
          </w:p>
        </w:tc>
        <w:tc>
          <w:tcPr>
            <w:tcW w:w="4680" w:type="dxa"/>
            <w:hideMark/>
          </w:tcPr>
          <w:p w14:paraId="4C035A07"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Observational study</w:t>
            </w:r>
          </w:p>
        </w:tc>
      </w:tr>
      <w:tr w:rsidR="00E22B21" w:rsidRPr="00181486" w14:paraId="5D701D77"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FEC3BEA" w14:textId="54CE604E" w:rsidR="00E22B21" w:rsidRDefault="009D3AAC" w:rsidP="00B31C6F">
            <w:pPr>
              <w:rPr>
                <w:rFonts w:asciiTheme="minorHAnsi" w:hAnsiTheme="minorHAnsi" w:cstheme="minorHAnsi"/>
                <w:sz w:val="22"/>
              </w:rPr>
            </w:pPr>
            <w:r>
              <w:rPr>
                <w:rFonts w:asciiTheme="minorHAnsi" w:hAnsiTheme="minorHAnsi" w:cstheme="minorHAnsi"/>
                <w:sz w:val="22"/>
              </w:rPr>
              <w:t>Persons</w:t>
            </w:r>
            <w:r w:rsidR="00E22B21" w:rsidRPr="00181486">
              <w:rPr>
                <w:rFonts w:asciiTheme="minorHAnsi" w:hAnsiTheme="minorHAnsi" w:cstheme="minorHAnsi"/>
                <w:sz w:val="22"/>
              </w:rPr>
              <w:t xml:space="preserve"> &gt;/= 18 years </w:t>
            </w:r>
          </w:p>
          <w:p w14:paraId="34C37100" w14:textId="77777777" w:rsidR="00E22B21" w:rsidRPr="00181486" w:rsidRDefault="00E22B21" w:rsidP="00B31C6F">
            <w:pPr>
              <w:rPr>
                <w:rFonts w:asciiTheme="minorHAnsi" w:hAnsiTheme="minorHAnsi" w:cstheme="minorHAnsi"/>
                <w:sz w:val="22"/>
              </w:rPr>
            </w:pPr>
          </w:p>
        </w:tc>
        <w:tc>
          <w:tcPr>
            <w:tcW w:w="4680" w:type="dxa"/>
            <w:hideMark/>
          </w:tcPr>
          <w:p w14:paraId="48D2E38B" w14:textId="386A09B9" w:rsidR="00E22B21" w:rsidRPr="00181486" w:rsidRDefault="009D3AAC"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w:t>
            </w:r>
            <w:r w:rsidR="00E22B21" w:rsidRPr="00181486">
              <w:rPr>
                <w:rFonts w:asciiTheme="minorHAnsi" w:hAnsiTheme="minorHAnsi" w:cstheme="minorHAnsi"/>
                <w:sz w:val="22"/>
              </w:rPr>
              <w:t xml:space="preserve">&gt;/= 18 years </w:t>
            </w:r>
          </w:p>
        </w:tc>
      </w:tr>
      <w:tr w:rsidR="00E22B21" w:rsidRPr="00181486" w14:paraId="35B00E2A" w14:textId="77777777" w:rsidTr="00B31C6F">
        <w:trPr>
          <w:trHeight w:val="288"/>
        </w:trPr>
        <w:tc>
          <w:tcPr>
            <w:tcW w:w="4680" w:type="dxa"/>
            <w:hideMark/>
          </w:tcPr>
          <w:p w14:paraId="4CBAECE1" w14:textId="1AA25035" w:rsidR="00E22B21" w:rsidRPr="00181486" w:rsidRDefault="009D3AAC" w:rsidP="009D3AAC">
            <w:pPr>
              <w:rPr>
                <w:rFonts w:asciiTheme="minorHAnsi" w:hAnsiTheme="minorHAnsi" w:cstheme="minorHAnsi"/>
                <w:sz w:val="22"/>
              </w:rPr>
            </w:pPr>
            <w:r w:rsidRPr="009D3AAC">
              <w:rPr>
                <w:rFonts w:asciiTheme="minorHAnsi" w:hAnsiTheme="minorHAnsi" w:cstheme="minorHAnsi"/>
                <w:sz w:val="22"/>
              </w:rPr>
              <w:t>histologically or cytologically</w:t>
            </w:r>
            <w:r>
              <w:rPr>
                <w:rFonts w:asciiTheme="minorHAnsi" w:hAnsiTheme="minorHAnsi" w:cstheme="minorHAnsi"/>
                <w:sz w:val="22"/>
              </w:rPr>
              <w:t xml:space="preserve"> </w:t>
            </w:r>
            <w:r w:rsidRPr="009D3AAC">
              <w:rPr>
                <w:rFonts w:asciiTheme="minorHAnsi" w:hAnsiTheme="minorHAnsi" w:cstheme="minorHAnsi"/>
                <w:sz w:val="22"/>
              </w:rPr>
              <w:t xml:space="preserve">confirmed breast adenocarcinoma </w:t>
            </w:r>
          </w:p>
        </w:tc>
        <w:tc>
          <w:tcPr>
            <w:tcW w:w="4680" w:type="dxa"/>
            <w:hideMark/>
          </w:tcPr>
          <w:p w14:paraId="3A1E40FD" w14:textId="289405A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A diagnosis of </w:t>
            </w:r>
            <w:r w:rsidR="009D3AAC">
              <w:rPr>
                <w:rFonts w:asciiTheme="minorHAnsi" w:hAnsiTheme="minorHAnsi" w:cstheme="minorHAnsi"/>
                <w:sz w:val="22"/>
              </w:rPr>
              <w:t xml:space="preserve">primary </w:t>
            </w:r>
            <w:r w:rsidRPr="00181486">
              <w:rPr>
                <w:rFonts w:asciiTheme="minorHAnsi" w:hAnsiTheme="minorHAnsi" w:cstheme="minorHAnsi"/>
                <w:sz w:val="22"/>
              </w:rPr>
              <w:t xml:space="preserve">malignant </w:t>
            </w:r>
            <w:r w:rsidR="009D3AAC">
              <w:rPr>
                <w:rFonts w:asciiTheme="minorHAnsi" w:hAnsiTheme="minorHAnsi" w:cstheme="minorHAnsi"/>
                <w:sz w:val="22"/>
              </w:rPr>
              <w:t>neoplasm of breast</w:t>
            </w:r>
            <w:r w:rsidR="002A65C5">
              <w:rPr>
                <w:rFonts w:asciiTheme="minorHAnsi" w:hAnsiTheme="minorHAnsi" w:cstheme="minorHAnsi"/>
                <w:sz w:val="22"/>
              </w:rPr>
              <w:t xml:space="preserve"> in the past year</w:t>
            </w:r>
          </w:p>
        </w:tc>
      </w:tr>
      <w:tr w:rsidR="00E22B21" w:rsidRPr="00181486" w14:paraId="37DE8EBD"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3E1C3C72"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Radiographic evidence of at least one bone metastasis</w:t>
            </w:r>
          </w:p>
          <w:p w14:paraId="5C47BD6D" w14:textId="77777777" w:rsidR="00E22B21" w:rsidRPr="00181486" w:rsidRDefault="00E22B21" w:rsidP="00B31C6F">
            <w:pPr>
              <w:rPr>
                <w:rFonts w:asciiTheme="minorHAnsi" w:hAnsiTheme="minorHAnsi" w:cstheme="minorHAnsi"/>
                <w:sz w:val="22"/>
              </w:rPr>
            </w:pPr>
          </w:p>
        </w:tc>
        <w:tc>
          <w:tcPr>
            <w:tcW w:w="4680" w:type="dxa"/>
            <w:hideMark/>
          </w:tcPr>
          <w:p w14:paraId="473ADA89" w14:textId="7462441D"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A diagnosis of secondary malignant neoplasm of bone</w:t>
            </w:r>
            <w:r w:rsidR="002A65C5">
              <w:rPr>
                <w:rFonts w:asciiTheme="minorHAnsi" w:hAnsiTheme="minorHAnsi" w:cstheme="minorHAnsi"/>
                <w:sz w:val="22"/>
              </w:rPr>
              <w:t xml:space="preserve"> in the past year</w:t>
            </w:r>
          </w:p>
        </w:tc>
      </w:tr>
      <w:tr w:rsidR="00E22B21" w:rsidRPr="00181486" w14:paraId="2498DCAE" w14:textId="77777777" w:rsidTr="00B31C6F">
        <w:trPr>
          <w:trHeight w:val="288"/>
        </w:trPr>
        <w:tc>
          <w:tcPr>
            <w:tcW w:w="4680" w:type="dxa"/>
            <w:hideMark/>
          </w:tcPr>
          <w:p w14:paraId="5BE41BE3"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 xml:space="preserve">ECOG </w:t>
            </w:r>
            <w:r>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590EAD9A" w14:textId="77777777" w:rsidR="00E22B21" w:rsidRPr="00181486" w:rsidRDefault="00E22B21" w:rsidP="00B31C6F">
            <w:pPr>
              <w:rPr>
                <w:rFonts w:asciiTheme="minorHAnsi" w:hAnsiTheme="minorHAnsi" w:cstheme="minorHAnsi"/>
                <w:sz w:val="22"/>
              </w:rPr>
            </w:pPr>
          </w:p>
        </w:tc>
        <w:tc>
          <w:tcPr>
            <w:tcW w:w="4680" w:type="dxa"/>
            <w:hideMark/>
          </w:tcPr>
          <w:p w14:paraId="2326DA7E" w14:textId="0E92CE94" w:rsidR="00E22B21"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E22B21" w:rsidRPr="00181486" w14:paraId="68EA55A1"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756CEF0"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Adequate organ function</w:t>
            </w:r>
          </w:p>
          <w:p w14:paraId="784D8ADA" w14:textId="77777777" w:rsidR="00E22B21" w:rsidRPr="00181486" w:rsidRDefault="00E22B21" w:rsidP="00B31C6F">
            <w:pPr>
              <w:rPr>
                <w:rFonts w:asciiTheme="minorHAnsi" w:hAnsiTheme="minorHAnsi" w:cstheme="minorHAnsi"/>
                <w:sz w:val="22"/>
              </w:rPr>
            </w:pPr>
          </w:p>
        </w:tc>
        <w:tc>
          <w:tcPr>
            <w:tcW w:w="4680" w:type="dxa"/>
            <w:hideMark/>
          </w:tcPr>
          <w:p w14:paraId="51D4B9D7" w14:textId="49E43D2A" w:rsidR="00E22B21"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E22B21" w:rsidRPr="00181486" w14:paraId="2488880F" w14:textId="77777777" w:rsidTr="00B31C6F">
        <w:trPr>
          <w:trHeight w:val="288"/>
        </w:trPr>
        <w:tc>
          <w:tcPr>
            <w:tcW w:w="4680" w:type="dxa"/>
            <w:hideMark/>
          </w:tcPr>
          <w:p w14:paraId="00E3EA3E"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An albumin-adjusted serum calcium concentration of 2.0–2.9 mmol/L</w:t>
            </w:r>
          </w:p>
          <w:p w14:paraId="429DFD74" w14:textId="77777777" w:rsidR="00E22B21" w:rsidRPr="001D58A3" w:rsidRDefault="00E22B21" w:rsidP="00B31C6F">
            <w:pPr>
              <w:rPr>
                <w:rFonts w:asciiTheme="minorHAnsi" w:hAnsiTheme="minorHAnsi" w:cstheme="minorHAnsi"/>
                <w:sz w:val="22"/>
                <w:szCs w:val="22"/>
              </w:rPr>
            </w:pPr>
          </w:p>
        </w:tc>
        <w:tc>
          <w:tcPr>
            <w:tcW w:w="4680" w:type="dxa"/>
            <w:hideMark/>
          </w:tcPr>
          <w:p w14:paraId="42111612" w14:textId="0EEA0F71" w:rsidR="00E22B21" w:rsidRPr="001D58A3" w:rsidRDefault="00F13880" w:rsidP="00B31C6F">
            <w:pPr>
              <w:rPr>
                <w:rFonts w:asciiTheme="minorHAnsi" w:hAnsiTheme="minorHAnsi" w:cstheme="minorHAnsi"/>
                <w:sz w:val="22"/>
                <w:szCs w:val="22"/>
              </w:rPr>
            </w:pPr>
            <w:r>
              <w:rPr>
                <w:rFonts w:asciiTheme="minorHAnsi" w:hAnsiTheme="minorHAnsi" w:cstheme="minorHAnsi"/>
                <w:sz w:val="22"/>
                <w:szCs w:val="22"/>
              </w:rPr>
              <w:t>-</w:t>
            </w:r>
          </w:p>
        </w:tc>
      </w:tr>
      <w:tr w:rsidR="001D58A3" w:rsidRPr="00181486" w14:paraId="7AB2D402"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tcPr>
          <w:p w14:paraId="5687941E" w14:textId="34C4D39E" w:rsidR="001D58A3" w:rsidRPr="001D58A3" w:rsidRDefault="001D58A3" w:rsidP="001D58A3">
            <w:pPr>
              <w:rPr>
                <w:rFonts w:asciiTheme="minorHAnsi" w:hAnsiTheme="minorHAnsi" w:cstheme="minorHAnsi"/>
                <w:sz w:val="22"/>
                <w:szCs w:val="22"/>
              </w:rPr>
            </w:pPr>
            <w:r w:rsidRPr="001D58A3">
              <w:rPr>
                <w:rFonts w:asciiTheme="minorHAnsi" w:hAnsiTheme="minorHAnsi" w:cstheme="minorHAnsi"/>
                <w:sz w:val="22"/>
                <w:szCs w:val="22"/>
              </w:rPr>
              <w:t>No nonhealed dental/oral surgery</w:t>
            </w:r>
          </w:p>
        </w:tc>
        <w:tc>
          <w:tcPr>
            <w:tcW w:w="4680" w:type="dxa"/>
          </w:tcPr>
          <w:p w14:paraId="2A4A2D26" w14:textId="4BA20C01" w:rsidR="001D58A3" w:rsidRPr="001D58A3" w:rsidRDefault="0039731D" w:rsidP="00B31C6F">
            <w:pPr>
              <w:rPr>
                <w:rFonts w:asciiTheme="minorHAnsi" w:hAnsiTheme="minorHAnsi" w:cstheme="minorHAnsi"/>
                <w:sz w:val="22"/>
                <w:szCs w:val="22"/>
              </w:rPr>
            </w:pPr>
            <w:r>
              <w:rPr>
                <w:rFonts w:asciiTheme="minorHAnsi" w:hAnsiTheme="minorHAnsi" w:cstheme="minorHAnsi"/>
                <w:sz w:val="22"/>
                <w:szCs w:val="22"/>
              </w:rPr>
              <w:t>No recent dental surgery</w:t>
            </w:r>
          </w:p>
        </w:tc>
      </w:tr>
      <w:tr w:rsidR="00E22B21" w:rsidRPr="00181486" w14:paraId="2AA03A74" w14:textId="77777777" w:rsidTr="00B31C6F">
        <w:trPr>
          <w:trHeight w:val="576"/>
        </w:trPr>
        <w:tc>
          <w:tcPr>
            <w:tcW w:w="4680" w:type="dxa"/>
            <w:hideMark/>
          </w:tcPr>
          <w:p w14:paraId="24D860EC"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No current or previous treatment with intravenous bisphosphonate or oral bisphosphonate for bone metastasis</w:t>
            </w:r>
          </w:p>
          <w:p w14:paraId="1C0AFD6D" w14:textId="77777777" w:rsidR="00E22B21" w:rsidRPr="001D58A3" w:rsidRDefault="00E22B21" w:rsidP="00B31C6F">
            <w:pPr>
              <w:rPr>
                <w:rFonts w:asciiTheme="minorHAnsi" w:hAnsiTheme="minorHAnsi" w:cstheme="minorHAnsi"/>
                <w:sz w:val="22"/>
                <w:szCs w:val="22"/>
              </w:rPr>
            </w:pPr>
          </w:p>
        </w:tc>
        <w:tc>
          <w:tcPr>
            <w:tcW w:w="4680" w:type="dxa"/>
            <w:hideMark/>
          </w:tcPr>
          <w:p w14:paraId="6CA90135" w14:textId="77777777" w:rsidR="00E22B21" w:rsidRPr="001D58A3" w:rsidRDefault="00E22B21" w:rsidP="00B31C6F">
            <w:pPr>
              <w:rPr>
                <w:rFonts w:asciiTheme="minorHAnsi" w:hAnsiTheme="minorHAnsi" w:cstheme="minorHAnsi"/>
                <w:sz w:val="22"/>
                <w:szCs w:val="22"/>
              </w:rPr>
            </w:pPr>
            <w:r w:rsidRPr="001D58A3">
              <w:rPr>
                <w:rFonts w:asciiTheme="minorHAnsi" w:hAnsiTheme="minorHAnsi" w:cstheme="minorHAnsi"/>
                <w:sz w:val="22"/>
                <w:szCs w:val="22"/>
              </w:rPr>
              <w:t>No prior exposure to any bisphosphonates *</w:t>
            </w:r>
          </w:p>
        </w:tc>
      </w:tr>
      <w:tr w:rsidR="00E22B21" w:rsidRPr="00181486" w14:paraId="0424CFC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5FEF32B4" w14:textId="77777777" w:rsidR="00E22B21" w:rsidRDefault="00E22B21" w:rsidP="00B31C6F">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767916ED" w14:textId="77777777" w:rsidR="00E22B21" w:rsidRPr="00181486" w:rsidRDefault="00E22B21" w:rsidP="00B31C6F">
            <w:pPr>
              <w:rPr>
                <w:rFonts w:asciiTheme="minorHAnsi" w:hAnsiTheme="minorHAnsi" w:cstheme="minorHAnsi"/>
                <w:sz w:val="22"/>
              </w:rPr>
            </w:pPr>
          </w:p>
        </w:tc>
        <w:tc>
          <w:tcPr>
            <w:tcW w:w="4680" w:type="dxa"/>
            <w:hideMark/>
          </w:tcPr>
          <w:p w14:paraId="1E7185C0" w14:textId="3018D1AC" w:rsidR="00E22B21"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E22B21" w:rsidRPr="00181486" w14:paraId="28571EC6" w14:textId="77777777" w:rsidTr="00B31C6F">
        <w:trPr>
          <w:trHeight w:val="576"/>
        </w:trPr>
        <w:tc>
          <w:tcPr>
            <w:tcW w:w="4680" w:type="dxa"/>
            <w:hideMark/>
          </w:tcPr>
          <w:p w14:paraId="52E91BC7" w14:textId="15E8722C"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No malignant disease other than </w:t>
            </w:r>
            <w:r w:rsidR="009D3AAC">
              <w:rPr>
                <w:rFonts w:asciiTheme="minorHAnsi" w:hAnsiTheme="minorHAnsi" w:cstheme="minorHAnsi"/>
                <w:sz w:val="22"/>
              </w:rPr>
              <w:t>breast</w:t>
            </w:r>
            <w:r w:rsidRPr="00181486">
              <w:rPr>
                <w:rFonts w:asciiTheme="minorHAnsi" w:hAnsiTheme="minorHAnsi" w:cstheme="minorHAnsi"/>
                <w:sz w:val="22"/>
              </w:rPr>
              <w:t xml:space="preserve"> cancer within the past 3 years</w:t>
            </w:r>
          </w:p>
        </w:tc>
        <w:tc>
          <w:tcPr>
            <w:tcW w:w="4680" w:type="dxa"/>
            <w:hideMark/>
          </w:tcPr>
          <w:p w14:paraId="53DB8A57" w14:textId="77777777" w:rsidR="00E22B21" w:rsidRPr="00181486" w:rsidRDefault="00E22B21" w:rsidP="00B31C6F">
            <w:pPr>
              <w:rPr>
                <w:rFonts w:asciiTheme="minorHAnsi" w:hAnsiTheme="minorHAnsi" w:cstheme="minorHAnsi"/>
                <w:sz w:val="22"/>
              </w:rPr>
            </w:pPr>
            <w:r w:rsidRPr="00181486">
              <w:rPr>
                <w:rFonts w:asciiTheme="minorHAnsi" w:hAnsiTheme="minorHAnsi" w:cstheme="minorHAnsi"/>
                <w:sz w:val="22"/>
              </w:rPr>
              <w:t xml:space="preserve">No other malignant diseases in the 3 years prior </w:t>
            </w:r>
            <w:r>
              <w:rPr>
                <w:rFonts w:asciiTheme="minorHAnsi" w:hAnsiTheme="minorHAnsi" w:cstheme="minorHAnsi"/>
                <w:sz w:val="22"/>
              </w:rPr>
              <w:t>*</w:t>
            </w:r>
          </w:p>
        </w:tc>
      </w:tr>
    </w:tbl>
    <w:p w14:paraId="31444C60" w14:textId="77777777" w:rsidR="00E22B21" w:rsidRDefault="00E22B21" w:rsidP="00E22B21">
      <w:pPr>
        <w:rPr>
          <w:rFonts w:asciiTheme="minorHAnsi" w:eastAsia="Roboto" w:hAnsiTheme="minorHAnsi" w:cstheme="minorHAnsi"/>
          <w:color w:val="333333"/>
          <w:highlight w:val="white"/>
        </w:rPr>
      </w:pPr>
    </w:p>
    <w:p w14:paraId="2432CC6E" w14:textId="43E753AF" w:rsidR="00E22B21" w:rsidRDefault="00E22B21" w:rsidP="006454F2">
      <w:pPr>
        <w:pStyle w:val="BodyText12"/>
        <w:rPr>
          <w:highlight w:val="white"/>
        </w:rPr>
      </w:pPr>
      <w:r>
        <w:rPr>
          <w:highlight w:val="white"/>
        </w:rPr>
        <w:t>For the secondary analyses, the criteria marked with a star (*) will be removed one at a time, starting with the last one, to explore the influence of these restrictions on the estimated effect.</w:t>
      </w:r>
    </w:p>
    <w:p w14:paraId="1C8229A2" w14:textId="28C4901F" w:rsidR="00986E8F" w:rsidRPr="00F11E24" w:rsidRDefault="00F11E24" w:rsidP="00B31C6F">
      <w:pPr>
        <w:pStyle w:val="Heading3"/>
        <w:rPr>
          <w:highlight w:val="white"/>
        </w:rPr>
      </w:pPr>
      <w:bookmarkStart w:id="23" w:name="_Toc508376893"/>
      <w:r>
        <w:t xml:space="preserve">Criteria common to both target and comparator </w:t>
      </w:r>
      <w:r w:rsidRPr="004D6ABD">
        <w:t>cohorts for</w:t>
      </w:r>
      <w:r>
        <w:t xml:space="preserve"> </w:t>
      </w:r>
      <w:r w:rsidR="009F0D04">
        <w:t>advanced cancer or multiple myeloma</w:t>
      </w:r>
      <w:bookmarkEnd w:id="23"/>
    </w:p>
    <w:p w14:paraId="31489BB9" w14:textId="21C29289" w:rsidR="00927E36" w:rsidRDefault="00BF7C75" w:rsidP="00927E36">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the</w:t>
      </w:r>
      <w:r w:rsidRPr="00FC16B4">
        <w:rPr>
          <w:rFonts w:asciiTheme="minorHAnsi" w:eastAsia="Roboto" w:hAnsiTheme="minorHAnsi" w:cstheme="minorHAnsi"/>
          <w:color w:val="333333"/>
          <w:highlight w:val="white"/>
        </w:rPr>
        <w:t xml:space="preserve"> T and C cohorts</w:t>
      </w:r>
      <w:r>
        <w:rPr>
          <w:rFonts w:asciiTheme="minorHAnsi" w:eastAsia="Roboto" w:hAnsiTheme="minorHAnsi" w:cstheme="minorHAnsi"/>
          <w:color w:val="333333"/>
          <w:highlight w:val="white"/>
        </w:rPr>
        <w:t xml:space="preserve"> pertaining to </w:t>
      </w:r>
      <w:r w:rsidR="009F0D04">
        <w:t xml:space="preserve">advanced cancer </w:t>
      </w:r>
      <w:r w:rsidR="009F0D04" w:rsidRPr="00D74EF6">
        <w:t>(excluding breast and prostate cancer)</w:t>
      </w:r>
      <w:r w:rsidR="009F0D04">
        <w:t xml:space="preserve"> </w:t>
      </w:r>
      <w:r w:rsidR="009F0D04">
        <w:t>or multiple myeloma</w:t>
      </w:r>
      <w:r w:rsidRPr="00FC16B4">
        <w:rPr>
          <w:rFonts w:asciiTheme="minorHAnsi" w:eastAsia="Roboto" w:hAnsiTheme="minorHAnsi" w:cstheme="minorHAnsi"/>
          <w:color w:val="333333"/>
          <w:highlight w:val="white"/>
        </w:rPr>
        <w:t xml:space="preserve">, </w:t>
      </w:r>
      <w:r w:rsidR="00927E36" w:rsidRPr="00FC16B4">
        <w:rPr>
          <w:rFonts w:asciiTheme="minorHAnsi" w:eastAsia="Roboto" w:hAnsiTheme="minorHAnsi" w:cstheme="minorHAnsi"/>
          <w:color w:val="333333"/>
          <w:highlight w:val="white"/>
        </w:rPr>
        <w:t xml:space="preserve">we impose </w:t>
      </w:r>
      <w:r w:rsidR="00927E36">
        <w:rPr>
          <w:rFonts w:asciiTheme="minorHAnsi" w:eastAsia="Roboto" w:hAnsiTheme="minorHAnsi" w:cstheme="minorHAnsi"/>
          <w:color w:val="333333"/>
          <w:highlight w:val="white"/>
        </w:rPr>
        <w:t>the following requirements</w:t>
      </w:r>
      <w:r w:rsidR="00F13880" w:rsidRPr="00F13880">
        <w:rPr>
          <w:rFonts w:asciiTheme="minorHAnsi" w:eastAsia="Roboto" w:hAnsiTheme="minorHAnsi" w:cstheme="minorHAnsi"/>
          <w:color w:val="333333"/>
          <w:highlight w:val="white"/>
        </w:rPr>
        <w:t xml:space="preserve"> </w:t>
      </w:r>
      <w:r w:rsidR="00F13880">
        <w:rPr>
          <w:rFonts w:asciiTheme="minorHAnsi" w:eastAsia="Roboto" w:hAnsiTheme="minorHAnsi" w:cstheme="minorHAnsi"/>
          <w:color w:val="333333"/>
          <w:highlight w:val="white"/>
        </w:rPr>
        <w:t>in our observational study</w:t>
      </w:r>
      <w:r w:rsidR="00927E36">
        <w:rPr>
          <w:rFonts w:asciiTheme="minorHAnsi" w:eastAsia="Roboto" w:hAnsiTheme="minorHAnsi" w:cstheme="minorHAnsi"/>
          <w:color w:val="333333"/>
          <w:highlight w:val="white"/>
        </w:rPr>
        <w:t>, compared to those in the clinical trial</w:t>
      </w:r>
      <w:r w:rsidR="002A51F5">
        <w:rPr>
          <w:rFonts w:asciiTheme="minorHAnsi" w:eastAsia="Roboto" w:hAnsiTheme="minorHAnsi" w:cstheme="minorHAnsi"/>
          <w:color w:val="333333"/>
          <w:highlight w:val="white"/>
        </w:rPr>
        <w:t xml:space="preserve"> </w:t>
      </w:r>
      <w:r w:rsidR="002A51F5">
        <w:rPr>
          <w:rFonts w:asciiTheme="minorHAnsi" w:eastAsia="Roboto" w:hAnsiTheme="minorHAnsi" w:cstheme="minorHAnsi"/>
          <w:color w:val="333333"/>
          <w:highlight w:val="white"/>
        </w:rPr>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2A51F5">
        <w:rPr>
          <w:rFonts w:asciiTheme="minorHAnsi" w:eastAsia="Roboto" w:hAnsiTheme="minorHAnsi" w:cstheme="minorHAnsi"/>
          <w:color w:val="333333"/>
          <w:highlight w:val="white"/>
        </w:rPr>
        <w:instrText xml:space="preserve"> ADDIN EN.CITE </w:instrText>
      </w:r>
      <w:r w:rsidR="002A51F5">
        <w:rPr>
          <w:rFonts w:asciiTheme="minorHAnsi" w:eastAsia="Roboto" w:hAnsiTheme="minorHAnsi" w:cstheme="minorHAnsi"/>
          <w:color w:val="333333"/>
          <w:highlight w:val="white"/>
        </w:rPr>
        <w:fldChar w:fldCharType="begin">
          <w:fldData xml:space="preserve">PEVuZE5vdGU+PENpdGU+PEF1dGhvcj5IZW5yeTwvQXV0aG9yPjxZZWFyPjIwMTE8L1llYXI+PFJl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</w:fldData>
        </w:fldChar>
      </w:r>
      <w:r w:rsidR="002A51F5">
        <w:rPr>
          <w:rFonts w:asciiTheme="minorHAnsi" w:eastAsia="Roboto" w:hAnsiTheme="minorHAnsi" w:cstheme="minorHAnsi"/>
          <w:color w:val="333333"/>
          <w:highlight w:val="white"/>
        </w:rPr>
        <w:instrText xml:space="preserve"> ADDIN EN.CITE.DATA </w:instrText>
      </w:r>
      <w:r w:rsidR="002A51F5">
        <w:rPr>
          <w:rFonts w:asciiTheme="minorHAnsi" w:eastAsia="Roboto" w:hAnsiTheme="minorHAnsi" w:cstheme="minorHAnsi"/>
          <w:color w:val="333333"/>
          <w:highlight w:val="white"/>
        </w:rPr>
      </w:r>
      <w:r w:rsidR="002A51F5">
        <w:rPr>
          <w:rFonts w:asciiTheme="minorHAnsi" w:eastAsia="Roboto" w:hAnsiTheme="minorHAnsi" w:cstheme="minorHAnsi"/>
          <w:color w:val="333333"/>
          <w:highlight w:val="white"/>
        </w:rPr>
        <w:fldChar w:fldCharType="end"/>
      </w:r>
      <w:r w:rsidR="002A51F5">
        <w:rPr>
          <w:rFonts w:asciiTheme="minorHAnsi" w:eastAsia="Roboto" w:hAnsiTheme="minorHAnsi" w:cstheme="minorHAnsi"/>
          <w:color w:val="333333"/>
          <w:highlight w:val="white"/>
        </w:rPr>
      </w:r>
      <w:r w:rsidR="002A51F5">
        <w:rPr>
          <w:rFonts w:asciiTheme="minorHAnsi" w:eastAsia="Roboto" w:hAnsiTheme="minorHAnsi" w:cstheme="minorHAnsi"/>
          <w:color w:val="333333"/>
          <w:highlight w:val="white"/>
        </w:rPr>
        <w:fldChar w:fldCharType="separate"/>
      </w:r>
      <w:r w:rsidR="002A51F5">
        <w:rPr>
          <w:rFonts w:asciiTheme="minorHAnsi" w:eastAsia="Roboto" w:hAnsiTheme="minorHAnsi" w:cstheme="minorHAnsi"/>
          <w:noProof/>
          <w:color w:val="333333"/>
          <w:highlight w:val="white"/>
        </w:rPr>
        <w:t>[</w:t>
      </w:r>
      <w:hyperlink w:anchor="_ENREF_8" w:tooltip="Henry, 2011 #14" w:history="1">
        <w:r w:rsidR="00591245">
          <w:rPr>
            <w:rFonts w:asciiTheme="minorHAnsi" w:eastAsia="Roboto" w:hAnsiTheme="minorHAnsi" w:cstheme="minorHAnsi"/>
            <w:noProof/>
            <w:color w:val="333333"/>
            <w:highlight w:val="white"/>
          </w:rPr>
          <w:t>8</w:t>
        </w:r>
      </w:hyperlink>
      <w:r w:rsidR="002A51F5">
        <w:rPr>
          <w:rFonts w:asciiTheme="minorHAnsi" w:eastAsia="Roboto" w:hAnsiTheme="minorHAnsi" w:cstheme="minorHAnsi"/>
          <w:noProof/>
          <w:color w:val="333333"/>
          <w:highlight w:val="white"/>
        </w:rPr>
        <w:t>]</w:t>
      </w:r>
      <w:r w:rsidR="002A51F5">
        <w:rPr>
          <w:rFonts w:asciiTheme="minorHAnsi" w:eastAsia="Roboto" w:hAnsiTheme="minorHAnsi" w:cstheme="minorHAnsi"/>
          <w:color w:val="333333"/>
          <w:highlight w:val="white"/>
        </w:rPr>
        <w:fldChar w:fldCharType="end"/>
      </w:r>
      <w:r w:rsidR="00927E36">
        <w:rPr>
          <w:rFonts w:asciiTheme="minorHAnsi" w:eastAsia="Roboto" w:hAnsiTheme="minorHAnsi" w:cstheme="minorHAnsi"/>
          <w:color w:val="333333"/>
          <w:highlight w:val="white"/>
        </w:rPr>
        <w:t>:</w:t>
      </w:r>
    </w:p>
    <w:tbl>
      <w:tblPr>
        <w:tblStyle w:val="PlainTable3"/>
        <w:tblW w:w="9360" w:type="dxa"/>
        <w:tblLook w:val="0420" w:firstRow="1" w:lastRow="0" w:firstColumn="0" w:lastColumn="0" w:noHBand="0" w:noVBand="1"/>
      </w:tblPr>
      <w:tblGrid>
        <w:gridCol w:w="4680"/>
        <w:gridCol w:w="4680"/>
      </w:tblGrid>
      <w:tr w:rsidR="00927E36" w:rsidRPr="00181486" w14:paraId="7C083946" w14:textId="77777777" w:rsidTr="00B31C6F">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498AD7C8" w14:textId="1BC2E361" w:rsidR="00927E36" w:rsidRPr="00181486" w:rsidRDefault="00F13880" w:rsidP="00B31C6F">
            <w:pPr>
              <w:rPr>
                <w:rFonts w:asciiTheme="minorHAnsi" w:hAnsiTheme="minorHAnsi" w:cstheme="minorHAnsi"/>
                <w:sz w:val="22"/>
              </w:rPr>
            </w:pPr>
            <w:r>
              <w:rPr>
                <w:rFonts w:asciiTheme="minorHAnsi" w:hAnsiTheme="minorHAnsi" w:cstheme="minorHAnsi"/>
                <w:sz w:val="22"/>
              </w:rPr>
              <w:lastRenderedPageBreak/>
              <w:t xml:space="preserve">CLINICAL </w:t>
            </w:r>
            <w:r w:rsidR="00927E36" w:rsidRPr="00181486">
              <w:rPr>
                <w:rFonts w:asciiTheme="minorHAnsi" w:hAnsiTheme="minorHAnsi" w:cstheme="minorHAnsi"/>
                <w:sz w:val="22"/>
              </w:rPr>
              <w:t>Trial</w:t>
            </w:r>
          </w:p>
        </w:tc>
        <w:tc>
          <w:tcPr>
            <w:tcW w:w="4680" w:type="dxa"/>
            <w:hideMark/>
          </w:tcPr>
          <w:p w14:paraId="6E84E9BF" w14:textId="77777777" w:rsidR="00927E36" w:rsidRPr="00181486" w:rsidRDefault="00927E36" w:rsidP="00B31C6F">
            <w:pPr>
              <w:rPr>
                <w:rFonts w:asciiTheme="minorHAnsi" w:hAnsiTheme="minorHAnsi" w:cstheme="minorHAnsi"/>
                <w:sz w:val="22"/>
              </w:rPr>
            </w:pPr>
            <w:r w:rsidRPr="00181486">
              <w:rPr>
                <w:rFonts w:asciiTheme="minorHAnsi" w:hAnsiTheme="minorHAnsi" w:cstheme="minorHAnsi"/>
                <w:sz w:val="22"/>
              </w:rPr>
              <w:t>Observational study</w:t>
            </w:r>
          </w:p>
        </w:tc>
      </w:tr>
      <w:tr w:rsidR="00927E36" w:rsidRPr="00181486" w14:paraId="4274702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628A1A0E" w14:textId="77777777" w:rsidR="00927E36" w:rsidRDefault="00927E36"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&gt;/= 18 years </w:t>
            </w:r>
          </w:p>
          <w:p w14:paraId="67166D04" w14:textId="77777777" w:rsidR="00927E36" w:rsidRPr="00181486" w:rsidRDefault="00927E36" w:rsidP="00B31C6F">
            <w:pPr>
              <w:rPr>
                <w:rFonts w:asciiTheme="minorHAnsi" w:hAnsiTheme="minorHAnsi" w:cstheme="minorHAnsi"/>
                <w:sz w:val="22"/>
              </w:rPr>
            </w:pPr>
          </w:p>
        </w:tc>
        <w:tc>
          <w:tcPr>
            <w:tcW w:w="4680" w:type="dxa"/>
            <w:hideMark/>
          </w:tcPr>
          <w:p w14:paraId="62611BCD" w14:textId="77777777" w:rsidR="00927E36" w:rsidRPr="00181486" w:rsidRDefault="00927E36" w:rsidP="00B31C6F">
            <w:pPr>
              <w:rPr>
                <w:rFonts w:asciiTheme="minorHAnsi" w:hAnsiTheme="minorHAnsi" w:cstheme="minorHAnsi"/>
                <w:sz w:val="22"/>
              </w:rPr>
            </w:pPr>
            <w:r>
              <w:rPr>
                <w:rFonts w:asciiTheme="minorHAnsi" w:hAnsiTheme="minorHAnsi" w:cstheme="minorHAnsi"/>
                <w:sz w:val="22"/>
              </w:rPr>
              <w:t>Persons</w:t>
            </w:r>
            <w:r w:rsidRPr="00181486">
              <w:rPr>
                <w:rFonts w:asciiTheme="minorHAnsi" w:hAnsiTheme="minorHAnsi" w:cstheme="minorHAnsi"/>
                <w:sz w:val="22"/>
              </w:rPr>
              <w:t xml:space="preserve"> &gt;/= 18 years </w:t>
            </w:r>
          </w:p>
        </w:tc>
      </w:tr>
      <w:tr w:rsidR="00927E36" w:rsidRPr="00181486" w14:paraId="106FAA50" w14:textId="77777777" w:rsidTr="00B31C6F">
        <w:trPr>
          <w:trHeight w:val="288"/>
        </w:trPr>
        <w:tc>
          <w:tcPr>
            <w:tcW w:w="4680" w:type="dxa"/>
            <w:hideMark/>
          </w:tcPr>
          <w:p w14:paraId="07FF3222" w14:textId="2C8A6785" w:rsidR="00927E36" w:rsidRPr="00545782" w:rsidRDefault="00927E36" w:rsidP="00927E36">
            <w:pPr>
              <w:rPr>
                <w:rFonts w:asciiTheme="minorHAnsi" w:hAnsiTheme="minorHAnsi" w:cstheme="minorHAnsi"/>
                <w:sz w:val="22"/>
                <w:szCs w:val="22"/>
              </w:rPr>
            </w:pPr>
            <w:r w:rsidRPr="00545782">
              <w:rPr>
                <w:rFonts w:asciiTheme="minorHAnsi" w:hAnsiTheme="minorHAnsi" w:cstheme="minorHAnsi"/>
                <w:sz w:val="22"/>
                <w:szCs w:val="22"/>
              </w:rPr>
              <w:t xml:space="preserve">histologically or cytologically confirmed solid tumors (except breast and prostate) or myeloma </w:t>
            </w:r>
          </w:p>
        </w:tc>
        <w:tc>
          <w:tcPr>
            <w:tcW w:w="4680" w:type="dxa"/>
            <w:hideMark/>
          </w:tcPr>
          <w:p w14:paraId="6432EB09" w14:textId="76D8AF39"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 xml:space="preserve">A diagnosis of </w:t>
            </w:r>
            <w:r w:rsidR="004D155C" w:rsidRPr="00545782">
              <w:rPr>
                <w:rFonts w:asciiTheme="minorHAnsi" w:hAnsiTheme="minorHAnsi" w:cstheme="minorHAnsi"/>
                <w:sz w:val="22"/>
                <w:szCs w:val="22"/>
              </w:rPr>
              <w:t>solid tumors or multiple myeloma</w:t>
            </w:r>
            <w:r w:rsidR="002A65C5">
              <w:rPr>
                <w:rFonts w:asciiTheme="minorHAnsi" w:hAnsiTheme="minorHAnsi" w:cstheme="minorHAnsi"/>
                <w:sz w:val="22"/>
                <w:szCs w:val="22"/>
              </w:rPr>
              <w:t xml:space="preserve"> in the past year</w:t>
            </w:r>
          </w:p>
        </w:tc>
      </w:tr>
      <w:tr w:rsidR="00545782" w:rsidRPr="00181486" w14:paraId="6219F251"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tcPr>
          <w:p w14:paraId="543C36A3" w14:textId="2080CE23" w:rsidR="00545782" w:rsidRPr="00545782" w:rsidRDefault="00545782" w:rsidP="00B31C6F">
            <w:pPr>
              <w:rPr>
                <w:rFonts w:asciiTheme="minorHAnsi" w:hAnsiTheme="minorHAnsi" w:cstheme="minorHAnsi"/>
                <w:sz w:val="22"/>
                <w:szCs w:val="22"/>
              </w:rPr>
            </w:pPr>
            <w:r w:rsidRPr="00545782">
              <w:rPr>
                <w:rFonts w:asciiTheme="minorHAnsi" w:hAnsiTheme="minorHAnsi" w:cstheme="minorHAnsi"/>
                <w:sz w:val="22"/>
                <w:szCs w:val="22"/>
              </w:rPr>
              <w:t>No Diagnosis of breast or prostate cancer</w:t>
            </w:r>
          </w:p>
        </w:tc>
        <w:tc>
          <w:tcPr>
            <w:tcW w:w="4680" w:type="dxa"/>
          </w:tcPr>
          <w:p w14:paraId="2508EA87" w14:textId="340ABD6B" w:rsidR="00545782" w:rsidRPr="00545782" w:rsidRDefault="00545782" w:rsidP="00B31C6F">
            <w:pPr>
              <w:rPr>
                <w:rFonts w:asciiTheme="minorHAnsi" w:hAnsiTheme="minorHAnsi" w:cstheme="minorHAnsi"/>
                <w:sz w:val="22"/>
                <w:szCs w:val="22"/>
              </w:rPr>
            </w:pPr>
            <w:r w:rsidRPr="00545782">
              <w:rPr>
                <w:rFonts w:asciiTheme="minorHAnsi" w:hAnsiTheme="minorHAnsi" w:cstheme="minorHAnsi"/>
                <w:sz w:val="22"/>
                <w:szCs w:val="22"/>
              </w:rPr>
              <w:t>No prior or current diagnosis of malignant tumor of breast or malignant tumor of prostate</w:t>
            </w:r>
          </w:p>
        </w:tc>
      </w:tr>
      <w:tr w:rsidR="00927E36" w:rsidRPr="00181486" w14:paraId="3DA397BE" w14:textId="77777777" w:rsidTr="00B31C6F">
        <w:trPr>
          <w:trHeight w:val="576"/>
        </w:trPr>
        <w:tc>
          <w:tcPr>
            <w:tcW w:w="4680" w:type="dxa"/>
            <w:hideMark/>
          </w:tcPr>
          <w:p w14:paraId="26E58413" w14:textId="77777777"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Radiographic evidence of at least one bone metastasis</w:t>
            </w:r>
          </w:p>
          <w:p w14:paraId="4E088B8B" w14:textId="77777777" w:rsidR="00927E36" w:rsidRPr="00545782" w:rsidRDefault="00927E36" w:rsidP="00B31C6F">
            <w:pPr>
              <w:rPr>
                <w:rFonts w:asciiTheme="minorHAnsi" w:hAnsiTheme="minorHAnsi" w:cstheme="minorHAnsi"/>
                <w:sz w:val="22"/>
                <w:szCs w:val="22"/>
              </w:rPr>
            </w:pPr>
          </w:p>
        </w:tc>
        <w:tc>
          <w:tcPr>
            <w:tcW w:w="4680" w:type="dxa"/>
            <w:hideMark/>
          </w:tcPr>
          <w:p w14:paraId="38DE27A4" w14:textId="22717D0D" w:rsidR="00927E36" w:rsidRPr="00545782" w:rsidRDefault="00927E36" w:rsidP="00B31C6F">
            <w:pPr>
              <w:rPr>
                <w:rFonts w:asciiTheme="minorHAnsi" w:hAnsiTheme="minorHAnsi" w:cstheme="minorHAnsi"/>
                <w:sz w:val="22"/>
                <w:szCs w:val="22"/>
              </w:rPr>
            </w:pPr>
            <w:r w:rsidRPr="00545782">
              <w:rPr>
                <w:rFonts w:asciiTheme="minorHAnsi" w:hAnsiTheme="minorHAnsi" w:cstheme="minorHAnsi"/>
                <w:sz w:val="22"/>
                <w:szCs w:val="22"/>
              </w:rPr>
              <w:t>A diagnosis of secondary malignant neoplasm of bone</w:t>
            </w:r>
            <w:r w:rsidR="000A4916">
              <w:rPr>
                <w:rFonts w:asciiTheme="minorHAnsi" w:hAnsiTheme="minorHAnsi" w:cstheme="minorHAnsi"/>
                <w:sz w:val="22"/>
                <w:szCs w:val="22"/>
              </w:rPr>
              <w:t xml:space="preserve"> in the past year</w:t>
            </w:r>
          </w:p>
        </w:tc>
      </w:tr>
      <w:tr w:rsidR="00927E36" w:rsidRPr="00181486" w14:paraId="546F38CE"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80133B5"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 xml:space="preserve">ECOG </w:t>
            </w:r>
            <w:r>
              <w:rPr>
                <w:rFonts w:asciiTheme="minorHAnsi" w:hAnsiTheme="minorHAnsi" w:cstheme="minorHAnsi"/>
                <w:sz w:val="22"/>
              </w:rPr>
              <w:t>performance status</w:t>
            </w:r>
            <w:r w:rsidRPr="00181486">
              <w:rPr>
                <w:rFonts w:asciiTheme="minorHAnsi" w:hAnsiTheme="minorHAnsi" w:cstheme="minorHAnsi"/>
                <w:sz w:val="22"/>
              </w:rPr>
              <w:t xml:space="preserve"> 0, 1, or 2</w:t>
            </w:r>
          </w:p>
          <w:p w14:paraId="71297EDE" w14:textId="77777777" w:rsidR="00927E36" w:rsidRPr="00181486" w:rsidRDefault="00927E36" w:rsidP="00B31C6F">
            <w:pPr>
              <w:rPr>
                <w:rFonts w:asciiTheme="minorHAnsi" w:hAnsiTheme="minorHAnsi" w:cstheme="minorHAnsi"/>
                <w:sz w:val="22"/>
              </w:rPr>
            </w:pPr>
          </w:p>
        </w:tc>
        <w:tc>
          <w:tcPr>
            <w:tcW w:w="4680" w:type="dxa"/>
            <w:hideMark/>
          </w:tcPr>
          <w:p w14:paraId="5FF4FBDD" w14:textId="299C0A7E" w:rsidR="00927E36"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927E36" w:rsidRPr="00181486" w14:paraId="5817AAE8" w14:textId="77777777" w:rsidTr="00B31C6F">
        <w:trPr>
          <w:trHeight w:val="288"/>
        </w:trPr>
        <w:tc>
          <w:tcPr>
            <w:tcW w:w="4680" w:type="dxa"/>
            <w:hideMark/>
          </w:tcPr>
          <w:p w14:paraId="49E329C7"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Adequate organ function</w:t>
            </w:r>
          </w:p>
          <w:p w14:paraId="2AC68332" w14:textId="77777777" w:rsidR="00927E36" w:rsidRPr="00181486" w:rsidRDefault="00927E36" w:rsidP="00B31C6F">
            <w:pPr>
              <w:rPr>
                <w:rFonts w:asciiTheme="minorHAnsi" w:hAnsiTheme="minorHAnsi" w:cstheme="minorHAnsi"/>
                <w:sz w:val="22"/>
              </w:rPr>
            </w:pPr>
          </w:p>
        </w:tc>
        <w:tc>
          <w:tcPr>
            <w:tcW w:w="4680" w:type="dxa"/>
            <w:hideMark/>
          </w:tcPr>
          <w:p w14:paraId="1CA3EF15" w14:textId="34FE6DEB" w:rsidR="00927E36" w:rsidRPr="00181486" w:rsidRDefault="00F13880" w:rsidP="00B31C6F">
            <w:pPr>
              <w:rPr>
                <w:rFonts w:asciiTheme="minorHAnsi" w:hAnsiTheme="minorHAnsi" w:cstheme="minorHAnsi"/>
                <w:sz w:val="22"/>
              </w:rPr>
            </w:pPr>
            <w:r>
              <w:rPr>
                <w:rFonts w:asciiTheme="minorHAnsi" w:hAnsiTheme="minorHAnsi" w:cstheme="minorHAnsi"/>
                <w:sz w:val="22"/>
              </w:rPr>
              <w:t>-</w:t>
            </w:r>
          </w:p>
        </w:tc>
      </w:tr>
      <w:tr w:rsidR="00927E36" w:rsidRPr="00181486" w14:paraId="40B937D6" w14:textId="77777777" w:rsidTr="00B31C6F">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F045B8D"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An albumin-adjusted serum calcium concentration of 2.0–2.9 mmol/L</w:t>
            </w:r>
          </w:p>
          <w:p w14:paraId="0538FED4" w14:textId="77777777" w:rsidR="00927E36" w:rsidRPr="001D58A3" w:rsidRDefault="00927E36" w:rsidP="00B31C6F">
            <w:pPr>
              <w:rPr>
                <w:rFonts w:asciiTheme="minorHAnsi" w:hAnsiTheme="minorHAnsi" w:cstheme="minorHAnsi"/>
                <w:sz w:val="22"/>
                <w:szCs w:val="22"/>
              </w:rPr>
            </w:pPr>
          </w:p>
        </w:tc>
        <w:tc>
          <w:tcPr>
            <w:tcW w:w="4680" w:type="dxa"/>
            <w:hideMark/>
          </w:tcPr>
          <w:p w14:paraId="7694ACE1" w14:textId="2237795E" w:rsidR="00927E36" w:rsidRPr="001D58A3" w:rsidRDefault="00F13880" w:rsidP="00B31C6F">
            <w:pPr>
              <w:rPr>
                <w:rFonts w:asciiTheme="minorHAnsi" w:hAnsiTheme="minorHAnsi" w:cstheme="minorHAnsi"/>
                <w:sz w:val="22"/>
                <w:szCs w:val="22"/>
              </w:rPr>
            </w:pPr>
            <w:r>
              <w:rPr>
                <w:rFonts w:asciiTheme="minorHAnsi" w:hAnsiTheme="minorHAnsi" w:cstheme="minorHAnsi"/>
                <w:sz w:val="22"/>
                <w:szCs w:val="22"/>
              </w:rPr>
              <w:t>-</w:t>
            </w:r>
          </w:p>
        </w:tc>
      </w:tr>
      <w:tr w:rsidR="00927E36" w:rsidRPr="00181486" w14:paraId="7FC93BBD" w14:textId="77777777" w:rsidTr="00B31C6F">
        <w:trPr>
          <w:trHeight w:val="576"/>
        </w:trPr>
        <w:tc>
          <w:tcPr>
            <w:tcW w:w="4680" w:type="dxa"/>
          </w:tcPr>
          <w:p w14:paraId="1C9FEF93"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No nonhealed dental/oral surgery</w:t>
            </w:r>
          </w:p>
        </w:tc>
        <w:tc>
          <w:tcPr>
            <w:tcW w:w="4680" w:type="dxa"/>
          </w:tcPr>
          <w:p w14:paraId="3EB6A448" w14:textId="6B469680" w:rsidR="00927E36" w:rsidRPr="001D58A3" w:rsidRDefault="0039731D" w:rsidP="00B31C6F">
            <w:pPr>
              <w:rPr>
                <w:rFonts w:asciiTheme="minorHAnsi" w:hAnsiTheme="minorHAnsi" w:cstheme="minorHAnsi"/>
                <w:sz w:val="22"/>
                <w:szCs w:val="22"/>
              </w:rPr>
            </w:pPr>
            <w:r>
              <w:rPr>
                <w:rFonts w:asciiTheme="minorHAnsi" w:hAnsiTheme="minorHAnsi" w:cstheme="minorHAnsi"/>
                <w:sz w:val="22"/>
                <w:szCs w:val="22"/>
              </w:rPr>
              <w:t>No recent dental surgery</w:t>
            </w:r>
          </w:p>
        </w:tc>
      </w:tr>
      <w:tr w:rsidR="00927E36" w:rsidRPr="00181486" w14:paraId="1BECAF55" w14:textId="77777777" w:rsidTr="00B31C6F">
        <w:trPr>
          <w:cnfStyle w:val="000000100000" w:firstRow="0" w:lastRow="0" w:firstColumn="0" w:lastColumn="0" w:oddVBand="0" w:evenVBand="0" w:oddHBand="1" w:evenHBand="0" w:firstRowFirstColumn="0" w:firstRowLastColumn="0" w:lastRowFirstColumn="0" w:lastRowLastColumn="0"/>
          <w:trHeight w:val="576"/>
        </w:trPr>
        <w:tc>
          <w:tcPr>
            <w:tcW w:w="4680" w:type="dxa"/>
            <w:hideMark/>
          </w:tcPr>
          <w:p w14:paraId="6605BCD7"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No current or previous treatment with intravenous bisphosphonate or oral bisphosphonate for bone metastasis</w:t>
            </w:r>
          </w:p>
          <w:p w14:paraId="052A75A0" w14:textId="77777777" w:rsidR="00927E36" w:rsidRPr="001D58A3" w:rsidRDefault="00927E36" w:rsidP="00B31C6F">
            <w:pPr>
              <w:rPr>
                <w:rFonts w:asciiTheme="minorHAnsi" w:hAnsiTheme="minorHAnsi" w:cstheme="minorHAnsi"/>
                <w:sz w:val="22"/>
                <w:szCs w:val="22"/>
              </w:rPr>
            </w:pPr>
          </w:p>
        </w:tc>
        <w:tc>
          <w:tcPr>
            <w:tcW w:w="4680" w:type="dxa"/>
            <w:hideMark/>
          </w:tcPr>
          <w:p w14:paraId="48EF35B8" w14:textId="77777777" w:rsidR="00927E36" w:rsidRPr="001D58A3" w:rsidRDefault="00927E36" w:rsidP="00B31C6F">
            <w:pPr>
              <w:rPr>
                <w:rFonts w:asciiTheme="minorHAnsi" w:hAnsiTheme="minorHAnsi" w:cstheme="minorHAnsi"/>
                <w:sz w:val="22"/>
                <w:szCs w:val="22"/>
              </w:rPr>
            </w:pPr>
            <w:r w:rsidRPr="001D58A3">
              <w:rPr>
                <w:rFonts w:asciiTheme="minorHAnsi" w:hAnsiTheme="minorHAnsi" w:cstheme="minorHAnsi"/>
                <w:sz w:val="22"/>
                <w:szCs w:val="22"/>
              </w:rPr>
              <w:t>No prior exposure to any bisphosphonates *</w:t>
            </w:r>
          </w:p>
        </w:tc>
      </w:tr>
      <w:tr w:rsidR="00927E36" w:rsidRPr="00181486" w14:paraId="2DA205D7" w14:textId="77777777" w:rsidTr="00B31C6F">
        <w:trPr>
          <w:trHeight w:val="288"/>
        </w:trPr>
        <w:tc>
          <w:tcPr>
            <w:tcW w:w="4680" w:type="dxa"/>
            <w:hideMark/>
          </w:tcPr>
          <w:p w14:paraId="620F2166" w14:textId="77777777" w:rsidR="00927E36" w:rsidRDefault="00927E36" w:rsidP="00B31C6F">
            <w:pPr>
              <w:rPr>
                <w:rFonts w:asciiTheme="minorHAnsi" w:hAnsiTheme="minorHAnsi" w:cstheme="minorHAnsi"/>
                <w:sz w:val="22"/>
              </w:rPr>
            </w:pPr>
            <w:r w:rsidRPr="00181486">
              <w:rPr>
                <w:rFonts w:asciiTheme="minorHAnsi" w:hAnsiTheme="minorHAnsi" w:cstheme="minorHAnsi"/>
                <w:sz w:val="22"/>
              </w:rPr>
              <w:t>No planned radiation therapy or surgery to bone</w:t>
            </w:r>
          </w:p>
          <w:p w14:paraId="798137DE" w14:textId="77777777" w:rsidR="00927E36" w:rsidRPr="00181486" w:rsidRDefault="00927E36" w:rsidP="00B31C6F">
            <w:pPr>
              <w:rPr>
                <w:rFonts w:asciiTheme="minorHAnsi" w:hAnsiTheme="minorHAnsi" w:cstheme="minorHAnsi"/>
                <w:sz w:val="22"/>
              </w:rPr>
            </w:pPr>
          </w:p>
        </w:tc>
        <w:tc>
          <w:tcPr>
            <w:tcW w:w="4680" w:type="dxa"/>
            <w:hideMark/>
          </w:tcPr>
          <w:p w14:paraId="6D493C7A" w14:textId="081A3011" w:rsidR="00927E36" w:rsidRPr="00181486" w:rsidRDefault="00F13880" w:rsidP="00B31C6F">
            <w:pPr>
              <w:rPr>
                <w:rFonts w:asciiTheme="minorHAnsi" w:hAnsiTheme="minorHAnsi" w:cstheme="minorHAnsi"/>
                <w:sz w:val="22"/>
              </w:rPr>
            </w:pPr>
            <w:r>
              <w:rPr>
                <w:rFonts w:asciiTheme="minorHAnsi" w:hAnsiTheme="minorHAnsi" w:cstheme="minorHAnsi"/>
                <w:sz w:val="22"/>
              </w:rPr>
              <w:t>-</w:t>
            </w:r>
          </w:p>
        </w:tc>
      </w:tr>
    </w:tbl>
    <w:p w14:paraId="2871BC7D" w14:textId="2A477D20" w:rsidR="00E22B21" w:rsidRPr="007F01D7" w:rsidRDefault="00927E36" w:rsidP="006454F2">
      <w:pPr>
        <w:pStyle w:val="BodyText12"/>
        <w:rPr>
          <w:highlight w:val="white"/>
        </w:rPr>
      </w:pPr>
      <w:r>
        <w:rPr>
          <w:highlight w:val="white"/>
        </w:rPr>
        <w:t>For the secondary analyses, the criteria marked with a star (*) will be removed one at a time, starting with the last one, to explore the influence of these restrictions on the estimated effect.</w:t>
      </w:r>
    </w:p>
    <w:p w14:paraId="57B20A2E" w14:textId="5E9515AC" w:rsidR="005513D1" w:rsidRDefault="00AA659A" w:rsidP="00EC2721">
      <w:pPr>
        <w:pStyle w:val="Heading2"/>
      </w:pPr>
      <w:bookmarkStart w:id="24" w:name="_Toc508376894"/>
      <w:r>
        <w:t>Exposures</w:t>
      </w:r>
      <w:bookmarkEnd w:id="24"/>
    </w:p>
    <w:p w14:paraId="05233D8F" w14:textId="735F70E2" w:rsidR="00303216" w:rsidRDefault="00A963A3" w:rsidP="005D6CFD">
      <w:pPr>
        <w:pStyle w:val="Heading3"/>
      </w:pPr>
      <w:bookmarkStart w:id="25" w:name="_Toc508376895"/>
      <w:bookmarkEnd w:id="16"/>
      <w:r>
        <w:t xml:space="preserve">Target: </w:t>
      </w:r>
      <w:r w:rsidR="005D6CFD" w:rsidRPr="005D6CFD">
        <w:t>Denosumab new users with prostate cancer</w:t>
      </w:r>
      <w:bookmarkEnd w:id="25"/>
    </w:p>
    <w:p w14:paraId="05549A96" w14:textId="21F18A31" w:rsidR="00FC745F" w:rsidRDefault="00FC745F">
      <w:r>
        <w:t>URL</w:t>
      </w:r>
      <w:r w:rsidR="005F1FE2">
        <w:t>:</w:t>
      </w:r>
      <w:r>
        <w:t xml:space="preserve"> </w:t>
      </w:r>
      <w:hyperlink r:id="rId10" w:anchor="/cohortdefinition/5652" w:history="1">
        <w:r w:rsidR="00471AC0" w:rsidRPr="00353EFA">
          <w:rPr>
            <w:rStyle w:val="Hyperlink"/>
          </w:rPr>
          <w:t>https://epi.jnj.com/atlas/#/cohortdefinition/5652</w:t>
        </w:r>
      </w:hyperlink>
      <w:r w:rsidR="005A6683">
        <w:t xml:space="preserve"> </w:t>
      </w:r>
    </w:p>
    <w:p w14:paraId="3DCAF552" w14:textId="6B1E5C3F"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Denosumab new users with prostate cancer</w:t>
      </w:r>
    </w:p>
    <w:p w14:paraId="2E3214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https://clinicaltrials.gov/ct2/show/NCT00321620</w:t>
      </w:r>
    </w:p>
    <w:p w14:paraId="524442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1FAD6A03" w14:textId="40B2380B"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5AC8BEBE" w14:textId="77777777" w:rsidR="00BE6389" w:rsidRPr="00BE6389" w:rsidRDefault="00BE6389" w:rsidP="005422D1">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Denosumab </w:t>
      </w:r>
      <w:r w:rsidRPr="00BE6389">
        <w:rPr>
          <w:rFonts w:ascii="Times New Roman" w:eastAsia="Times New Roman" w:hAnsi="Times New Roman" w:cs="Times New Roman"/>
          <w:color w:val="auto"/>
          <w:sz w:val="24"/>
          <w:szCs w:val="24"/>
          <w:vertAlign w:val="superscript"/>
        </w:rPr>
        <w:t>3</w:t>
      </w:r>
    </w:p>
    <w:p w14:paraId="624A6E11" w14:textId="77777777" w:rsidR="00BE6389" w:rsidRPr="00BE6389" w:rsidRDefault="00BE6389" w:rsidP="005422D1">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the first time in the person's history</w:t>
      </w:r>
    </w:p>
    <w:p w14:paraId="5C6D63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6B898A7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9149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5EB5DB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Male</w:t>
      </w:r>
    </w:p>
    <w:p w14:paraId="01B75C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Male</w:t>
      </w:r>
    </w:p>
    <w:p w14:paraId="72511B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Having all of the following criteria:</w:t>
      </w:r>
    </w:p>
    <w:p w14:paraId="2C9623FB" w14:textId="77777777" w:rsidR="00BE6389" w:rsidRPr="00BE6389" w:rsidRDefault="00BE6389" w:rsidP="005422D1">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16EF16A6" w14:textId="77777777" w:rsidR="00BE6389" w:rsidRPr="00BE6389" w:rsidRDefault="00BE6389" w:rsidP="005422D1">
      <w:pPr>
        <w:widowControl/>
        <w:numPr>
          <w:ilvl w:val="1"/>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gender is any of: MALE</w:t>
      </w:r>
    </w:p>
    <w:p w14:paraId="6D4496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18 years and older</w:t>
      </w:r>
    </w:p>
    <w:p w14:paraId="7B430F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56BE12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4D9B06A" w14:textId="77777777" w:rsidR="00BE6389" w:rsidRPr="00BE6389" w:rsidRDefault="00BE6389" w:rsidP="005422D1">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3E51B783" w14:textId="77777777" w:rsidR="00BE6389" w:rsidRPr="00BE6389" w:rsidRDefault="00BE6389" w:rsidP="005422D1">
      <w:pPr>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5FF9F0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Prostate cancer</w:t>
      </w:r>
    </w:p>
    <w:p w14:paraId="129535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prostate cancer</w:t>
      </w:r>
    </w:p>
    <w:p w14:paraId="0130CF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8972C57" w14:textId="77777777" w:rsidR="00BE6389" w:rsidRPr="00BE6389" w:rsidRDefault="00BE6389" w:rsidP="005422D1">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Prostate cancer</w:t>
      </w:r>
      <w:r w:rsidRPr="00BE6389">
        <w:rPr>
          <w:rFonts w:ascii="Times New Roman" w:eastAsia="Times New Roman" w:hAnsi="Times New Roman" w:cs="Times New Roman"/>
          <w:color w:val="auto"/>
          <w:sz w:val="24"/>
          <w:szCs w:val="24"/>
          <w:vertAlign w:val="superscript"/>
        </w:rPr>
        <w:t>7</w:t>
      </w:r>
    </w:p>
    <w:p w14:paraId="6A8CD07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37260F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4A2A39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50EB49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D7145FD" w14:textId="77777777" w:rsidR="00BE6389" w:rsidRPr="00BE6389" w:rsidRDefault="00BE6389" w:rsidP="005422D1">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2D96FB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144358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At least one hormonal therapy</w:t>
      </w:r>
    </w:p>
    <w:p w14:paraId="769D4E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Failure of at least one hormonal therapy as evidenced by a rising PSA</w:t>
      </w:r>
    </w:p>
    <w:p w14:paraId="0BDEB6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A13079A" w14:textId="77777777" w:rsidR="00BE6389" w:rsidRPr="00BE6389" w:rsidRDefault="00BE6389" w:rsidP="005422D1">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drug exposure of Hormonal therapy</w:t>
      </w:r>
      <w:r w:rsidRPr="00BE6389">
        <w:rPr>
          <w:rFonts w:ascii="Times New Roman" w:eastAsia="Times New Roman" w:hAnsi="Times New Roman" w:cs="Times New Roman"/>
          <w:color w:val="auto"/>
          <w:sz w:val="24"/>
          <w:szCs w:val="24"/>
          <w:vertAlign w:val="superscript"/>
        </w:rPr>
        <w:t>4</w:t>
      </w:r>
    </w:p>
    <w:p w14:paraId="471789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6CFCCC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392F31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628BDC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A967616" w14:textId="77777777" w:rsidR="00BE6389" w:rsidRPr="00BE6389" w:rsidRDefault="00BE6389" w:rsidP="005422D1">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693CF9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6330A6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#7: No prior osteonecrosis or osteomyelitis of the jaw</w:t>
      </w:r>
    </w:p>
    <w:p w14:paraId="5C6D13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osteonecrosis or osteomyelitis of the jaw</w:t>
      </w:r>
    </w:p>
    <w:p w14:paraId="5F9739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797AC32" w14:textId="77777777" w:rsidR="00BE6389" w:rsidRPr="00BE6389" w:rsidRDefault="00BE6389" w:rsidP="005422D1">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exactly 0 occurrences of a condition occurrence of Osteonecrosis or osteomyelitis of the jaw</w:t>
      </w:r>
      <w:r w:rsidRPr="00BE6389">
        <w:rPr>
          <w:rFonts w:ascii="Times New Roman" w:eastAsia="Times New Roman" w:hAnsi="Times New Roman" w:cs="Times New Roman"/>
          <w:color w:val="auto"/>
          <w:sz w:val="24"/>
          <w:szCs w:val="24"/>
          <w:vertAlign w:val="superscript"/>
        </w:rPr>
        <w:t>6</w:t>
      </w:r>
    </w:p>
    <w:p w14:paraId="20B5D0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7A0BE2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#8: No other malignant disease in prior 3 years</w:t>
      </w:r>
    </w:p>
    <w:p w14:paraId="34EE4D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352B6E3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E30FFE9" w14:textId="77777777" w:rsidR="00BE6389" w:rsidRPr="00BE6389" w:rsidRDefault="00BE6389" w:rsidP="005422D1">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Malignant disease other than prostate cancer</w:t>
      </w:r>
      <w:r w:rsidRPr="00BE6389">
        <w:rPr>
          <w:rFonts w:ascii="Times New Roman" w:eastAsia="Times New Roman" w:hAnsi="Times New Roman" w:cs="Times New Roman"/>
          <w:color w:val="auto"/>
          <w:sz w:val="24"/>
          <w:szCs w:val="24"/>
          <w:vertAlign w:val="superscript"/>
        </w:rPr>
        <w:t>5</w:t>
      </w:r>
    </w:p>
    <w:p w14:paraId="18D681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1095 days Before and 0 days After event index date</w:t>
      </w:r>
    </w:p>
    <w:p w14:paraId="7823E5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1427C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565D46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36447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49049E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5148E8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7507C9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6CFBB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39B9F94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4C67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1CC5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D018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4348C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AEA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2480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1F9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0225EE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E9C182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3556FB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65007E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F10F97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294062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2171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1797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1A081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5A1E3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B1AE38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A0BF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DA899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07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CB08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1DE6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B26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971C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F79D3C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1987C1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1DDD0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58758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65F1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E179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EBD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DC10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4FBE8C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C194E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7D798B03"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F87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5075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AC2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814D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777C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ECE1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94A4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12AC46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AD6F1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62FA5A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39689B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D341C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34309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DE78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05F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0BD8DD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F662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571932F8"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1D098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037AB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70C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E925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4DC5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AB19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A9C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DBCD7D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CC527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328027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965405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C61D7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08581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D40C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BBE3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0B10B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1CAA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328707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D443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327628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FAAD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EA817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76878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3A2E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0AFA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05575DA"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16E41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5DDCF3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07D5C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4D22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3D8D4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1006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59711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60364DC"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996D9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auto"/>
            <w:tcMar>
              <w:top w:w="120" w:type="dxa"/>
              <w:left w:w="120" w:type="dxa"/>
              <w:bottom w:w="120" w:type="dxa"/>
              <w:right w:w="120" w:type="dxa"/>
            </w:tcMar>
            <w:hideMark/>
          </w:tcPr>
          <w:p w14:paraId="5B23E5C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0B324A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58308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498C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E0F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A29A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F25C5DB"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B4111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4A55DD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5B2F23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60FA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5CF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AF99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9D7F3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32627A8"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172445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65982D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1A13DD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248F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A4D6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CDFB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69D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9CC0A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3B44D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55BABAF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2008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FA7A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2E88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3214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A0B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E1AA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9C3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385F9A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7A26D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2D3F03E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6584E5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6D9D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FB3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3CB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A3F8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EEA41A9"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35C83CB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5DCEDE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644624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F448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9CA0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81F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53E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A5622C8"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BE5AF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5589FF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2A20F7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B136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8036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C8F0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090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5811E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758E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9BCC1B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F125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DCEFB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9B04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04BF5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2DDB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874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E503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4F11B1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95F94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2E2B6B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E87CB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8CD7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3ACC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C932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B474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4A4F3F8F" w14:textId="77777777" w:rsidR="00BE6389" w:rsidRDefault="00BE6389"/>
    <w:p w14:paraId="0A891A29" w14:textId="55DB8625" w:rsidR="007F01D7" w:rsidRDefault="007F01D7" w:rsidP="00EC2721">
      <w:pPr>
        <w:pStyle w:val="Heading3"/>
      </w:pPr>
      <w:bookmarkStart w:id="26" w:name="_Toc508376896"/>
      <w:r>
        <w:t>Comparator: Zoledronic Acid</w:t>
      </w:r>
      <w:r w:rsidR="002E30DE" w:rsidRPr="002E30DE">
        <w:t xml:space="preserve"> </w:t>
      </w:r>
      <w:r w:rsidR="002E30DE" w:rsidRPr="005D6CFD">
        <w:t>new users with prostate cancer</w:t>
      </w:r>
      <w:bookmarkEnd w:id="26"/>
    </w:p>
    <w:p w14:paraId="65E70758" w14:textId="62D02EDC" w:rsidR="005A6683" w:rsidRDefault="00D76CB6" w:rsidP="005A6683">
      <w:r>
        <w:t xml:space="preserve">URL: </w:t>
      </w:r>
      <w:hyperlink r:id="rId11" w:anchor="/cohortdefinition/5665" w:history="1">
        <w:r w:rsidR="00471AC0" w:rsidRPr="00353EFA">
          <w:rPr>
            <w:rStyle w:val="Hyperlink"/>
          </w:rPr>
          <w:t>https://epi.jnj.com/atlas/#/cohortdefinition/5665</w:t>
        </w:r>
      </w:hyperlink>
      <w:r w:rsidR="005A6683">
        <w:t xml:space="preserve"> </w:t>
      </w:r>
    </w:p>
    <w:p w14:paraId="04C1364B" w14:textId="5A8E33D5"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Zoledronic acid new users with prostate cancer</w:t>
      </w:r>
    </w:p>
    <w:p w14:paraId="034C97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https://clinicaltrials.gov/ct2/show/NCT00321620</w:t>
      </w:r>
    </w:p>
    <w:p w14:paraId="2C5F51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5FCB003A" w14:textId="0A8AF859"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09D49C25" w14:textId="77777777" w:rsidR="00BE6389" w:rsidRPr="00BE6389" w:rsidRDefault="00BE6389" w:rsidP="005422D1">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Zoledronic acid </w:t>
      </w:r>
      <w:r w:rsidRPr="00BE6389">
        <w:rPr>
          <w:rFonts w:ascii="Times New Roman" w:eastAsia="Times New Roman" w:hAnsi="Times New Roman" w:cs="Times New Roman"/>
          <w:color w:val="auto"/>
          <w:sz w:val="24"/>
          <w:szCs w:val="24"/>
          <w:vertAlign w:val="superscript"/>
        </w:rPr>
        <w:t>7</w:t>
      </w:r>
    </w:p>
    <w:p w14:paraId="3C770092" w14:textId="77777777" w:rsidR="00BE6389" w:rsidRPr="00BE6389" w:rsidRDefault="00BE6389" w:rsidP="005422D1">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procedure of Any Procedure</w:t>
      </w:r>
    </w:p>
    <w:p w14:paraId="3C5DC5AB" w14:textId="77777777" w:rsidR="00BE6389" w:rsidRPr="00BE6389" w:rsidRDefault="00BE6389" w:rsidP="005422D1">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8</w:t>
      </w:r>
    </w:p>
    <w:p w14:paraId="747508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48DEF4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61C74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people matching the Primary Events, include:</w:t>
      </w:r>
    </w:p>
    <w:p w14:paraId="3E266C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3193FB9" w14:textId="77777777" w:rsidR="00BE6389" w:rsidRPr="00BE6389" w:rsidRDefault="00BE6389" w:rsidP="005422D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Zoledronic acid </w:t>
      </w:r>
      <w:r w:rsidRPr="00BE6389">
        <w:rPr>
          <w:rFonts w:ascii="Times New Roman" w:eastAsia="Times New Roman" w:hAnsi="Times New Roman" w:cs="Times New Roman"/>
          <w:color w:val="auto"/>
          <w:sz w:val="24"/>
          <w:szCs w:val="24"/>
          <w:vertAlign w:val="superscript"/>
        </w:rPr>
        <w:t>7</w:t>
      </w:r>
    </w:p>
    <w:p w14:paraId="5AAE7E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733E0D28" w14:textId="77777777" w:rsidR="00BE6389" w:rsidRPr="00BE6389" w:rsidRDefault="00BE6389" w:rsidP="005422D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procedure of Any Procedure</w:t>
      </w:r>
    </w:p>
    <w:p w14:paraId="2E8BA9B9" w14:textId="77777777" w:rsidR="00BE6389" w:rsidRPr="00BE6389" w:rsidRDefault="00BE6389" w:rsidP="005422D1">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8</w:t>
      </w:r>
    </w:p>
    <w:p w14:paraId="3EFAF1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C0241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cohort of initial events to: </w:t>
      </w:r>
      <w:r w:rsidRPr="00BE6389">
        <w:rPr>
          <w:rFonts w:ascii="Times New Roman" w:eastAsia="Times New Roman" w:hAnsi="Times New Roman" w:cs="Times New Roman"/>
          <w:b/>
          <w:bCs/>
          <w:color w:val="auto"/>
          <w:sz w:val="24"/>
          <w:szCs w:val="24"/>
        </w:rPr>
        <w:t>earliest event per person.</w:t>
      </w:r>
    </w:p>
    <w:p w14:paraId="3DA81C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7554A1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Male</w:t>
      </w:r>
    </w:p>
    <w:p w14:paraId="4AB83E8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Male</w:t>
      </w:r>
    </w:p>
    <w:p w14:paraId="19445C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EA8D313" w14:textId="77777777" w:rsidR="00BE6389" w:rsidRPr="00BE6389" w:rsidRDefault="00BE6389" w:rsidP="005422D1">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5DB67F5B" w14:textId="77777777" w:rsidR="00BE6389" w:rsidRPr="00BE6389" w:rsidRDefault="00BE6389" w:rsidP="005422D1">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gender is any of: MALE</w:t>
      </w:r>
    </w:p>
    <w:p w14:paraId="3D409ED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18 years and older</w:t>
      </w:r>
    </w:p>
    <w:p w14:paraId="731ACE0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665F1B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9C1A854" w14:textId="77777777" w:rsidR="00BE6389" w:rsidRPr="00BE6389" w:rsidRDefault="00BE6389" w:rsidP="005422D1">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with the following event criteria:</w:t>
      </w:r>
    </w:p>
    <w:p w14:paraId="45637C2D" w14:textId="77777777" w:rsidR="00BE6389" w:rsidRPr="00BE6389" w:rsidRDefault="00BE6389" w:rsidP="005422D1">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149FA6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Prostate cancer</w:t>
      </w:r>
    </w:p>
    <w:p w14:paraId="4BB553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prostate cancer</w:t>
      </w:r>
    </w:p>
    <w:p w14:paraId="065AA7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EE115CF" w14:textId="77777777" w:rsidR="00BE6389" w:rsidRPr="00BE6389" w:rsidRDefault="00BE6389" w:rsidP="005422D1">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Prostate cancer</w:t>
      </w:r>
      <w:r w:rsidRPr="00BE6389">
        <w:rPr>
          <w:rFonts w:ascii="Times New Roman" w:eastAsia="Times New Roman" w:hAnsi="Times New Roman" w:cs="Times New Roman"/>
          <w:color w:val="auto"/>
          <w:sz w:val="24"/>
          <w:szCs w:val="24"/>
          <w:vertAlign w:val="superscript"/>
        </w:rPr>
        <w:t>6</w:t>
      </w:r>
    </w:p>
    <w:p w14:paraId="7C0E89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54BD01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71DC94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364B05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718DD81" w14:textId="77777777" w:rsidR="00BE6389" w:rsidRPr="00BE6389" w:rsidRDefault="00BE6389" w:rsidP="005422D1">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0FF684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7F3B109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At least one hormonal therapy</w:t>
      </w:r>
    </w:p>
    <w:p w14:paraId="17F940B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Failure of at least one hormonal therapy as evidenced by a rising PSA</w:t>
      </w:r>
    </w:p>
    <w:p w14:paraId="503357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CC0536B" w14:textId="77777777" w:rsidR="00BE6389" w:rsidRPr="00BE6389" w:rsidRDefault="00BE6389" w:rsidP="005422D1">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drug exposure of Hormonal therapy</w:t>
      </w:r>
      <w:r w:rsidRPr="00BE6389">
        <w:rPr>
          <w:rFonts w:ascii="Times New Roman" w:eastAsia="Times New Roman" w:hAnsi="Times New Roman" w:cs="Times New Roman"/>
          <w:color w:val="auto"/>
          <w:sz w:val="24"/>
          <w:szCs w:val="24"/>
          <w:vertAlign w:val="superscript"/>
        </w:rPr>
        <w:t>3</w:t>
      </w:r>
    </w:p>
    <w:p w14:paraId="594D1E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7E9978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60BD88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6225B4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B8E36BC" w14:textId="77777777" w:rsidR="00BE6389" w:rsidRPr="00BE6389" w:rsidRDefault="00BE6389" w:rsidP="005422D1">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79D6AC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B9FD6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#7: No prior osteonecrosis or osteomyelitis of the jaw</w:t>
      </w:r>
    </w:p>
    <w:p w14:paraId="7DE7C3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osteonecrosis or osteomyelitis of the jaw</w:t>
      </w:r>
    </w:p>
    <w:p w14:paraId="3F3D3E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B96EF03" w14:textId="77777777" w:rsidR="00BE6389" w:rsidRPr="00BE6389" w:rsidRDefault="00BE6389" w:rsidP="005422D1">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Osteonecrosis or osteomyelitis of the jaw</w:t>
      </w:r>
      <w:r w:rsidRPr="00BE6389">
        <w:rPr>
          <w:rFonts w:ascii="Times New Roman" w:eastAsia="Times New Roman" w:hAnsi="Times New Roman" w:cs="Times New Roman"/>
          <w:color w:val="auto"/>
          <w:sz w:val="24"/>
          <w:szCs w:val="24"/>
          <w:vertAlign w:val="superscript"/>
        </w:rPr>
        <w:t>5</w:t>
      </w:r>
    </w:p>
    <w:p w14:paraId="585C1C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60CBE4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#8: No other malignant disease in prior 3 years</w:t>
      </w:r>
    </w:p>
    <w:p w14:paraId="09075F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7ADCF2E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960A3E1" w14:textId="77777777" w:rsidR="00BE6389" w:rsidRPr="00BE6389" w:rsidRDefault="00BE6389" w:rsidP="005422D1">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exactly 0 occurrences of a condition occurrence of Malignant disease other than prostate cancer</w:t>
      </w:r>
      <w:r w:rsidRPr="00BE6389">
        <w:rPr>
          <w:rFonts w:ascii="Times New Roman" w:eastAsia="Times New Roman" w:hAnsi="Times New Roman" w:cs="Times New Roman"/>
          <w:color w:val="auto"/>
          <w:sz w:val="24"/>
          <w:szCs w:val="24"/>
          <w:vertAlign w:val="superscript"/>
        </w:rPr>
        <w:t>4</w:t>
      </w:r>
    </w:p>
    <w:p w14:paraId="5B7B95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1095 days Before and 0 days After event index date</w:t>
      </w:r>
    </w:p>
    <w:p w14:paraId="2F1C7F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73635F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46617B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4D72B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6D9E920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775475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7E1B46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61AB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7F612AD3"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06199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10D5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D6B9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957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FDC0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CE3C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E655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284EF2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DB4D1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2CE13D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57FC63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88392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AA785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21A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7794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0D6E2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C447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401EEB9"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F8864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43CD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D7A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738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F5AA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A13D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C27B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87D8B6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93037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19BFB3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A5BA5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F449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AD89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8D8F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BFCF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359FC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37E3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Hormonal therapy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3AB1B13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FD09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90F2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424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F4C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B739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2E0B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6DCF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916518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DE74E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21603812</w:t>
            </w:r>
          </w:p>
        </w:tc>
        <w:tc>
          <w:tcPr>
            <w:tcW w:w="0" w:type="auto"/>
            <w:tcBorders>
              <w:top w:val="single" w:sz="6" w:space="0" w:color="DDDDDD"/>
            </w:tcBorders>
            <w:shd w:val="clear" w:color="auto" w:fill="F9F9F9"/>
            <w:tcMar>
              <w:top w:w="120" w:type="dxa"/>
              <w:left w:w="120" w:type="dxa"/>
              <w:bottom w:w="120" w:type="dxa"/>
              <w:right w:w="120" w:type="dxa"/>
            </w:tcMar>
            <w:hideMark/>
          </w:tcPr>
          <w:p w14:paraId="3DCDFD8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ENDOCRINE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2282FD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63793D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D2F9F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166A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FA44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841B5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ED2C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Malignant disease other than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6CD7C9F5"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DC76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CB8D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04B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98C3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A032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CCEA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43BD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E94118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D6BB3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17DE1D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3F1DFF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E3A3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05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9AFE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1EAB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58B222E"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170FD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439392</w:t>
            </w:r>
          </w:p>
        </w:tc>
        <w:tc>
          <w:tcPr>
            <w:tcW w:w="0" w:type="auto"/>
            <w:tcBorders>
              <w:top w:val="single" w:sz="6" w:space="0" w:color="DDDDDD"/>
            </w:tcBorders>
            <w:shd w:val="clear" w:color="auto" w:fill="auto"/>
            <w:tcMar>
              <w:top w:w="120" w:type="dxa"/>
              <w:left w:w="120" w:type="dxa"/>
              <w:bottom w:w="120" w:type="dxa"/>
              <w:right w:w="120" w:type="dxa"/>
            </w:tcMar>
            <w:hideMark/>
          </w:tcPr>
          <w:p w14:paraId="46B3231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auto"/>
            <w:tcMar>
              <w:top w:w="120" w:type="dxa"/>
              <w:left w:w="120" w:type="dxa"/>
              <w:bottom w:w="120" w:type="dxa"/>
              <w:right w:w="120" w:type="dxa"/>
            </w:tcMar>
            <w:hideMark/>
          </w:tcPr>
          <w:p w14:paraId="6156A7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5F6B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AB3F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B2C7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A94A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C21BF7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5AAF4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F9F9F9"/>
            <w:tcMar>
              <w:top w:w="120" w:type="dxa"/>
              <w:left w:w="120" w:type="dxa"/>
              <w:bottom w:w="120" w:type="dxa"/>
              <w:right w:w="120" w:type="dxa"/>
            </w:tcMar>
            <w:hideMark/>
          </w:tcPr>
          <w:p w14:paraId="6A7029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BEA8D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3ADC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2E95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1B02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3707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829C5A5"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5BA314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auto"/>
            <w:tcMar>
              <w:top w:w="120" w:type="dxa"/>
              <w:left w:w="120" w:type="dxa"/>
              <w:bottom w:w="120" w:type="dxa"/>
              <w:right w:w="120" w:type="dxa"/>
            </w:tcMar>
            <w:hideMark/>
          </w:tcPr>
          <w:p w14:paraId="530192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7E521F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7CC5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B772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8ACD8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9F49C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59040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9F90F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Osteonecrosis or osteomyelitis of the jaw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77EC7E5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C610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608D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21DF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8E5E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934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01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9B2B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338702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6B796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40480852</w:t>
            </w:r>
          </w:p>
        </w:tc>
        <w:tc>
          <w:tcPr>
            <w:tcW w:w="0" w:type="auto"/>
            <w:tcBorders>
              <w:top w:val="single" w:sz="6" w:space="0" w:color="DDDDDD"/>
            </w:tcBorders>
            <w:shd w:val="clear" w:color="auto" w:fill="F9F9F9"/>
            <w:tcMar>
              <w:top w:w="120" w:type="dxa"/>
              <w:left w:w="120" w:type="dxa"/>
              <w:bottom w:w="120" w:type="dxa"/>
              <w:right w:w="120" w:type="dxa"/>
            </w:tcMar>
            <w:hideMark/>
          </w:tcPr>
          <w:p w14:paraId="0C208C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Aseptic necrosis of bone of jaw</w:t>
            </w:r>
          </w:p>
        </w:tc>
        <w:tc>
          <w:tcPr>
            <w:tcW w:w="0" w:type="auto"/>
            <w:tcBorders>
              <w:top w:val="single" w:sz="6" w:space="0" w:color="DDDDDD"/>
            </w:tcBorders>
            <w:shd w:val="clear" w:color="auto" w:fill="F9F9F9"/>
            <w:tcMar>
              <w:top w:w="120" w:type="dxa"/>
              <w:left w:w="120" w:type="dxa"/>
              <w:bottom w:w="120" w:type="dxa"/>
              <w:right w:w="120" w:type="dxa"/>
            </w:tcMar>
            <w:hideMark/>
          </w:tcPr>
          <w:p w14:paraId="57B882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6D6C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D9A8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1A26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46D3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7FB3F3"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733A5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4314693</w:t>
            </w:r>
          </w:p>
        </w:tc>
        <w:tc>
          <w:tcPr>
            <w:tcW w:w="0" w:type="auto"/>
            <w:tcBorders>
              <w:top w:val="single" w:sz="6" w:space="0" w:color="DDDDDD"/>
            </w:tcBorders>
            <w:shd w:val="clear" w:color="auto" w:fill="auto"/>
            <w:tcMar>
              <w:top w:w="120" w:type="dxa"/>
              <w:left w:w="120" w:type="dxa"/>
              <w:bottom w:w="120" w:type="dxa"/>
              <w:right w:w="120" w:type="dxa"/>
            </w:tcMar>
            <w:hideMark/>
          </w:tcPr>
          <w:p w14:paraId="435064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Osteomyelitis of jaw</w:t>
            </w:r>
          </w:p>
        </w:tc>
        <w:tc>
          <w:tcPr>
            <w:tcW w:w="0" w:type="auto"/>
            <w:tcBorders>
              <w:top w:val="single" w:sz="6" w:space="0" w:color="DDDDDD"/>
            </w:tcBorders>
            <w:shd w:val="clear" w:color="auto" w:fill="auto"/>
            <w:tcMar>
              <w:top w:w="120" w:type="dxa"/>
              <w:left w:w="120" w:type="dxa"/>
              <w:bottom w:w="120" w:type="dxa"/>
              <w:right w:w="120" w:type="dxa"/>
            </w:tcMar>
            <w:hideMark/>
          </w:tcPr>
          <w:p w14:paraId="7E322E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321B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4713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C9F1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556E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8C567CB"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42754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46270478</w:t>
            </w:r>
          </w:p>
        </w:tc>
        <w:tc>
          <w:tcPr>
            <w:tcW w:w="0" w:type="auto"/>
            <w:tcBorders>
              <w:top w:val="single" w:sz="6" w:space="0" w:color="DDDDDD"/>
            </w:tcBorders>
            <w:shd w:val="clear" w:color="auto" w:fill="F9F9F9"/>
            <w:tcMar>
              <w:top w:w="120" w:type="dxa"/>
              <w:left w:w="120" w:type="dxa"/>
              <w:bottom w:w="120" w:type="dxa"/>
              <w:right w:w="120" w:type="dxa"/>
            </w:tcMar>
            <w:hideMark/>
          </w:tcPr>
          <w:p w14:paraId="63D280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Osteonecrosis of jaw caused by drug</w:t>
            </w:r>
          </w:p>
        </w:tc>
        <w:tc>
          <w:tcPr>
            <w:tcW w:w="0" w:type="auto"/>
            <w:tcBorders>
              <w:top w:val="single" w:sz="6" w:space="0" w:color="DDDDDD"/>
            </w:tcBorders>
            <w:shd w:val="clear" w:color="auto" w:fill="F9F9F9"/>
            <w:tcMar>
              <w:top w:w="120" w:type="dxa"/>
              <w:left w:w="120" w:type="dxa"/>
              <w:bottom w:w="120" w:type="dxa"/>
              <w:right w:w="120" w:type="dxa"/>
            </w:tcMar>
            <w:hideMark/>
          </w:tcPr>
          <w:p w14:paraId="1D8A30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6725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12F8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DABB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6813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82BB6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01691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13C6234"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CC19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CF57FC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3355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64CE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2F4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85E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1AF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2CA275B"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49011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2606AB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68E2B9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FEA1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8F8A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C33A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B4D8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054BC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DDBF0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BE6389" w:rsidRPr="00BE6389" w14:paraId="58A2D64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9895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DBDAA0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318A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EA2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D9DF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68E9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0B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3C57BF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A032C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66C082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025359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2A7FB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16E70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DD6F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0D6AC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A31138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C83F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lastRenderedPageBreak/>
        <w:t>8.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BE6389" w:rsidRPr="00BE6389" w14:paraId="50FD6119"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3BB0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E1F2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2E8C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DE8A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7300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41F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9868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3A9D8F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382ED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70E1E78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F9F9F9"/>
            <w:tcMar>
              <w:top w:w="120" w:type="dxa"/>
              <w:left w:w="120" w:type="dxa"/>
              <w:bottom w:w="120" w:type="dxa"/>
              <w:right w:w="120" w:type="dxa"/>
            </w:tcMar>
            <w:hideMark/>
          </w:tcPr>
          <w:p w14:paraId="257C74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292C9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4443A0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7E50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F2D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E2A17E"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5F618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7D1AE3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auto"/>
            <w:tcMar>
              <w:top w:w="120" w:type="dxa"/>
              <w:left w:w="120" w:type="dxa"/>
              <w:bottom w:w="120" w:type="dxa"/>
              <w:right w:w="120" w:type="dxa"/>
            </w:tcMar>
            <w:hideMark/>
          </w:tcPr>
          <w:p w14:paraId="0B8637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371E57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220410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EC6C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13FD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F45C5E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75A5C0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308A53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(zometa), 1 mg</w:t>
            </w:r>
          </w:p>
        </w:tc>
        <w:tc>
          <w:tcPr>
            <w:tcW w:w="0" w:type="auto"/>
            <w:tcBorders>
              <w:top w:val="single" w:sz="6" w:space="0" w:color="DDDDDD"/>
            </w:tcBorders>
            <w:shd w:val="clear" w:color="auto" w:fill="F9F9F9"/>
            <w:tcMar>
              <w:top w:w="120" w:type="dxa"/>
              <w:left w:w="120" w:type="dxa"/>
              <w:bottom w:w="120" w:type="dxa"/>
              <w:right w:w="120" w:type="dxa"/>
            </w:tcMar>
            <w:hideMark/>
          </w:tcPr>
          <w:p w14:paraId="45B38F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922E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47119F6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1D49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8A28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82D780"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2C66D8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7164FE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4A78FE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EBA58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6DD8CA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CEE1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AFB3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159DE45"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C923C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011CE7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4CE6BA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A9751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A1ED3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B3F9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66EB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7A295C5" w14:textId="77777777" w:rsidR="00BE6389" w:rsidRDefault="00BE6389" w:rsidP="005A6683"/>
    <w:p w14:paraId="3207C48B" w14:textId="405A5E78" w:rsidR="006D5751" w:rsidRDefault="006D5751" w:rsidP="006D5751">
      <w:pPr>
        <w:pStyle w:val="Heading3"/>
      </w:pPr>
      <w:bookmarkStart w:id="27" w:name="_Toc508376897"/>
      <w:r>
        <w:t xml:space="preserve">Target: </w:t>
      </w:r>
      <w:r w:rsidRPr="005D6CFD">
        <w:t xml:space="preserve">Denosumab new users with </w:t>
      </w:r>
      <w:r>
        <w:t>breast</w:t>
      </w:r>
      <w:r w:rsidRPr="005D6CFD">
        <w:t xml:space="preserve"> cancer</w:t>
      </w:r>
      <w:bookmarkEnd w:id="27"/>
    </w:p>
    <w:p w14:paraId="03EAA871" w14:textId="65F05004" w:rsidR="006D5751" w:rsidRDefault="006D5751" w:rsidP="006D5751">
      <w:pPr>
        <w:rPr>
          <w:rStyle w:val="Hyperlink"/>
        </w:rPr>
      </w:pPr>
      <w:r>
        <w:t>URL:</w:t>
      </w:r>
      <w:r w:rsidR="00565481">
        <w:t xml:space="preserve"> </w:t>
      </w:r>
      <w:hyperlink r:id="rId12" w:anchor="/cohortdefinition/5847" w:history="1">
        <w:r w:rsidR="00565481" w:rsidRPr="00451A3D">
          <w:rPr>
            <w:rStyle w:val="Hyperlink"/>
          </w:rPr>
          <w:t>https://epi.jnj.com/atlas/#/cohortdefinition/5847</w:t>
        </w:r>
      </w:hyperlink>
    </w:p>
    <w:p w14:paraId="3DC2F9F5" w14:textId="2E03CF50"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Denosumab new users with breast cancer</w:t>
      </w:r>
    </w:p>
    <w:p w14:paraId="7BFBFA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https://clinicaltrials.gov/ct2/show/NCT00321464</w:t>
      </w:r>
    </w:p>
    <w:p w14:paraId="0CC9D4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35EB8FDE" w14:textId="6FDC706D"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28FB1A68" w14:textId="77777777" w:rsidR="00BE6389" w:rsidRPr="00BE6389" w:rsidRDefault="00BE6389" w:rsidP="005422D1">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Denosumab </w:t>
      </w:r>
      <w:r w:rsidRPr="00BE6389">
        <w:rPr>
          <w:rFonts w:ascii="Times New Roman" w:eastAsia="Times New Roman" w:hAnsi="Times New Roman" w:cs="Times New Roman"/>
          <w:color w:val="auto"/>
          <w:sz w:val="24"/>
          <w:szCs w:val="24"/>
          <w:vertAlign w:val="superscript"/>
        </w:rPr>
        <w:t>4</w:t>
      </w:r>
    </w:p>
    <w:p w14:paraId="4430CAB1" w14:textId="77777777" w:rsidR="00BE6389" w:rsidRPr="00BE6389" w:rsidRDefault="00BE6389" w:rsidP="005422D1">
      <w:pPr>
        <w:widowControl/>
        <w:numPr>
          <w:ilvl w:val="1"/>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the first time in the person's history</w:t>
      </w:r>
    </w:p>
    <w:p w14:paraId="1EDCCA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173E83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43AFD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76220B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13239F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58B791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15560DFB" w14:textId="77777777" w:rsidR="00BE6389" w:rsidRPr="00BE6389" w:rsidRDefault="00BE6389" w:rsidP="005422D1">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21632349" w14:textId="77777777" w:rsidR="00BE6389" w:rsidRPr="00BE6389" w:rsidRDefault="00BE6389" w:rsidP="005422D1">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with age &gt;= 18</w:t>
      </w:r>
    </w:p>
    <w:p w14:paraId="734D7D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Breast cancer</w:t>
      </w:r>
    </w:p>
    <w:p w14:paraId="7EE15E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breast cancer</w:t>
      </w:r>
    </w:p>
    <w:p w14:paraId="26E699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794C8CF" w14:textId="77777777" w:rsidR="00BE6389" w:rsidRPr="00BE6389" w:rsidRDefault="00BE6389" w:rsidP="005422D1">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Breast cancer</w:t>
      </w:r>
      <w:r w:rsidRPr="00BE6389">
        <w:rPr>
          <w:rFonts w:ascii="Times New Roman" w:eastAsia="Times New Roman" w:hAnsi="Times New Roman" w:cs="Times New Roman"/>
          <w:color w:val="auto"/>
          <w:sz w:val="24"/>
          <w:szCs w:val="24"/>
          <w:vertAlign w:val="superscript"/>
        </w:rPr>
        <w:t>3</w:t>
      </w:r>
    </w:p>
    <w:p w14:paraId="21E8AE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7670B8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Bone metastasis</w:t>
      </w:r>
    </w:p>
    <w:p w14:paraId="5D6F0A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07EA5C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4F5F1FE" w14:textId="77777777" w:rsidR="00BE6389" w:rsidRPr="00BE6389" w:rsidRDefault="00BE6389" w:rsidP="005422D1">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2A5183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143C0F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Recent dental surgery</w:t>
      </w:r>
    </w:p>
    <w:p w14:paraId="5F20CD0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nonhealed dental/oral surgery</w:t>
      </w:r>
    </w:p>
    <w:p w14:paraId="086779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4B23D1B" w14:textId="77777777" w:rsidR="00BE6389" w:rsidRPr="00BE6389" w:rsidRDefault="00BE6389" w:rsidP="005422D1">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5</w:t>
      </w:r>
    </w:p>
    <w:p w14:paraId="44DEF4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3867D4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No prior bisphosphonates</w:t>
      </w:r>
    </w:p>
    <w:p w14:paraId="0249BA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618CBF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F937EA8" w14:textId="77777777" w:rsidR="00BE6389" w:rsidRPr="00BE6389" w:rsidRDefault="00BE6389" w:rsidP="005422D1">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086EDE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206559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other malignant disease in prior 3 years</w:t>
      </w:r>
    </w:p>
    <w:p w14:paraId="6B37A6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50FE28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158FB6D" w14:textId="77777777" w:rsidR="00BE6389" w:rsidRPr="00BE6389" w:rsidRDefault="00BE6389" w:rsidP="005422D1">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Malignant disease other than breast cancer</w:t>
      </w:r>
      <w:r w:rsidRPr="00BE6389">
        <w:rPr>
          <w:rFonts w:ascii="Times New Roman" w:eastAsia="Times New Roman" w:hAnsi="Times New Roman" w:cs="Times New Roman"/>
          <w:color w:val="auto"/>
          <w:sz w:val="24"/>
          <w:szCs w:val="24"/>
          <w:vertAlign w:val="superscript"/>
        </w:rPr>
        <w:t>6</w:t>
      </w:r>
    </w:p>
    <w:p w14:paraId="0DB268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1095 days Before and 0 days After event index date</w:t>
      </w:r>
    </w:p>
    <w:p w14:paraId="10678E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6FD80D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4E977F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505B9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67B450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Collapse cohort by era with a gap size of 0 days. </w:t>
      </w:r>
    </w:p>
    <w:p w14:paraId="0B8A80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5B6657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2E7A8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6556BC0A"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1FA1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7FB8C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E049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8AB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8BCE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8CF78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0520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65AFEB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B78B7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711186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485C98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34B4E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B0ED1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F94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2E75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BEA3D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43A80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4A67AC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4E76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32F2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9A49C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CB8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0067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9E40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2305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E8985F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1C235C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029536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31513E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DA91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0715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D151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2CBE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CE439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A6F90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CB61C8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02D5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CCDC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2805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718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A3A8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832D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6D8C8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6D0A42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170FA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F9F9F9"/>
            <w:tcMar>
              <w:top w:w="120" w:type="dxa"/>
              <w:left w:w="120" w:type="dxa"/>
              <w:bottom w:w="120" w:type="dxa"/>
              <w:right w:w="120" w:type="dxa"/>
            </w:tcMar>
            <w:hideMark/>
          </w:tcPr>
          <w:p w14:paraId="464AA9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9455A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C31D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0151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C5D7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FBED7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7A7CE4F"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D3624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auto"/>
            <w:tcMar>
              <w:top w:w="120" w:type="dxa"/>
              <w:left w:w="120" w:type="dxa"/>
              <w:bottom w:w="120" w:type="dxa"/>
              <w:right w:w="120" w:type="dxa"/>
            </w:tcMar>
            <w:hideMark/>
          </w:tcPr>
          <w:p w14:paraId="511266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auto"/>
            <w:tcMar>
              <w:top w:w="120" w:type="dxa"/>
              <w:left w:w="120" w:type="dxa"/>
              <w:bottom w:w="120" w:type="dxa"/>
              <w:right w:w="120" w:type="dxa"/>
            </w:tcMar>
            <w:hideMark/>
          </w:tcPr>
          <w:p w14:paraId="4A059E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8D1D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B794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B828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F44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BA299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7E48D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22273DDD"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0A4D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4529F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B9AC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15B72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2172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3805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32064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DC7C161"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67D14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79AEF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2DD92C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F95206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707F0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90C8D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768B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3527E8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ECBF3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4988A732"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F30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612C7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8540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FFBA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7C6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7F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EBF7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207F691"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A8307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2FCF06C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4431E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FC1F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55012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1932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C42D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68AF3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9D82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lastRenderedPageBreak/>
        <w:t>6.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C94431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A7B9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18999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E103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47EA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648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4B0C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3E1A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816FE8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EDE84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297BBC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0B0086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39273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A2AF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2109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6B57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74F25A8"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52E2A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07336E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5B1C0D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4F9B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0702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F1A4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331C4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72E89C9F"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26440E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5B1996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7FB3B2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C8ED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3DDC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38B9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2E93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E6903C3"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0CD83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4742BD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666E9B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487A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94C8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D248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2841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4F3A8AB6" w14:textId="77777777" w:rsidR="00BE6389" w:rsidRDefault="00BE6389" w:rsidP="006D5751"/>
    <w:p w14:paraId="5794B172" w14:textId="32350D79" w:rsidR="006D5751" w:rsidRDefault="006D5751" w:rsidP="006D5751">
      <w:pPr>
        <w:pStyle w:val="Heading3"/>
      </w:pPr>
      <w:bookmarkStart w:id="28" w:name="_Toc508376898"/>
      <w:r>
        <w:t>Comparator: Zoledronic Acid</w:t>
      </w:r>
      <w:r w:rsidRPr="002E30DE">
        <w:t xml:space="preserve"> </w:t>
      </w:r>
      <w:r w:rsidRPr="005D6CFD">
        <w:t xml:space="preserve">new users with </w:t>
      </w:r>
      <w:r>
        <w:t>breast</w:t>
      </w:r>
      <w:r w:rsidRPr="005D6CFD">
        <w:t xml:space="preserve"> cancer</w:t>
      </w:r>
      <w:bookmarkEnd w:id="28"/>
    </w:p>
    <w:p w14:paraId="2A1787AD" w14:textId="739370AA" w:rsidR="005A6683" w:rsidRDefault="006D5751" w:rsidP="005A6683">
      <w:pPr>
        <w:rPr>
          <w:rStyle w:val="Hyperlink"/>
        </w:rPr>
      </w:pPr>
      <w:r>
        <w:t>URL:</w:t>
      </w:r>
      <w:r w:rsidR="00565481">
        <w:t xml:space="preserve"> </w:t>
      </w:r>
      <w:hyperlink r:id="rId13" w:anchor="/cohortdefinition/5848" w:history="1">
        <w:r w:rsidR="00565481" w:rsidRPr="00451A3D">
          <w:rPr>
            <w:rStyle w:val="Hyperlink"/>
          </w:rPr>
          <w:t>https://epi.jnj.com/atlas/#/cohortdefinition/5848</w:t>
        </w:r>
      </w:hyperlink>
    </w:p>
    <w:p w14:paraId="307F9EE4" w14:textId="13D92DA2"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Zoledronic acid new users with breast cancer</w:t>
      </w:r>
    </w:p>
    <w:p w14:paraId="2AFF54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https://clinicaltrials.gov/ct2/show/NCT00321464</w:t>
      </w:r>
    </w:p>
    <w:p w14:paraId="205ED9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71D6F047" w14:textId="3EDDABBD"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5DCCCD53" w14:textId="77777777" w:rsidR="00BE6389" w:rsidRPr="00BE6389" w:rsidRDefault="00BE6389" w:rsidP="005422D1">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Zoledronic acid </w:t>
      </w:r>
      <w:r w:rsidRPr="00BE6389">
        <w:rPr>
          <w:rFonts w:ascii="Times New Roman" w:eastAsia="Times New Roman" w:hAnsi="Times New Roman" w:cs="Times New Roman"/>
          <w:color w:val="auto"/>
          <w:sz w:val="24"/>
          <w:szCs w:val="24"/>
          <w:vertAlign w:val="superscript"/>
        </w:rPr>
        <w:t>6</w:t>
      </w:r>
    </w:p>
    <w:p w14:paraId="14EDDAF9" w14:textId="77777777" w:rsidR="00BE6389" w:rsidRPr="00BE6389" w:rsidRDefault="00BE6389" w:rsidP="005422D1">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procedure of Any Procedure</w:t>
      </w:r>
    </w:p>
    <w:p w14:paraId="03F63291" w14:textId="77777777" w:rsidR="00BE6389" w:rsidRPr="00BE6389" w:rsidRDefault="00BE6389" w:rsidP="005422D1">
      <w:pPr>
        <w:widowControl/>
        <w:numPr>
          <w:ilvl w:val="1"/>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7</w:t>
      </w:r>
    </w:p>
    <w:p w14:paraId="16FE89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3DE6BB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7B1E82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people matching the Primary Events, include:</w:t>
      </w:r>
    </w:p>
    <w:p w14:paraId="5F23A43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55FA479" w14:textId="77777777" w:rsidR="00BE6389" w:rsidRPr="00BE6389" w:rsidRDefault="00BE6389" w:rsidP="005422D1">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Zoledronic acid </w:t>
      </w:r>
      <w:r w:rsidRPr="00BE6389">
        <w:rPr>
          <w:rFonts w:ascii="Times New Roman" w:eastAsia="Times New Roman" w:hAnsi="Times New Roman" w:cs="Times New Roman"/>
          <w:color w:val="auto"/>
          <w:sz w:val="24"/>
          <w:szCs w:val="24"/>
          <w:vertAlign w:val="superscript"/>
        </w:rPr>
        <w:t>6</w:t>
      </w:r>
    </w:p>
    <w:p w14:paraId="7135B5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485F579" w14:textId="77777777" w:rsidR="00BE6389" w:rsidRPr="00BE6389" w:rsidRDefault="00BE6389" w:rsidP="005422D1">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procedure of Any Procedure</w:t>
      </w:r>
    </w:p>
    <w:p w14:paraId="1226F2E9" w14:textId="77777777" w:rsidR="00BE6389" w:rsidRPr="00BE6389" w:rsidRDefault="00BE6389" w:rsidP="005422D1">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7</w:t>
      </w:r>
    </w:p>
    <w:p w14:paraId="7B4180D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starting between all days Before and 1 days Before event index date</w:t>
      </w:r>
    </w:p>
    <w:p w14:paraId="1AF90B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cohort of initial events to: </w:t>
      </w:r>
      <w:r w:rsidRPr="00BE6389">
        <w:rPr>
          <w:rFonts w:ascii="Times New Roman" w:eastAsia="Times New Roman" w:hAnsi="Times New Roman" w:cs="Times New Roman"/>
          <w:b/>
          <w:bCs/>
          <w:color w:val="auto"/>
          <w:sz w:val="24"/>
          <w:szCs w:val="24"/>
        </w:rPr>
        <w:t>earliest event per person.</w:t>
      </w:r>
    </w:p>
    <w:p w14:paraId="5F3A30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567298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054DB8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119CB3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3B18BA9" w14:textId="77777777" w:rsidR="00BE6389" w:rsidRPr="00BE6389" w:rsidRDefault="00BE6389" w:rsidP="005422D1">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0D47A651" w14:textId="77777777" w:rsidR="00BE6389" w:rsidRPr="00BE6389" w:rsidRDefault="00BE6389" w:rsidP="005422D1">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10C435B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Breast cancer</w:t>
      </w:r>
    </w:p>
    <w:p w14:paraId="524C66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Histologically confirmed breast cancer</w:t>
      </w:r>
    </w:p>
    <w:p w14:paraId="5809B8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8019989" w14:textId="77777777" w:rsidR="00BE6389" w:rsidRPr="00BE6389" w:rsidRDefault="00BE6389" w:rsidP="005422D1">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Breast cancer</w:t>
      </w:r>
      <w:r w:rsidRPr="00BE6389">
        <w:rPr>
          <w:rFonts w:ascii="Times New Roman" w:eastAsia="Times New Roman" w:hAnsi="Times New Roman" w:cs="Times New Roman"/>
          <w:color w:val="auto"/>
          <w:sz w:val="24"/>
          <w:szCs w:val="24"/>
          <w:vertAlign w:val="superscript"/>
        </w:rPr>
        <w:t>3</w:t>
      </w:r>
    </w:p>
    <w:p w14:paraId="406BD2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03884D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Bone metastasis</w:t>
      </w:r>
    </w:p>
    <w:p w14:paraId="1F2175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61A1CC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1720F46B" w14:textId="77777777" w:rsidR="00BE6389" w:rsidRPr="00BE6389" w:rsidRDefault="00BE6389" w:rsidP="005422D1">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664D6B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433393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Recent dental surgery</w:t>
      </w:r>
    </w:p>
    <w:p w14:paraId="2CC004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nonhealed dental/oral surgery</w:t>
      </w:r>
    </w:p>
    <w:p w14:paraId="5D8534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A462C8D" w14:textId="77777777" w:rsidR="00BE6389" w:rsidRPr="00BE6389" w:rsidRDefault="00BE6389" w:rsidP="005422D1">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4</w:t>
      </w:r>
    </w:p>
    <w:p w14:paraId="512805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077718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No prior bisphosphonates</w:t>
      </w:r>
    </w:p>
    <w:p w14:paraId="7F023E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42F97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0C305FA" w14:textId="77777777" w:rsidR="00BE6389" w:rsidRPr="00BE6389" w:rsidRDefault="00BE6389" w:rsidP="005422D1">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54C8EE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B609B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other malignant disease in prior 3 years</w:t>
      </w:r>
    </w:p>
    <w:p w14:paraId="042DCC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malignant disease other than prostate cancer within the past 3 years</w:t>
      </w:r>
    </w:p>
    <w:p w14:paraId="6C05DC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37E56CB4" w14:textId="77777777" w:rsidR="00BE6389" w:rsidRPr="00BE6389" w:rsidRDefault="00BE6389" w:rsidP="005422D1">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Malignant disease other than breast cancer</w:t>
      </w:r>
      <w:r w:rsidRPr="00BE6389">
        <w:rPr>
          <w:rFonts w:ascii="Times New Roman" w:eastAsia="Times New Roman" w:hAnsi="Times New Roman" w:cs="Times New Roman"/>
          <w:color w:val="auto"/>
          <w:sz w:val="24"/>
          <w:szCs w:val="24"/>
          <w:vertAlign w:val="superscript"/>
        </w:rPr>
        <w:t>5</w:t>
      </w:r>
    </w:p>
    <w:p w14:paraId="778817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starting between 1095 days Before and 0 days After event index date</w:t>
      </w:r>
    </w:p>
    <w:p w14:paraId="3AE80E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738715F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2062F4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F4DCD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36C4F1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3C6007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4B1008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121AA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2D3D5A2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98BD9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5ADFF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32B3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239E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7DFC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46912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BBF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BCF7F2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5B974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56A6BC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55A675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DF44F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50A977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4CFC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779D0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24D56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BEC1A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1D0397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092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73D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84C0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4E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853FF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F4D8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1710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6F1B7D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C3943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4BD2F0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7673D3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72B6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E0EC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DCF5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C754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226C0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3C4D7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0D26BF9"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98F1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36290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3D10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B486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9A85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97A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68C5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F30A15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3851A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F9F9F9"/>
            <w:tcMar>
              <w:top w:w="120" w:type="dxa"/>
              <w:left w:w="120" w:type="dxa"/>
              <w:bottom w:w="120" w:type="dxa"/>
              <w:right w:w="120" w:type="dxa"/>
            </w:tcMar>
            <w:hideMark/>
          </w:tcPr>
          <w:p w14:paraId="344C1D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670650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5301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78EB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E948B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9856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E0B049C"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7AAA8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auto"/>
            <w:tcMar>
              <w:top w:w="120" w:type="dxa"/>
              <w:left w:w="120" w:type="dxa"/>
              <w:bottom w:w="120" w:type="dxa"/>
              <w:right w:w="120" w:type="dxa"/>
            </w:tcMar>
            <w:hideMark/>
          </w:tcPr>
          <w:p w14:paraId="6912EA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auto"/>
            <w:tcMar>
              <w:top w:w="120" w:type="dxa"/>
              <w:left w:w="120" w:type="dxa"/>
              <w:bottom w:w="120" w:type="dxa"/>
              <w:right w:w="120" w:type="dxa"/>
            </w:tcMar>
            <w:hideMark/>
          </w:tcPr>
          <w:p w14:paraId="15BCC5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E4C0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CB7C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60F5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CBF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7BCCB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0DAF7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42E03B1A"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6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ED58A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3BE7D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91F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8CBE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701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4A56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1EC1686"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F481D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7CB1D4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2D9D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EDDE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8CF0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FBDA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088B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9290B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6A3E6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609ADC9B"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E133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7259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D94F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C5B16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3436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CBF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D904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070565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00E0AD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25C390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5A9DDF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83B9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6A057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615F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B01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CCEA672"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40ABE9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1E35DD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1390AA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DAF7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5693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56AB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042A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F8AF52F"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ED415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6956BC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3F830F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F36B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264F3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E4ED6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7402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7AC637F6"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20ECF8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3E11731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3E79100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697C4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129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3A830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C2C3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15DD5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D72F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BE6389" w:rsidRPr="00BE6389" w14:paraId="6D52B6B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57B5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E468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7F85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2B0F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60B3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19BA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18ED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CE9649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93998F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51AD7AE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07515E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7A888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77D14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993F4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1DB6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0C438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2CB16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BE6389" w:rsidRPr="00BE6389" w14:paraId="3CA04508"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33CF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9C60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1CA8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81227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14F4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E6138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8789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4C1918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B85110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6AEA50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F9F9F9"/>
            <w:tcMar>
              <w:top w:w="120" w:type="dxa"/>
              <w:left w:w="120" w:type="dxa"/>
              <w:bottom w:w="120" w:type="dxa"/>
              <w:right w:w="120" w:type="dxa"/>
            </w:tcMar>
            <w:hideMark/>
          </w:tcPr>
          <w:p w14:paraId="3A0D99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6C3C5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F8D4B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A0BE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DD5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E82E60B"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0F84A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005B3A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auto"/>
            <w:tcMar>
              <w:top w:w="120" w:type="dxa"/>
              <w:left w:w="120" w:type="dxa"/>
              <w:bottom w:w="120" w:type="dxa"/>
              <w:right w:w="120" w:type="dxa"/>
            </w:tcMar>
            <w:hideMark/>
          </w:tcPr>
          <w:p w14:paraId="46D75D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F1CA2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189A31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C584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324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1FF4E2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EC02D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0DA545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(zometa), 1 mg</w:t>
            </w:r>
          </w:p>
        </w:tc>
        <w:tc>
          <w:tcPr>
            <w:tcW w:w="0" w:type="auto"/>
            <w:tcBorders>
              <w:top w:val="single" w:sz="6" w:space="0" w:color="DDDDDD"/>
            </w:tcBorders>
            <w:shd w:val="clear" w:color="auto" w:fill="F9F9F9"/>
            <w:tcMar>
              <w:top w:w="120" w:type="dxa"/>
              <w:left w:w="120" w:type="dxa"/>
              <w:bottom w:w="120" w:type="dxa"/>
              <w:right w:w="120" w:type="dxa"/>
            </w:tcMar>
            <w:hideMark/>
          </w:tcPr>
          <w:p w14:paraId="186633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3CFD6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77640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8AFF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343D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FC6DC2D"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2A65F1F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2400EC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527AB4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86ED8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5F624F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E00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0C30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3AB11E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AF9951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13DA99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445121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78788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2582FB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F67D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45967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A56234A" w14:textId="77777777" w:rsidR="00BE6389" w:rsidRDefault="00BE6389" w:rsidP="005A6683"/>
    <w:p w14:paraId="567CDDFF" w14:textId="19AB8026" w:rsidR="006D5751" w:rsidRDefault="006D5751" w:rsidP="00D74EF6">
      <w:pPr>
        <w:pStyle w:val="Heading3"/>
      </w:pPr>
      <w:bookmarkStart w:id="29" w:name="_Toc508376899"/>
      <w:r>
        <w:t xml:space="preserve">Target: </w:t>
      </w:r>
      <w:r w:rsidR="00D74EF6" w:rsidRPr="00D74EF6">
        <w:t xml:space="preserve">Denosumab new users with </w:t>
      </w:r>
      <w:r w:rsidR="00BD16C1">
        <w:t>advanced cancer or multiple myeloma</w:t>
      </w:r>
      <w:bookmarkEnd w:id="29"/>
    </w:p>
    <w:p w14:paraId="21D011CA" w14:textId="5458DD86" w:rsidR="006D5751" w:rsidRDefault="006D5751" w:rsidP="006D5751">
      <w:pPr>
        <w:rPr>
          <w:rStyle w:val="Hyperlink"/>
        </w:rPr>
      </w:pPr>
      <w:r>
        <w:t>URL:</w:t>
      </w:r>
      <w:r w:rsidR="00D74EF6">
        <w:t xml:space="preserve"> </w:t>
      </w:r>
      <w:hyperlink r:id="rId14" w:anchor="/cohortdefinition/5866" w:history="1">
        <w:r w:rsidR="00D74EF6" w:rsidRPr="00451A3D">
          <w:rPr>
            <w:rStyle w:val="Hyperlink"/>
          </w:rPr>
          <w:t>https://epi.jnj.com/atlas/#/cohortdefinition/5866</w:t>
        </w:r>
      </w:hyperlink>
    </w:p>
    <w:p w14:paraId="19A4116F" w14:textId="03453FDD"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Denosumab new users with advanced cancer (excluding breast and prostate cancer) or multiple myeloma</w:t>
      </w:r>
    </w:p>
    <w:p w14:paraId="463D91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https://clinicaltrials.gov/ct2/show/NCT00330759</w:t>
      </w:r>
    </w:p>
    <w:p w14:paraId="42F7AB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327403D7" w14:textId="38B8C010"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w:t>
      </w:r>
      <w:r w:rsidR="00D57E6B">
        <w:rPr>
          <w:rFonts w:ascii="Times New Roman" w:eastAsia="Times New Roman" w:hAnsi="Times New Roman" w:cs="Times New Roman"/>
          <w:color w:val="auto"/>
          <w:sz w:val="24"/>
          <w:szCs w:val="24"/>
        </w:rPr>
        <w:t>e having any of the following: </w:t>
      </w:r>
    </w:p>
    <w:p w14:paraId="27C41889" w14:textId="77777777" w:rsidR="00BE6389" w:rsidRPr="00BE6389" w:rsidRDefault="00BE6389" w:rsidP="005422D1">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Denosumab </w:t>
      </w:r>
      <w:r w:rsidRPr="00BE6389">
        <w:rPr>
          <w:rFonts w:ascii="Times New Roman" w:eastAsia="Times New Roman" w:hAnsi="Times New Roman" w:cs="Times New Roman"/>
          <w:color w:val="auto"/>
          <w:sz w:val="24"/>
          <w:szCs w:val="24"/>
          <w:vertAlign w:val="superscript"/>
        </w:rPr>
        <w:t>4</w:t>
      </w:r>
    </w:p>
    <w:p w14:paraId="28EE19E9" w14:textId="77777777" w:rsidR="00BE6389" w:rsidRPr="00BE6389" w:rsidRDefault="00BE6389" w:rsidP="005422D1">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the first time in the person's history</w:t>
      </w:r>
    </w:p>
    <w:p w14:paraId="5164C6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222C7B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F9ADC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1308588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4239460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2A41491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59E1EE6" w14:textId="77777777" w:rsidR="00BE6389" w:rsidRPr="00BE6389" w:rsidRDefault="00BE6389" w:rsidP="005422D1">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the following event criteria:</w:t>
      </w:r>
    </w:p>
    <w:p w14:paraId="3E1416BA" w14:textId="77777777" w:rsidR="00BE6389" w:rsidRPr="00BE6389" w:rsidRDefault="00BE6389" w:rsidP="005422D1">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23B8A7C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Solid tumors or multiple myeloma</w:t>
      </w:r>
    </w:p>
    <w:p w14:paraId="7E0843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solid tumors or multiple myeloma</w:t>
      </w:r>
    </w:p>
    <w:p w14:paraId="1E1FA0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3E505E46" w14:textId="77777777" w:rsidR="00BE6389" w:rsidRPr="00BE6389" w:rsidRDefault="00BE6389" w:rsidP="005422D1">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Solid tumors or multiple myeloma</w:t>
      </w:r>
      <w:r w:rsidRPr="00BE6389">
        <w:rPr>
          <w:rFonts w:ascii="Times New Roman" w:eastAsia="Times New Roman" w:hAnsi="Times New Roman" w:cs="Times New Roman"/>
          <w:color w:val="auto"/>
          <w:sz w:val="24"/>
          <w:szCs w:val="24"/>
          <w:vertAlign w:val="superscript"/>
        </w:rPr>
        <w:t>8</w:t>
      </w:r>
    </w:p>
    <w:p w14:paraId="2C3D76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4CF03D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No prostate cancer or breast cancer</w:t>
      </w:r>
    </w:p>
    <w:p w14:paraId="377E61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prostate cancer or breast cancer</w:t>
      </w:r>
    </w:p>
    <w:p w14:paraId="066473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6A019B6" w14:textId="77777777" w:rsidR="00BE6389" w:rsidRPr="00BE6389" w:rsidRDefault="00BE6389" w:rsidP="005422D1">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Prostate cancer</w:t>
      </w:r>
      <w:r w:rsidRPr="00BE6389">
        <w:rPr>
          <w:rFonts w:ascii="Times New Roman" w:eastAsia="Times New Roman" w:hAnsi="Times New Roman" w:cs="Times New Roman"/>
          <w:color w:val="auto"/>
          <w:sz w:val="24"/>
          <w:szCs w:val="24"/>
          <w:vertAlign w:val="superscript"/>
        </w:rPr>
        <w:t>7</w:t>
      </w:r>
    </w:p>
    <w:p w14:paraId="57074B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4DEB859E" w14:textId="77777777" w:rsidR="00BE6389" w:rsidRPr="00BE6389" w:rsidRDefault="00BE6389" w:rsidP="005422D1">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and exactly 0 occurrences of a condition occurrence of Breast cancer</w:t>
      </w:r>
      <w:r w:rsidRPr="00BE6389">
        <w:rPr>
          <w:rFonts w:ascii="Times New Roman" w:eastAsia="Times New Roman" w:hAnsi="Times New Roman" w:cs="Times New Roman"/>
          <w:color w:val="auto"/>
          <w:sz w:val="24"/>
          <w:szCs w:val="24"/>
          <w:vertAlign w:val="superscript"/>
        </w:rPr>
        <w:t>3</w:t>
      </w:r>
    </w:p>
    <w:p w14:paraId="5F71ED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30A649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76632F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5614D5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7851F2D0" w14:textId="77777777" w:rsidR="00BE6389" w:rsidRPr="00BE6389" w:rsidRDefault="00BE6389" w:rsidP="005422D1">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7ADD1F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1005E1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Recent dental surgery</w:t>
      </w:r>
    </w:p>
    <w:p w14:paraId="4CAC9FB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nonhealed dental/oral surgery</w:t>
      </w:r>
    </w:p>
    <w:p w14:paraId="157745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1BBED1E0" w14:textId="77777777" w:rsidR="00BE6389" w:rsidRPr="00BE6389" w:rsidRDefault="00BE6389" w:rsidP="005422D1">
      <w:pPr>
        <w:widowControl/>
        <w:numPr>
          <w:ilvl w:val="0"/>
          <w:numId w:val="5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5</w:t>
      </w:r>
    </w:p>
    <w:p w14:paraId="02863B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72A619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6920FEE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31E106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0B39672" w14:textId="77777777" w:rsidR="00BE6389" w:rsidRPr="00BE6389" w:rsidRDefault="00BE6389" w:rsidP="005422D1">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249F51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0EF658E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1BBDCB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End Date Strategy</w:t>
      </w:r>
    </w:p>
    <w:p w14:paraId="5B2259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FD5550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462B91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107449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583537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CA4CE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494284C4"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BF2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9132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91F1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E8C0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CA4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BFCC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6C6A9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8A1013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7EC1F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588088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55F12B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01700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2D6C3B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426E2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8782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03B8E6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78048F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C2483B2"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7D47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22B88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0D73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65D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3BF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6069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BD02E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9449370"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FDD3D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058FF8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7F33DD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BB17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8CAE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0494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C6A8C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6D8E05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92258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1A8964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B733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2C93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E91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9D96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D21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1F2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5338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9182DD5"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B99CBC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362A7A2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169D68F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CF843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0F57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8FE0C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E98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FA31C7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F88FE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Denosumab</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0EEDBA4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B1B5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0455E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AE8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FBF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842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CA65B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ACBD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11E3929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5110F2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40222444</w:t>
            </w:r>
          </w:p>
        </w:tc>
        <w:tc>
          <w:tcPr>
            <w:tcW w:w="0" w:type="auto"/>
            <w:tcBorders>
              <w:top w:val="single" w:sz="6" w:space="0" w:color="DDDDDD"/>
            </w:tcBorders>
            <w:shd w:val="clear" w:color="auto" w:fill="F9F9F9"/>
            <w:tcMar>
              <w:top w:w="120" w:type="dxa"/>
              <w:left w:w="120" w:type="dxa"/>
              <w:bottom w:w="120" w:type="dxa"/>
              <w:right w:w="120" w:type="dxa"/>
            </w:tcMar>
            <w:hideMark/>
          </w:tcPr>
          <w:p w14:paraId="123A43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denosumab</w:t>
            </w:r>
          </w:p>
        </w:tc>
        <w:tc>
          <w:tcPr>
            <w:tcW w:w="0" w:type="auto"/>
            <w:tcBorders>
              <w:top w:val="single" w:sz="6" w:space="0" w:color="DDDDDD"/>
            </w:tcBorders>
            <w:shd w:val="clear" w:color="auto" w:fill="F9F9F9"/>
            <w:tcMar>
              <w:top w:w="120" w:type="dxa"/>
              <w:left w:w="120" w:type="dxa"/>
              <w:bottom w:w="120" w:type="dxa"/>
              <w:right w:w="120" w:type="dxa"/>
            </w:tcMar>
            <w:hideMark/>
          </w:tcPr>
          <w:p w14:paraId="6042BD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B7760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DB058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2D4C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DF62F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27B78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5DB26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05D5F790"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6635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32AB3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2B2D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6D7D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9851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4C4D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311A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E977EDE"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C8707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633AC8C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13558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95E64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AF87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B3C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AA269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4EAE8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2F319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570648A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2939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F9685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97EF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E71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1051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0B16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B4F8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06AA1C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71E16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484FDC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3AD824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013B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62097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1E9F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919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655E4C8B"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45CCC4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5B9E3C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6089B92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9193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C2E0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2A1C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90A03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F421F1C"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DAB5B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61D09A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1AB3A6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79C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369E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5B870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5844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7B18A01"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6B051D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154132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014885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2606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CEFD2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ED348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881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10808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C40C2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2B40CCDC"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78BE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3B1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FC466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258F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0F14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9401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AE5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EECD05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6FFFDF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46237C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5A6FF3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D171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EBAA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F192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9512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E00AF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B5140A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8. Solid tumors or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68FC4EB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2A75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EF59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BF0B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F54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C8DA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06B1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884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EDC21D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264A08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96EC0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D0FD2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8BE4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08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6787A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CCF4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7BA9F0F"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1E0A88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35102375</w:t>
            </w:r>
          </w:p>
        </w:tc>
        <w:tc>
          <w:tcPr>
            <w:tcW w:w="0" w:type="auto"/>
            <w:tcBorders>
              <w:top w:val="single" w:sz="6" w:space="0" w:color="DDDDDD"/>
            </w:tcBorders>
            <w:shd w:val="clear" w:color="auto" w:fill="auto"/>
            <w:tcMar>
              <w:top w:w="120" w:type="dxa"/>
              <w:left w:w="120" w:type="dxa"/>
              <w:bottom w:w="120" w:type="dxa"/>
              <w:right w:w="120" w:type="dxa"/>
            </w:tcMar>
            <w:hideMark/>
          </w:tcPr>
          <w:p w14:paraId="152A13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Haematologic neoplasms NEC</w:t>
            </w:r>
          </w:p>
        </w:tc>
        <w:tc>
          <w:tcPr>
            <w:tcW w:w="0" w:type="auto"/>
            <w:tcBorders>
              <w:top w:val="single" w:sz="6" w:space="0" w:color="DDDDDD"/>
            </w:tcBorders>
            <w:shd w:val="clear" w:color="auto" w:fill="auto"/>
            <w:tcMar>
              <w:top w:w="120" w:type="dxa"/>
              <w:left w:w="120" w:type="dxa"/>
              <w:bottom w:w="120" w:type="dxa"/>
              <w:right w:w="120" w:type="dxa"/>
            </w:tcMar>
            <w:hideMark/>
          </w:tcPr>
          <w:p w14:paraId="0A34B6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562AF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BBB4B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3A2A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18509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8665577"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D74C4E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F9F9F9"/>
            <w:tcMar>
              <w:top w:w="120" w:type="dxa"/>
              <w:left w:w="120" w:type="dxa"/>
              <w:bottom w:w="120" w:type="dxa"/>
              <w:right w:w="120" w:type="dxa"/>
            </w:tcMar>
            <w:hideMark/>
          </w:tcPr>
          <w:p w14:paraId="23B2FC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F9F9F9"/>
            <w:tcMar>
              <w:top w:w="120" w:type="dxa"/>
              <w:left w:w="120" w:type="dxa"/>
              <w:bottom w:w="120" w:type="dxa"/>
              <w:right w:w="120" w:type="dxa"/>
            </w:tcMar>
            <w:hideMark/>
          </w:tcPr>
          <w:p w14:paraId="249D171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8B99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9771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FCB2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07B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C0CBE20"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68E9AE0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67C6A07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4A07694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5E6D1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8AAEF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818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76F7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EFC7C2A"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FE69E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4147164</w:t>
            </w:r>
          </w:p>
        </w:tc>
        <w:tc>
          <w:tcPr>
            <w:tcW w:w="0" w:type="auto"/>
            <w:tcBorders>
              <w:top w:val="single" w:sz="6" w:space="0" w:color="DDDDDD"/>
            </w:tcBorders>
            <w:shd w:val="clear" w:color="auto" w:fill="F9F9F9"/>
            <w:tcMar>
              <w:top w:w="120" w:type="dxa"/>
              <w:left w:w="120" w:type="dxa"/>
              <w:bottom w:w="120" w:type="dxa"/>
              <w:right w:w="120" w:type="dxa"/>
            </w:tcMar>
            <w:hideMark/>
          </w:tcPr>
          <w:p w14:paraId="5D69DBA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lymphoid hemopoietic and related tissue</w:t>
            </w:r>
          </w:p>
        </w:tc>
        <w:tc>
          <w:tcPr>
            <w:tcW w:w="0" w:type="auto"/>
            <w:tcBorders>
              <w:top w:val="single" w:sz="6" w:space="0" w:color="DDDDDD"/>
            </w:tcBorders>
            <w:shd w:val="clear" w:color="auto" w:fill="F9F9F9"/>
            <w:tcMar>
              <w:top w:w="120" w:type="dxa"/>
              <w:left w:w="120" w:type="dxa"/>
              <w:bottom w:w="120" w:type="dxa"/>
              <w:right w:w="120" w:type="dxa"/>
            </w:tcMar>
            <w:hideMark/>
          </w:tcPr>
          <w:p w14:paraId="411B8A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A3EA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75D5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A2DE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F5C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12C8238"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5734141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4228286</w:t>
            </w:r>
          </w:p>
        </w:tc>
        <w:tc>
          <w:tcPr>
            <w:tcW w:w="0" w:type="auto"/>
            <w:tcBorders>
              <w:top w:val="single" w:sz="6" w:space="0" w:color="DDDDDD"/>
            </w:tcBorders>
            <w:shd w:val="clear" w:color="auto" w:fill="auto"/>
            <w:tcMar>
              <w:top w:w="120" w:type="dxa"/>
              <w:left w:w="120" w:type="dxa"/>
              <w:bottom w:w="120" w:type="dxa"/>
              <w:right w:w="120" w:type="dxa"/>
            </w:tcMar>
            <w:hideMark/>
          </w:tcPr>
          <w:p w14:paraId="03F3EF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Precursor T-cell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0437A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CB7A9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2BDF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22A0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6EA7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33818AF"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38C59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0E9C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D2505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54D9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2468C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D494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6315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70373BDD" w14:textId="77777777" w:rsidR="00BE6389" w:rsidRDefault="00BE6389" w:rsidP="006D5751"/>
    <w:p w14:paraId="0F5D6C10" w14:textId="5B051222" w:rsidR="006D5751" w:rsidRDefault="006D5751" w:rsidP="006D5751">
      <w:pPr>
        <w:pStyle w:val="Heading3"/>
      </w:pPr>
      <w:bookmarkStart w:id="30" w:name="_Toc508376900"/>
      <w:r>
        <w:t>Comparator: Zoledronic Acid</w:t>
      </w:r>
      <w:r w:rsidRPr="002E30DE">
        <w:t xml:space="preserve"> </w:t>
      </w:r>
      <w:r w:rsidR="00D74EF6" w:rsidRPr="00D74EF6">
        <w:t>new users with advanced cancer or multiple myeloma</w:t>
      </w:r>
      <w:bookmarkEnd w:id="30"/>
    </w:p>
    <w:p w14:paraId="65CBD390" w14:textId="2BB3AE15" w:rsidR="00463AD6" w:rsidRDefault="006D5751">
      <w:pPr>
        <w:rPr>
          <w:rStyle w:val="Hyperlink"/>
        </w:rPr>
      </w:pPr>
      <w:r>
        <w:t>URL:</w:t>
      </w:r>
      <w:r w:rsidR="00D74EF6">
        <w:t xml:space="preserve"> </w:t>
      </w:r>
      <w:hyperlink r:id="rId15" w:anchor="/cohortdefinition/5867" w:history="1">
        <w:r w:rsidR="00D74EF6" w:rsidRPr="00451A3D">
          <w:rPr>
            <w:rStyle w:val="Hyperlink"/>
          </w:rPr>
          <w:t>https://epi.jnj.com/atlas/#/cohortdefinition/5867</w:t>
        </w:r>
      </w:hyperlink>
    </w:p>
    <w:p w14:paraId="2F2AEF0C" w14:textId="4E093104"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Zoledronic acid new users with advanced cancer (excluding breast and prostate cancer) or multiple myeloma</w:t>
      </w:r>
    </w:p>
    <w:p w14:paraId="1D215F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Replication of this trial: https://clinicaltrials.gov/ct2/show/NCT00330759</w:t>
      </w:r>
    </w:p>
    <w:p w14:paraId="245F374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Initial Event Cohort</w:t>
      </w:r>
    </w:p>
    <w:p w14:paraId="73D95033" w14:textId="541A587C"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People having any of the fol</w:t>
      </w:r>
      <w:r w:rsidR="00D57E6B">
        <w:rPr>
          <w:rFonts w:ascii="Times New Roman" w:eastAsia="Times New Roman" w:hAnsi="Times New Roman" w:cs="Times New Roman"/>
          <w:color w:val="auto"/>
          <w:sz w:val="24"/>
          <w:szCs w:val="24"/>
        </w:rPr>
        <w:t>lowing: </w:t>
      </w:r>
    </w:p>
    <w:p w14:paraId="72E69C73" w14:textId="77777777" w:rsidR="00BE6389" w:rsidRPr="00BE6389" w:rsidRDefault="00BE6389" w:rsidP="005422D1">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drug exposure of Zoledronic acid </w:t>
      </w:r>
      <w:r w:rsidRPr="00BE6389">
        <w:rPr>
          <w:rFonts w:ascii="Times New Roman" w:eastAsia="Times New Roman" w:hAnsi="Times New Roman" w:cs="Times New Roman"/>
          <w:color w:val="auto"/>
          <w:sz w:val="24"/>
          <w:szCs w:val="24"/>
          <w:vertAlign w:val="superscript"/>
        </w:rPr>
        <w:t>8</w:t>
      </w:r>
    </w:p>
    <w:p w14:paraId="140CE596" w14:textId="77777777" w:rsidR="00BE6389" w:rsidRPr="00BE6389" w:rsidRDefault="00BE6389" w:rsidP="005422D1">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 procedure of Any Procedure</w:t>
      </w:r>
    </w:p>
    <w:p w14:paraId="4DD05E11" w14:textId="77777777" w:rsidR="00BE6389" w:rsidRPr="00BE6389" w:rsidRDefault="00BE6389" w:rsidP="005422D1">
      <w:pPr>
        <w:widowControl/>
        <w:numPr>
          <w:ilvl w:val="1"/>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9</w:t>
      </w:r>
    </w:p>
    <w:p w14:paraId="4DB5A3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BE6389">
        <w:rPr>
          <w:rFonts w:ascii="Times New Roman" w:eastAsia="Times New Roman" w:hAnsi="Times New Roman" w:cs="Times New Roman"/>
          <w:b/>
          <w:bCs/>
          <w:color w:val="auto"/>
          <w:sz w:val="24"/>
          <w:szCs w:val="24"/>
        </w:rPr>
        <w:t>earliest event per person.</w:t>
      </w:r>
    </w:p>
    <w:p w14:paraId="4C473EE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44514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For people matching the Primary Events, include:</w:t>
      </w:r>
    </w:p>
    <w:p w14:paraId="491D86B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0CC6DDB9" w14:textId="77777777" w:rsidR="00BE6389" w:rsidRPr="00BE6389" w:rsidRDefault="00BE6389" w:rsidP="005422D1">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Zoledronic acid </w:t>
      </w:r>
      <w:r w:rsidRPr="00BE6389">
        <w:rPr>
          <w:rFonts w:ascii="Times New Roman" w:eastAsia="Times New Roman" w:hAnsi="Times New Roman" w:cs="Times New Roman"/>
          <w:color w:val="auto"/>
          <w:sz w:val="24"/>
          <w:szCs w:val="24"/>
          <w:vertAlign w:val="superscript"/>
        </w:rPr>
        <w:t>8</w:t>
      </w:r>
    </w:p>
    <w:p w14:paraId="4434CC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389A64AC" w14:textId="77777777" w:rsidR="00BE6389" w:rsidRPr="00BE6389" w:rsidRDefault="00BE6389" w:rsidP="005422D1">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procedure of Any Procedure</w:t>
      </w:r>
    </w:p>
    <w:p w14:paraId="1614F8D2" w14:textId="77777777" w:rsidR="00BE6389" w:rsidRPr="00BE6389" w:rsidRDefault="00BE6389" w:rsidP="005422D1">
      <w:pPr>
        <w:widowControl/>
        <w:numPr>
          <w:ilvl w:val="1"/>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 Source Concept is Zoledronic acid source concept</w:t>
      </w:r>
      <w:r w:rsidRPr="00BE6389">
        <w:rPr>
          <w:rFonts w:ascii="Times New Roman" w:eastAsia="Times New Roman" w:hAnsi="Times New Roman" w:cs="Times New Roman"/>
          <w:color w:val="auto"/>
          <w:sz w:val="24"/>
          <w:szCs w:val="24"/>
          <w:vertAlign w:val="superscript"/>
        </w:rPr>
        <w:t>9</w:t>
      </w:r>
    </w:p>
    <w:p w14:paraId="3D9A5E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66177A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cohort of initial events to: </w:t>
      </w:r>
      <w:r w:rsidRPr="00BE6389">
        <w:rPr>
          <w:rFonts w:ascii="Times New Roman" w:eastAsia="Times New Roman" w:hAnsi="Times New Roman" w:cs="Times New Roman"/>
          <w:b/>
          <w:bCs/>
          <w:color w:val="auto"/>
          <w:sz w:val="24"/>
          <w:szCs w:val="24"/>
        </w:rPr>
        <w:t>earliest event per person.</w:t>
      </w:r>
    </w:p>
    <w:p w14:paraId="2DC2A5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Inclusion Rules</w:t>
      </w:r>
    </w:p>
    <w:p w14:paraId="1F4FA5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#1: 18 years and older</w:t>
      </w:r>
    </w:p>
    <w:p w14:paraId="4D90C8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 xml:space="preserve">18 Years and older (Adult, Senior) </w:t>
      </w:r>
    </w:p>
    <w:p w14:paraId="465E5D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2D3A5C9A" w14:textId="77777777" w:rsidR="00BE6389" w:rsidRPr="00BE6389" w:rsidRDefault="00BE6389" w:rsidP="005422D1">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with the following event criteria:</w:t>
      </w:r>
    </w:p>
    <w:p w14:paraId="32FF507F" w14:textId="77777777" w:rsidR="00BE6389" w:rsidRPr="00BE6389" w:rsidRDefault="00BE6389" w:rsidP="005422D1">
      <w:pPr>
        <w:widowControl/>
        <w:numPr>
          <w:ilvl w:val="1"/>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with age &gt;= 18</w:t>
      </w:r>
    </w:p>
    <w:p w14:paraId="07BFD5B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#2: Solid tumors or multiple myeloma</w:t>
      </w:r>
    </w:p>
    <w:p w14:paraId="657726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Solid tumors or multiple myeloma</w:t>
      </w:r>
    </w:p>
    <w:p w14:paraId="27032B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3FA4290A" w14:textId="77777777" w:rsidR="00BE6389" w:rsidRPr="00BE6389" w:rsidRDefault="00BE6389" w:rsidP="005422D1">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Solid tumors or multiple myeloma</w:t>
      </w:r>
      <w:r w:rsidRPr="00BE6389">
        <w:rPr>
          <w:rFonts w:ascii="Times New Roman" w:eastAsia="Times New Roman" w:hAnsi="Times New Roman" w:cs="Times New Roman"/>
          <w:color w:val="auto"/>
          <w:sz w:val="24"/>
          <w:szCs w:val="24"/>
          <w:vertAlign w:val="superscript"/>
        </w:rPr>
        <w:t>7</w:t>
      </w:r>
    </w:p>
    <w:p w14:paraId="17C747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365 days Before and 0 days After event index date</w:t>
      </w:r>
    </w:p>
    <w:p w14:paraId="531609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#3: No prostate cancer or breast cancer</w:t>
      </w:r>
    </w:p>
    <w:p w14:paraId="0F7FCF6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prostate cancer or breast cancer</w:t>
      </w:r>
    </w:p>
    <w:p w14:paraId="354584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470878DF" w14:textId="77777777" w:rsidR="00BE6389" w:rsidRPr="00BE6389" w:rsidRDefault="00BE6389" w:rsidP="005422D1">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condition occurrence of Prostate cancer</w:t>
      </w:r>
      <w:r w:rsidRPr="00BE6389">
        <w:rPr>
          <w:rFonts w:ascii="Times New Roman" w:eastAsia="Times New Roman" w:hAnsi="Times New Roman" w:cs="Times New Roman"/>
          <w:color w:val="auto"/>
          <w:sz w:val="24"/>
          <w:szCs w:val="24"/>
          <w:vertAlign w:val="superscript"/>
        </w:rPr>
        <w:t>6</w:t>
      </w:r>
    </w:p>
    <w:p w14:paraId="2B11CC8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64DFC50F" w14:textId="77777777" w:rsidR="00BE6389" w:rsidRPr="00BE6389" w:rsidRDefault="00BE6389" w:rsidP="005422D1">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and exactly 0 occurrences of a condition occurrence of Breast cancer</w:t>
      </w:r>
      <w:r w:rsidRPr="00BE6389">
        <w:rPr>
          <w:rFonts w:ascii="Times New Roman" w:eastAsia="Times New Roman" w:hAnsi="Times New Roman" w:cs="Times New Roman"/>
          <w:color w:val="auto"/>
          <w:sz w:val="24"/>
          <w:szCs w:val="24"/>
          <w:vertAlign w:val="superscript"/>
        </w:rPr>
        <w:t>3</w:t>
      </w:r>
    </w:p>
    <w:p w14:paraId="7797B9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12C28FA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#4: Bone metastasis</w:t>
      </w:r>
    </w:p>
    <w:p w14:paraId="4D0DEC6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Radiographic evidence of at least one bone metastasis</w:t>
      </w:r>
    </w:p>
    <w:p w14:paraId="2A3248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625EBA4" w14:textId="77777777" w:rsidR="00BE6389" w:rsidRPr="00BE6389" w:rsidRDefault="00BE6389" w:rsidP="005422D1">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 least 1 occurrences of a condition occurrence of Bone metastasis</w:t>
      </w:r>
      <w:r w:rsidRPr="00BE6389">
        <w:rPr>
          <w:rFonts w:ascii="Times New Roman" w:eastAsia="Times New Roman" w:hAnsi="Times New Roman" w:cs="Times New Roman"/>
          <w:color w:val="auto"/>
          <w:sz w:val="24"/>
          <w:szCs w:val="24"/>
          <w:vertAlign w:val="superscript"/>
        </w:rPr>
        <w:t>2</w:t>
      </w:r>
    </w:p>
    <w:p w14:paraId="57CDF07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0 days After event index date</w:t>
      </w:r>
    </w:p>
    <w:p w14:paraId="128E985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#5: Recent dental surgery</w:t>
      </w:r>
    </w:p>
    <w:p w14:paraId="037701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nonhealed dental/oral surgery</w:t>
      </w:r>
    </w:p>
    <w:p w14:paraId="0779833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5BABE78A" w14:textId="77777777" w:rsidR="00BE6389" w:rsidRPr="00BE6389" w:rsidRDefault="00BE6389" w:rsidP="005422D1">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procedure of Dental surgery</w:t>
      </w:r>
      <w:r w:rsidRPr="00BE6389">
        <w:rPr>
          <w:rFonts w:ascii="Times New Roman" w:eastAsia="Times New Roman" w:hAnsi="Times New Roman" w:cs="Times New Roman"/>
          <w:color w:val="auto"/>
          <w:sz w:val="24"/>
          <w:szCs w:val="24"/>
          <w:vertAlign w:val="superscript"/>
        </w:rPr>
        <w:t>4</w:t>
      </w:r>
    </w:p>
    <w:p w14:paraId="6CDE7E0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14 days Before and 0 days After event index date</w:t>
      </w:r>
    </w:p>
    <w:p w14:paraId="2E96F8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Inclusion Criteria #6: No prior bisphosphonates</w:t>
      </w:r>
    </w:p>
    <w:p w14:paraId="70DADF5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i/>
          <w:iCs/>
          <w:color w:val="auto"/>
          <w:sz w:val="14"/>
          <w:szCs w:val="14"/>
        </w:rPr>
      </w:pPr>
      <w:r w:rsidRPr="00BE6389">
        <w:rPr>
          <w:rFonts w:ascii="Times New Roman" w:eastAsia="Times New Roman" w:hAnsi="Times New Roman" w:cs="Times New Roman"/>
          <w:i/>
          <w:iCs/>
          <w:color w:val="auto"/>
          <w:sz w:val="14"/>
          <w:szCs w:val="14"/>
        </w:rPr>
        <w:t>No current or previous treatment with intravenous bisphosphonate or oral bisphosphonate for bone metastasis</w:t>
      </w:r>
    </w:p>
    <w:p w14:paraId="17B7203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Having all of the following criteria:</w:t>
      </w:r>
    </w:p>
    <w:p w14:paraId="675BB186" w14:textId="77777777" w:rsidR="00BE6389" w:rsidRPr="00BE6389" w:rsidRDefault="00BE6389" w:rsidP="005422D1">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exactly 0 occurrences of a drug exposure of Bisphosphonates</w:t>
      </w:r>
      <w:r w:rsidRPr="00BE6389">
        <w:rPr>
          <w:rFonts w:ascii="Times New Roman" w:eastAsia="Times New Roman" w:hAnsi="Times New Roman" w:cs="Times New Roman"/>
          <w:color w:val="auto"/>
          <w:sz w:val="24"/>
          <w:szCs w:val="24"/>
          <w:vertAlign w:val="superscript"/>
        </w:rPr>
        <w:t>1</w:t>
      </w:r>
    </w:p>
    <w:p w14:paraId="43B64F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starting between all days Before and 1 days Before event index date</w:t>
      </w:r>
    </w:p>
    <w:p w14:paraId="44212B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Limit qualifying cohort to: </w:t>
      </w:r>
      <w:r w:rsidRPr="00BE6389">
        <w:rPr>
          <w:rFonts w:ascii="Times New Roman" w:eastAsia="Times New Roman" w:hAnsi="Times New Roman" w:cs="Times New Roman"/>
          <w:b/>
          <w:bCs/>
          <w:color w:val="auto"/>
          <w:sz w:val="24"/>
          <w:szCs w:val="24"/>
        </w:rPr>
        <w:t>earliest event per person.</w:t>
      </w:r>
    </w:p>
    <w:p w14:paraId="479F91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lastRenderedPageBreak/>
        <w:t>End Date Strategy</w:t>
      </w:r>
    </w:p>
    <w:p w14:paraId="4FA434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97166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BE6389">
        <w:rPr>
          <w:rFonts w:ascii="Times New Roman" w:eastAsia="Times New Roman" w:hAnsi="Times New Roman" w:cs="Times New Roman"/>
          <w:sz w:val="21"/>
          <w:szCs w:val="21"/>
        </w:rPr>
        <w:t>Cohort Collapse Strategy:</w:t>
      </w:r>
    </w:p>
    <w:p w14:paraId="3E6D8EC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Collapse cohort by era with a gap size of 0 days. </w:t>
      </w:r>
    </w:p>
    <w:p w14:paraId="0C0B521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BE6389">
        <w:rPr>
          <w:rFonts w:ascii="Segoe UI" w:eastAsia="Times New Roman" w:hAnsi="Segoe UI" w:cs="Segoe UI"/>
          <w:sz w:val="21"/>
          <w:szCs w:val="21"/>
        </w:rPr>
        <w:t>Appendix 1: Concept Set Definitions</w:t>
      </w:r>
    </w:p>
    <w:p w14:paraId="2959287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C72AE4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1. Bisphosphonates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BE6389" w:rsidRPr="00BE6389" w14:paraId="2CF0BF17"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4D1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42C0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8AD1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95FE7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FF8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093E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B8F0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61F940B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ADFB0D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21604148</w:t>
            </w:r>
          </w:p>
        </w:tc>
        <w:tc>
          <w:tcPr>
            <w:tcW w:w="0" w:type="auto"/>
            <w:tcBorders>
              <w:top w:val="single" w:sz="6" w:space="0" w:color="DDDDDD"/>
            </w:tcBorders>
            <w:shd w:val="clear" w:color="auto" w:fill="F9F9F9"/>
            <w:tcMar>
              <w:top w:w="120" w:type="dxa"/>
              <w:left w:w="120" w:type="dxa"/>
              <w:bottom w:w="120" w:type="dxa"/>
              <w:right w:w="120" w:type="dxa"/>
            </w:tcMar>
            <w:hideMark/>
          </w:tcPr>
          <w:p w14:paraId="62901F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Bisphosphonates</w:t>
            </w:r>
          </w:p>
        </w:tc>
        <w:tc>
          <w:tcPr>
            <w:tcW w:w="0" w:type="auto"/>
            <w:tcBorders>
              <w:top w:val="single" w:sz="6" w:space="0" w:color="DDDDDD"/>
            </w:tcBorders>
            <w:shd w:val="clear" w:color="auto" w:fill="F9F9F9"/>
            <w:tcMar>
              <w:top w:w="120" w:type="dxa"/>
              <w:left w:w="120" w:type="dxa"/>
              <w:bottom w:w="120" w:type="dxa"/>
              <w:right w:w="120" w:type="dxa"/>
            </w:tcMar>
            <w:hideMark/>
          </w:tcPr>
          <w:p w14:paraId="4E281E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42F9C0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181F6A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DF9E4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C927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323432A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786F9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2. Bone metastasis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33CBBBF6"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E85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BFF8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B53E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A986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2659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4FDCE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DA2BB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29F5AC98"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9F693D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78097</w:t>
            </w:r>
          </w:p>
        </w:tc>
        <w:tc>
          <w:tcPr>
            <w:tcW w:w="0" w:type="auto"/>
            <w:tcBorders>
              <w:top w:val="single" w:sz="6" w:space="0" w:color="DDDDDD"/>
            </w:tcBorders>
            <w:shd w:val="clear" w:color="auto" w:fill="F9F9F9"/>
            <w:tcMar>
              <w:top w:w="120" w:type="dxa"/>
              <w:left w:w="120" w:type="dxa"/>
              <w:bottom w:w="120" w:type="dxa"/>
              <w:right w:w="120" w:type="dxa"/>
            </w:tcMar>
            <w:hideMark/>
          </w:tcPr>
          <w:p w14:paraId="7392D0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Secondary 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259D64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7E20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C3359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EAB7F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A16D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50EB175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5EC23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3.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0889F505"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C00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2DB5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9820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33030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0702F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09DA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0F85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0A02CAB9"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F8984B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49B4B69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4CDD0D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D0B5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CEAAB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78EEF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73B5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827C5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C71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4. Dental surgery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71"/>
        <w:gridCol w:w="1213"/>
        <w:gridCol w:w="1254"/>
        <w:gridCol w:w="1125"/>
        <w:gridCol w:w="1147"/>
        <w:gridCol w:w="1125"/>
      </w:tblGrid>
      <w:tr w:rsidR="00BE6389" w:rsidRPr="00BE6389" w14:paraId="69941D3F"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22BC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B323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7422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6868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82542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E4604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F19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3DD107B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232F0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4305000</w:t>
            </w:r>
          </w:p>
        </w:tc>
        <w:tc>
          <w:tcPr>
            <w:tcW w:w="0" w:type="auto"/>
            <w:tcBorders>
              <w:top w:val="single" w:sz="6" w:space="0" w:color="DDDDDD"/>
            </w:tcBorders>
            <w:shd w:val="clear" w:color="auto" w:fill="F9F9F9"/>
            <w:tcMar>
              <w:top w:w="120" w:type="dxa"/>
              <w:left w:w="120" w:type="dxa"/>
              <w:bottom w:w="120" w:type="dxa"/>
              <w:right w:w="120" w:type="dxa"/>
            </w:tcMar>
            <w:hideMark/>
          </w:tcPr>
          <w:p w14:paraId="2749C63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Dental surgical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452FA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42CC9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AEFD3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36054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75086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721678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8D3F1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5. Malignant disease other than breast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74D1E20B"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962A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30A03F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72B7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5C63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5D5B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F00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D50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79560E9C"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2D9B8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439392</w:t>
            </w:r>
          </w:p>
        </w:tc>
        <w:tc>
          <w:tcPr>
            <w:tcW w:w="0" w:type="auto"/>
            <w:tcBorders>
              <w:top w:val="single" w:sz="6" w:space="0" w:color="DDDDDD"/>
            </w:tcBorders>
            <w:shd w:val="clear" w:color="auto" w:fill="F9F9F9"/>
            <w:tcMar>
              <w:top w:w="120" w:type="dxa"/>
              <w:left w:w="120" w:type="dxa"/>
              <w:bottom w:w="120" w:type="dxa"/>
              <w:right w:w="120" w:type="dxa"/>
            </w:tcMar>
            <w:hideMark/>
          </w:tcPr>
          <w:p w14:paraId="658443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w:t>
            </w:r>
          </w:p>
        </w:tc>
        <w:tc>
          <w:tcPr>
            <w:tcW w:w="0" w:type="auto"/>
            <w:tcBorders>
              <w:top w:val="single" w:sz="6" w:space="0" w:color="DDDDDD"/>
            </w:tcBorders>
            <w:shd w:val="clear" w:color="auto" w:fill="F9F9F9"/>
            <w:tcMar>
              <w:top w:w="120" w:type="dxa"/>
              <w:left w:w="120" w:type="dxa"/>
              <w:bottom w:w="120" w:type="dxa"/>
              <w:right w:w="120" w:type="dxa"/>
            </w:tcMar>
            <w:hideMark/>
          </w:tcPr>
          <w:p w14:paraId="1E26F7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E4A96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438F2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D801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B7702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6A34F86"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757B68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444204</w:t>
            </w:r>
          </w:p>
        </w:tc>
        <w:tc>
          <w:tcPr>
            <w:tcW w:w="0" w:type="auto"/>
            <w:tcBorders>
              <w:top w:val="single" w:sz="6" w:space="0" w:color="DDDDDD"/>
            </w:tcBorders>
            <w:shd w:val="clear" w:color="auto" w:fill="auto"/>
            <w:tcMar>
              <w:top w:w="120" w:type="dxa"/>
              <w:left w:w="120" w:type="dxa"/>
              <w:bottom w:w="120" w:type="dxa"/>
              <w:right w:w="120" w:type="dxa"/>
            </w:tcMar>
            <w:hideMark/>
          </w:tcPr>
          <w:p w14:paraId="1A5E9A3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Neoplasm of bone</w:t>
            </w:r>
          </w:p>
        </w:tc>
        <w:tc>
          <w:tcPr>
            <w:tcW w:w="0" w:type="auto"/>
            <w:tcBorders>
              <w:top w:val="single" w:sz="6" w:space="0" w:color="DDDDDD"/>
            </w:tcBorders>
            <w:shd w:val="clear" w:color="auto" w:fill="auto"/>
            <w:tcMar>
              <w:top w:w="120" w:type="dxa"/>
              <w:left w:w="120" w:type="dxa"/>
              <w:bottom w:w="120" w:type="dxa"/>
              <w:right w:w="120" w:type="dxa"/>
            </w:tcMar>
            <w:hideMark/>
          </w:tcPr>
          <w:p w14:paraId="3A4EE3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8A106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A4001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A3F62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2800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3114C718"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22E89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436919</w:t>
            </w:r>
          </w:p>
        </w:tc>
        <w:tc>
          <w:tcPr>
            <w:tcW w:w="0" w:type="auto"/>
            <w:tcBorders>
              <w:top w:val="single" w:sz="6" w:space="0" w:color="DDDDDD"/>
            </w:tcBorders>
            <w:shd w:val="clear" w:color="auto" w:fill="F9F9F9"/>
            <w:tcMar>
              <w:top w:w="120" w:type="dxa"/>
              <w:left w:w="120" w:type="dxa"/>
              <w:bottom w:w="120" w:type="dxa"/>
              <w:right w:w="120" w:type="dxa"/>
            </w:tcMar>
            <w:hideMark/>
          </w:tcPr>
          <w:p w14:paraId="3E65261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unspecified site</w:t>
            </w:r>
          </w:p>
        </w:tc>
        <w:tc>
          <w:tcPr>
            <w:tcW w:w="0" w:type="auto"/>
            <w:tcBorders>
              <w:top w:val="single" w:sz="6" w:space="0" w:color="DDDDDD"/>
            </w:tcBorders>
            <w:shd w:val="clear" w:color="auto" w:fill="F9F9F9"/>
            <w:tcMar>
              <w:top w:w="120" w:type="dxa"/>
              <w:left w:w="120" w:type="dxa"/>
              <w:bottom w:w="120" w:type="dxa"/>
              <w:right w:w="120" w:type="dxa"/>
            </w:tcMar>
            <w:hideMark/>
          </w:tcPr>
          <w:p w14:paraId="4974061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19AA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B727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840CE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EF441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FF7B8AB"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526A89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4162253</w:t>
            </w:r>
          </w:p>
        </w:tc>
        <w:tc>
          <w:tcPr>
            <w:tcW w:w="0" w:type="auto"/>
            <w:tcBorders>
              <w:top w:val="single" w:sz="6" w:space="0" w:color="DDDDDD"/>
            </w:tcBorders>
            <w:shd w:val="clear" w:color="auto" w:fill="auto"/>
            <w:tcMar>
              <w:top w:w="120" w:type="dxa"/>
              <w:left w:w="120" w:type="dxa"/>
              <w:bottom w:w="120" w:type="dxa"/>
              <w:right w:w="120" w:type="dxa"/>
            </w:tcMar>
            <w:hideMark/>
          </w:tcPr>
          <w:p w14:paraId="371E0CD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Primary malignant neoplasm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16DF23C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BEE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AE0A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7489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388FF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D744B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19326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6. Prostate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BE6389" w:rsidRPr="00BE6389" w14:paraId="5615DD9B"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346D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69B4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4EB8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1435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5A8B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C4C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01909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75D0E2C"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1FE365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F9F9F9"/>
            <w:tcMar>
              <w:top w:w="120" w:type="dxa"/>
              <w:left w:w="120" w:type="dxa"/>
              <w:bottom w:w="120" w:type="dxa"/>
              <w:right w:w="120" w:type="dxa"/>
            </w:tcMar>
            <w:hideMark/>
          </w:tcPr>
          <w:p w14:paraId="71C6BD7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705FB90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4A14F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121B7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B4B41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DCCF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7F5A4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5A70A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7. Solid tumors or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BE6389" w:rsidRPr="00BE6389" w14:paraId="09CA5B6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8533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5AD275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C187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D271F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6B763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A3C3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98679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524DEDE"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3205E2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7BC89D5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A48DBA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1FC02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1A94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C926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CF13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792C9F07"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286DF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35102375</w:t>
            </w:r>
          </w:p>
        </w:tc>
        <w:tc>
          <w:tcPr>
            <w:tcW w:w="0" w:type="auto"/>
            <w:tcBorders>
              <w:top w:val="single" w:sz="6" w:space="0" w:color="DDDDDD"/>
            </w:tcBorders>
            <w:shd w:val="clear" w:color="auto" w:fill="auto"/>
            <w:tcMar>
              <w:top w:w="120" w:type="dxa"/>
              <w:left w:w="120" w:type="dxa"/>
              <w:bottom w:w="120" w:type="dxa"/>
              <w:right w:w="120" w:type="dxa"/>
            </w:tcMar>
            <w:hideMark/>
          </w:tcPr>
          <w:p w14:paraId="0B40322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Haematologic neoplasms NEC</w:t>
            </w:r>
          </w:p>
        </w:tc>
        <w:tc>
          <w:tcPr>
            <w:tcW w:w="0" w:type="auto"/>
            <w:tcBorders>
              <w:top w:val="single" w:sz="6" w:space="0" w:color="DDDDDD"/>
            </w:tcBorders>
            <w:shd w:val="clear" w:color="auto" w:fill="auto"/>
            <w:tcMar>
              <w:top w:w="120" w:type="dxa"/>
              <w:left w:w="120" w:type="dxa"/>
              <w:bottom w:w="120" w:type="dxa"/>
              <w:right w:w="120" w:type="dxa"/>
            </w:tcMar>
            <w:hideMark/>
          </w:tcPr>
          <w:p w14:paraId="38D0425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8D8AA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90C82F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09A30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BF7D0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1C8544E"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3FDDCA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F9F9F9"/>
            <w:tcMar>
              <w:top w:w="120" w:type="dxa"/>
              <w:left w:w="120" w:type="dxa"/>
              <w:bottom w:w="120" w:type="dxa"/>
              <w:right w:w="120" w:type="dxa"/>
            </w:tcMar>
            <w:hideMark/>
          </w:tcPr>
          <w:p w14:paraId="3AB9EC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F9F9F9"/>
            <w:tcMar>
              <w:top w:w="120" w:type="dxa"/>
              <w:left w:w="120" w:type="dxa"/>
              <w:bottom w:w="120" w:type="dxa"/>
              <w:right w:w="120" w:type="dxa"/>
            </w:tcMar>
            <w:hideMark/>
          </w:tcPr>
          <w:p w14:paraId="09B93FE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D63ED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358C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5B245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8F3A9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9D9C5CA"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1D5701D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2DED5B5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5D6A74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DAF90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902C8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A011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D9212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280AD9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2858A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4147164</w:t>
            </w:r>
          </w:p>
        </w:tc>
        <w:tc>
          <w:tcPr>
            <w:tcW w:w="0" w:type="auto"/>
            <w:tcBorders>
              <w:top w:val="single" w:sz="6" w:space="0" w:color="DDDDDD"/>
            </w:tcBorders>
            <w:shd w:val="clear" w:color="auto" w:fill="F9F9F9"/>
            <w:tcMar>
              <w:top w:w="120" w:type="dxa"/>
              <w:left w:w="120" w:type="dxa"/>
              <w:bottom w:w="120" w:type="dxa"/>
              <w:right w:w="120" w:type="dxa"/>
            </w:tcMar>
            <w:hideMark/>
          </w:tcPr>
          <w:p w14:paraId="580F2E3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Malignant tumor of lymphoid hemopoietic and related tissue</w:t>
            </w:r>
          </w:p>
        </w:tc>
        <w:tc>
          <w:tcPr>
            <w:tcW w:w="0" w:type="auto"/>
            <w:tcBorders>
              <w:top w:val="single" w:sz="6" w:space="0" w:color="DDDDDD"/>
            </w:tcBorders>
            <w:shd w:val="clear" w:color="auto" w:fill="F9F9F9"/>
            <w:tcMar>
              <w:top w:w="120" w:type="dxa"/>
              <w:left w:w="120" w:type="dxa"/>
              <w:bottom w:w="120" w:type="dxa"/>
              <w:right w:w="120" w:type="dxa"/>
            </w:tcMar>
            <w:hideMark/>
          </w:tcPr>
          <w:p w14:paraId="596C744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B5D48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AA65D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65EA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EEAD7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66BDD3A"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5D8FE55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4228286</w:t>
            </w:r>
          </w:p>
        </w:tc>
        <w:tc>
          <w:tcPr>
            <w:tcW w:w="0" w:type="auto"/>
            <w:tcBorders>
              <w:top w:val="single" w:sz="6" w:space="0" w:color="DDDDDD"/>
            </w:tcBorders>
            <w:shd w:val="clear" w:color="auto" w:fill="auto"/>
            <w:tcMar>
              <w:top w:w="120" w:type="dxa"/>
              <w:left w:w="120" w:type="dxa"/>
              <w:bottom w:w="120" w:type="dxa"/>
              <w:right w:w="120" w:type="dxa"/>
            </w:tcMar>
            <w:hideMark/>
          </w:tcPr>
          <w:p w14:paraId="745D83D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Precursor T-cell neoplasm</w:t>
            </w:r>
          </w:p>
        </w:tc>
        <w:tc>
          <w:tcPr>
            <w:tcW w:w="0" w:type="auto"/>
            <w:tcBorders>
              <w:top w:val="single" w:sz="6" w:space="0" w:color="DDDDDD"/>
            </w:tcBorders>
            <w:shd w:val="clear" w:color="auto" w:fill="auto"/>
            <w:tcMar>
              <w:top w:w="120" w:type="dxa"/>
              <w:left w:w="120" w:type="dxa"/>
              <w:bottom w:w="120" w:type="dxa"/>
              <w:right w:w="120" w:type="dxa"/>
            </w:tcMar>
            <w:hideMark/>
          </w:tcPr>
          <w:p w14:paraId="429764A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FE736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E0A7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052F9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00313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506232A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7312A4E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D4E146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7719A7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ED7E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ECFC7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9DB19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2408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623D8EE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E9F04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8. Zoledronic acid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BE6389" w:rsidRPr="00BE6389" w14:paraId="20285DC1"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74475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E211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CBF1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0A559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83804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D745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C434B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51826AB3"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7A16AD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1524674</w:t>
            </w:r>
          </w:p>
        </w:tc>
        <w:tc>
          <w:tcPr>
            <w:tcW w:w="0" w:type="auto"/>
            <w:tcBorders>
              <w:top w:val="single" w:sz="6" w:space="0" w:color="DDDDDD"/>
            </w:tcBorders>
            <w:shd w:val="clear" w:color="auto" w:fill="F9F9F9"/>
            <w:tcMar>
              <w:top w:w="120" w:type="dxa"/>
              <w:left w:w="120" w:type="dxa"/>
              <w:bottom w:w="120" w:type="dxa"/>
              <w:right w:w="120" w:type="dxa"/>
            </w:tcMar>
            <w:hideMark/>
          </w:tcPr>
          <w:p w14:paraId="168C76A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zoledronic acid</w:t>
            </w:r>
          </w:p>
        </w:tc>
        <w:tc>
          <w:tcPr>
            <w:tcW w:w="0" w:type="auto"/>
            <w:tcBorders>
              <w:top w:val="single" w:sz="6" w:space="0" w:color="DDDDDD"/>
            </w:tcBorders>
            <w:shd w:val="clear" w:color="auto" w:fill="F9F9F9"/>
            <w:tcMar>
              <w:top w:w="120" w:type="dxa"/>
              <w:left w:w="120" w:type="dxa"/>
              <w:bottom w:w="120" w:type="dxa"/>
              <w:right w:w="120" w:type="dxa"/>
            </w:tcMar>
            <w:hideMark/>
          </w:tcPr>
          <w:p w14:paraId="25B08F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170A4A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968B00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3683F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727F1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13442A9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22F3B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BE6389">
        <w:rPr>
          <w:rFonts w:ascii="Segoe UI" w:eastAsia="Times New Roman" w:hAnsi="Segoe UI" w:cs="Segoe UI"/>
          <w:color w:val="333333"/>
          <w:sz w:val="18"/>
          <w:szCs w:val="18"/>
        </w:rPr>
        <w:t>9. Zoledronic acid source concept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425"/>
        <w:gridCol w:w="1213"/>
        <w:gridCol w:w="1125"/>
        <w:gridCol w:w="1125"/>
        <w:gridCol w:w="1147"/>
        <w:gridCol w:w="1125"/>
      </w:tblGrid>
      <w:tr w:rsidR="00BE6389" w:rsidRPr="00BE6389" w14:paraId="31A2D02E" w14:textId="77777777" w:rsidTr="00BE638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BAB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81BBA61"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C9EFE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057AD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47333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83E6D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3CCD7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BE6389">
              <w:rPr>
                <w:rFonts w:ascii="Times New Roman" w:eastAsia="Times New Roman" w:hAnsi="Times New Roman" w:cs="Times New Roman"/>
                <w:b/>
                <w:bCs/>
                <w:color w:val="auto"/>
                <w:sz w:val="17"/>
                <w:szCs w:val="17"/>
              </w:rPr>
              <w:t>Mapped</w:t>
            </w:r>
          </w:p>
        </w:tc>
      </w:tr>
      <w:tr w:rsidR="00BE6389" w:rsidRPr="00BE6389" w14:paraId="4A0F36E4"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4E1943E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2718650</w:t>
            </w:r>
          </w:p>
        </w:tc>
        <w:tc>
          <w:tcPr>
            <w:tcW w:w="0" w:type="auto"/>
            <w:tcBorders>
              <w:top w:val="single" w:sz="6" w:space="0" w:color="DDDDDD"/>
            </w:tcBorders>
            <w:shd w:val="clear" w:color="auto" w:fill="F9F9F9"/>
            <w:tcMar>
              <w:top w:w="120" w:type="dxa"/>
              <w:left w:w="120" w:type="dxa"/>
              <w:bottom w:w="120" w:type="dxa"/>
              <w:right w:w="120" w:type="dxa"/>
            </w:tcMar>
            <w:hideMark/>
          </w:tcPr>
          <w:p w14:paraId="3A4F1B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F9F9F9"/>
            <w:tcMar>
              <w:top w:w="120" w:type="dxa"/>
              <w:left w:w="120" w:type="dxa"/>
              <w:bottom w:w="120" w:type="dxa"/>
              <w:right w:w="120" w:type="dxa"/>
            </w:tcMar>
            <w:hideMark/>
          </w:tcPr>
          <w:p w14:paraId="07D5961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7EC6F90"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3480B46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1CD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DCAE15"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4455B30D"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44B9ABCF"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2720787</w:t>
            </w:r>
          </w:p>
        </w:tc>
        <w:tc>
          <w:tcPr>
            <w:tcW w:w="0" w:type="auto"/>
            <w:tcBorders>
              <w:top w:val="single" w:sz="6" w:space="0" w:color="DDDDDD"/>
            </w:tcBorders>
            <w:shd w:val="clear" w:color="auto" w:fill="auto"/>
            <w:tcMar>
              <w:top w:w="120" w:type="dxa"/>
              <w:left w:w="120" w:type="dxa"/>
              <w:bottom w:w="120" w:type="dxa"/>
              <w:right w:w="120" w:type="dxa"/>
            </w:tcMar>
            <w:hideMark/>
          </w:tcPr>
          <w:p w14:paraId="2200FC04"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(reclast), 1 mg</w:t>
            </w:r>
          </w:p>
        </w:tc>
        <w:tc>
          <w:tcPr>
            <w:tcW w:w="0" w:type="auto"/>
            <w:tcBorders>
              <w:top w:val="single" w:sz="6" w:space="0" w:color="DDDDDD"/>
            </w:tcBorders>
            <w:shd w:val="clear" w:color="auto" w:fill="auto"/>
            <w:tcMar>
              <w:top w:w="120" w:type="dxa"/>
              <w:left w:w="120" w:type="dxa"/>
              <w:bottom w:w="120" w:type="dxa"/>
              <w:right w:w="120" w:type="dxa"/>
            </w:tcMar>
            <w:hideMark/>
          </w:tcPr>
          <w:p w14:paraId="1AD0FAC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3239A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47DB8C5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A303E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D96DC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1D2AC84D"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26C2DD4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2718649</w:t>
            </w:r>
          </w:p>
        </w:tc>
        <w:tc>
          <w:tcPr>
            <w:tcW w:w="0" w:type="auto"/>
            <w:tcBorders>
              <w:top w:val="single" w:sz="6" w:space="0" w:color="DDDDDD"/>
            </w:tcBorders>
            <w:shd w:val="clear" w:color="auto" w:fill="F9F9F9"/>
            <w:tcMar>
              <w:top w:w="120" w:type="dxa"/>
              <w:left w:w="120" w:type="dxa"/>
              <w:bottom w:w="120" w:type="dxa"/>
              <w:right w:w="120" w:type="dxa"/>
            </w:tcMar>
            <w:hideMark/>
          </w:tcPr>
          <w:p w14:paraId="1CB0BC2D"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(zometa), 1 mg</w:t>
            </w:r>
          </w:p>
        </w:tc>
        <w:tc>
          <w:tcPr>
            <w:tcW w:w="0" w:type="auto"/>
            <w:tcBorders>
              <w:top w:val="single" w:sz="6" w:space="0" w:color="DDDDDD"/>
            </w:tcBorders>
            <w:shd w:val="clear" w:color="auto" w:fill="F9F9F9"/>
            <w:tcMar>
              <w:top w:w="120" w:type="dxa"/>
              <w:left w:w="120" w:type="dxa"/>
              <w:bottom w:w="120" w:type="dxa"/>
              <w:right w:w="120" w:type="dxa"/>
            </w:tcMar>
            <w:hideMark/>
          </w:tcPr>
          <w:p w14:paraId="432FBEB9"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9B497C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402F553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58B2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184563"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21990681" w14:textId="77777777" w:rsidTr="00BE6389">
        <w:tc>
          <w:tcPr>
            <w:tcW w:w="0" w:type="auto"/>
            <w:tcBorders>
              <w:top w:val="single" w:sz="6" w:space="0" w:color="DDDDDD"/>
            </w:tcBorders>
            <w:shd w:val="clear" w:color="auto" w:fill="auto"/>
            <w:tcMar>
              <w:top w:w="120" w:type="dxa"/>
              <w:left w:w="120" w:type="dxa"/>
              <w:bottom w:w="120" w:type="dxa"/>
              <w:right w:w="120" w:type="dxa"/>
            </w:tcMar>
            <w:hideMark/>
          </w:tcPr>
          <w:p w14:paraId="0D52E3A7"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44786564</w:t>
            </w:r>
          </w:p>
        </w:tc>
        <w:tc>
          <w:tcPr>
            <w:tcW w:w="0" w:type="auto"/>
            <w:tcBorders>
              <w:top w:val="single" w:sz="6" w:space="0" w:color="DDDDDD"/>
            </w:tcBorders>
            <w:shd w:val="clear" w:color="auto" w:fill="auto"/>
            <w:tcMar>
              <w:top w:w="120" w:type="dxa"/>
              <w:left w:w="120" w:type="dxa"/>
              <w:bottom w:w="120" w:type="dxa"/>
              <w:right w:w="120" w:type="dxa"/>
            </w:tcMar>
            <w:hideMark/>
          </w:tcPr>
          <w:p w14:paraId="3FF4418E"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1 mg</w:t>
            </w:r>
          </w:p>
        </w:tc>
        <w:tc>
          <w:tcPr>
            <w:tcW w:w="0" w:type="auto"/>
            <w:tcBorders>
              <w:top w:val="single" w:sz="6" w:space="0" w:color="DDDDDD"/>
            </w:tcBorders>
            <w:shd w:val="clear" w:color="auto" w:fill="auto"/>
            <w:tcMar>
              <w:top w:w="120" w:type="dxa"/>
              <w:left w:w="120" w:type="dxa"/>
              <w:bottom w:w="120" w:type="dxa"/>
              <w:right w:w="120" w:type="dxa"/>
            </w:tcMar>
            <w:hideMark/>
          </w:tcPr>
          <w:p w14:paraId="1883ADC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AF09F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6C1EB5BA"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2E8EB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5DCE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r w:rsidR="00BE6389" w:rsidRPr="00BE6389" w14:paraId="03ACE252" w14:textId="77777777" w:rsidTr="00BE6389">
        <w:tc>
          <w:tcPr>
            <w:tcW w:w="0" w:type="auto"/>
            <w:tcBorders>
              <w:top w:val="single" w:sz="6" w:space="0" w:color="DDDDDD"/>
            </w:tcBorders>
            <w:shd w:val="clear" w:color="auto" w:fill="F9F9F9"/>
            <w:tcMar>
              <w:top w:w="120" w:type="dxa"/>
              <w:left w:w="120" w:type="dxa"/>
              <w:bottom w:w="120" w:type="dxa"/>
              <w:right w:w="120" w:type="dxa"/>
            </w:tcMar>
            <w:hideMark/>
          </w:tcPr>
          <w:p w14:paraId="069B4242"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lastRenderedPageBreak/>
              <w:t>44786608</w:t>
            </w:r>
          </w:p>
        </w:tc>
        <w:tc>
          <w:tcPr>
            <w:tcW w:w="0" w:type="auto"/>
            <w:tcBorders>
              <w:top w:val="single" w:sz="6" w:space="0" w:color="DDDDDD"/>
            </w:tcBorders>
            <w:shd w:val="clear" w:color="auto" w:fill="F9F9F9"/>
            <w:tcMar>
              <w:top w:w="120" w:type="dxa"/>
              <w:left w:w="120" w:type="dxa"/>
              <w:bottom w:w="120" w:type="dxa"/>
              <w:right w:w="120" w:type="dxa"/>
            </w:tcMar>
            <w:hideMark/>
          </w:tcPr>
          <w:p w14:paraId="0D4984B8"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Injection, zoledronic acid, not otherwise specified, 1mg</w:t>
            </w:r>
          </w:p>
        </w:tc>
        <w:tc>
          <w:tcPr>
            <w:tcW w:w="0" w:type="auto"/>
            <w:tcBorders>
              <w:top w:val="single" w:sz="6" w:space="0" w:color="DDDDDD"/>
            </w:tcBorders>
            <w:shd w:val="clear" w:color="auto" w:fill="F9F9F9"/>
            <w:tcMar>
              <w:top w:w="120" w:type="dxa"/>
              <w:left w:w="120" w:type="dxa"/>
              <w:bottom w:w="120" w:type="dxa"/>
              <w:right w:w="120" w:type="dxa"/>
            </w:tcMar>
            <w:hideMark/>
          </w:tcPr>
          <w:p w14:paraId="587536C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C4138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342E7066"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AB5AB"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385F4C" w14:textId="77777777" w:rsidR="00BE6389" w:rsidRPr="00BE6389" w:rsidRDefault="00BE6389" w:rsidP="00BE638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BE6389">
              <w:rPr>
                <w:rFonts w:ascii="Times New Roman" w:eastAsia="Times New Roman" w:hAnsi="Times New Roman" w:cs="Times New Roman"/>
                <w:color w:val="auto"/>
                <w:sz w:val="24"/>
                <w:szCs w:val="24"/>
              </w:rPr>
              <w:t>NO</w:t>
            </w:r>
          </w:p>
        </w:tc>
      </w:tr>
    </w:tbl>
    <w:p w14:paraId="272A14A7" w14:textId="77777777" w:rsidR="00BE6389" w:rsidRDefault="00BE6389"/>
    <w:p w14:paraId="74CABD96" w14:textId="2B53151A" w:rsidR="00303216" w:rsidRDefault="00994E33" w:rsidP="00EC2721">
      <w:pPr>
        <w:pStyle w:val="Heading2"/>
      </w:pPr>
      <w:bookmarkStart w:id="31" w:name="_Toc508376901"/>
      <w:r>
        <w:t>Outcomes</w:t>
      </w:r>
      <w:bookmarkEnd w:id="31"/>
    </w:p>
    <w:p w14:paraId="20D807E6" w14:textId="56CD03DA" w:rsidR="00303216" w:rsidRDefault="00994E33" w:rsidP="00EC2721">
      <w:pPr>
        <w:pStyle w:val="Heading3"/>
      </w:pPr>
      <w:bookmarkStart w:id="32" w:name="_Toc508376902"/>
      <w:r>
        <w:t>Skeletal-related events</w:t>
      </w:r>
      <w:bookmarkEnd w:id="32"/>
    </w:p>
    <w:p w14:paraId="005946AE" w14:textId="7CF7D0B2" w:rsidR="00303216" w:rsidRDefault="00D76CB6">
      <w:pPr>
        <w:rPr>
          <w:rStyle w:val="Hyperlink"/>
        </w:rPr>
      </w:pPr>
      <w:bookmarkStart w:id="33" w:name="_7uygrp6kc9e6" w:colFirst="0" w:colLast="0"/>
      <w:bookmarkEnd w:id="33"/>
      <w:r>
        <w:t xml:space="preserve">URL: </w:t>
      </w:r>
      <w:hyperlink r:id="rId16" w:anchor="/cohortdefinition/5729" w:history="1">
        <w:r w:rsidR="0030529E" w:rsidRPr="00353EFA">
          <w:rPr>
            <w:rStyle w:val="Hyperlink"/>
          </w:rPr>
          <w:t>https://epi.jnj.com/atlas/#/cohortdefinition/5729</w:t>
        </w:r>
      </w:hyperlink>
    </w:p>
    <w:p w14:paraId="504B7A1B" w14:textId="2E92345F"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57E6B">
        <w:rPr>
          <w:rFonts w:ascii="Segoe UI" w:eastAsia="Times New Roman" w:hAnsi="Segoe UI" w:cs="Segoe UI"/>
          <w:sz w:val="21"/>
          <w:szCs w:val="21"/>
        </w:rPr>
        <w:t>Skeletal-related events</w:t>
      </w:r>
    </w:p>
    <w:p w14:paraId="7A9836E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57E6B">
        <w:rPr>
          <w:rFonts w:ascii="Times New Roman" w:eastAsia="Times New Roman" w:hAnsi="Times New Roman" w:cs="Times New Roman"/>
          <w:sz w:val="21"/>
          <w:szCs w:val="21"/>
        </w:rPr>
        <w:t>Initial Event Cohort</w:t>
      </w:r>
    </w:p>
    <w:p w14:paraId="3C7EEE45" w14:textId="71DBEB8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Peopl</w:t>
      </w:r>
      <w:r w:rsidR="000A7B71">
        <w:rPr>
          <w:rFonts w:ascii="Times New Roman" w:eastAsia="Times New Roman" w:hAnsi="Times New Roman" w:cs="Times New Roman"/>
          <w:color w:val="auto"/>
          <w:sz w:val="24"/>
          <w:szCs w:val="24"/>
        </w:rPr>
        <w:t>e having any of the following: </w:t>
      </w:r>
    </w:p>
    <w:p w14:paraId="6C87A94D"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condition occurrence of Pathological fracture </w:t>
      </w:r>
      <w:r w:rsidRPr="00D57E6B">
        <w:rPr>
          <w:rFonts w:ascii="Times New Roman" w:eastAsia="Times New Roman" w:hAnsi="Times New Roman" w:cs="Times New Roman"/>
          <w:color w:val="auto"/>
          <w:sz w:val="24"/>
          <w:szCs w:val="24"/>
          <w:vertAlign w:val="superscript"/>
        </w:rPr>
        <w:t>2</w:t>
      </w:r>
    </w:p>
    <w:p w14:paraId="2B76DFD1"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procedure of Radiation therapy</w:t>
      </w:r>
      <w:r w:rsidRPr="00D57E6B">
        <w:rPr>
          <w:rFonts w:ascii="Times New Roman" w:eastAsia="Times New Roman" w:hAnsi="Times New Roman" w:cs="Times New Roman"/>
          <w:color w:val="auto"/>
          <w:sz w:val="24"/>
          <w:szCs w:val="24"/>
          <w:vertAlign w:val="superscript"/>
        </w:rPr>
        <w:t>3</w:t>
      </w:r>
    </w:p>
    <w:p w14:paraId="0A751DA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Having all of the following criteria:</w:t>
      </w:r>
    </w:p>
    <w:p w14:paraId="4A00845C" w14:textId="77777777" w:rsidR="00D57E6B" w:rsidRPr="00D57E6B" w:rsidRDefault="00D57E6B" w:rsidP="005422D1">
      <w:pPr>
        <w:widowControl/>
        <w:numPr>
          <w:ilvl w:val="2"/>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at least 1 occurrences of a condition occurrence of Bone cancer</w:t>
      </w:r>
      <w:r w:rsidRPr="00D57E6B">
        <w:rPr>
          <w:rFonts w:ascii="Times New Roman" w:eastAsia="Times New Roman" w:hAnsi="Times New Roman" w:cs="Times New Roman"/>
          <w:color w:val="auto"/>
          <w:sz w:val="24"/>
          <w:szCs w:val="24"/>
          <w:vertAlign w:val="superscript"/>
        </w:rPr>
        <w:t>1</w:t>
      </w:r>
    </w:p>
    <w:p w14:paraId="10E2A9B2" w14:textId="77777777" w:rsidR="00D57E6B" w:rsidRPr="00D57E6B" w:rsidRDefault="00D57E6B" w:rsidP="005422D1">
      <w:pPr>
        <w:widowControl/>
        <w:numPr>
          <w:ilvl w:val="3"/>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 type is any of: Outpatient header - 1st position, Inpatient header - primary, Inpatient header - primary position, Primary Condition</w:t>
      </w:r>
    </w:p>
    <w:p w14:paraId="6294D73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starting between all days Before and all days After event index date </w:t>
      </w:r>
      <w:r w:rsidRPr="00D57E6B">
        <w:rPr>
          <w:rFonts w:ascii="Times New Roman" w:eastAsia="Times New Roman" w:hAnsi="Times New Roman" w:cs="Times New Roman"/>
          <w:color w:val="auto"/>
          <w:sz w:val="24"/>
          <w:szCs w:val="24"/>
        </w:rPr>
        <w:br/>
      </w:r>
      <w:r w:rsidRPr="00D57E6B">
        <w:rPr>
          <w:rFonts w:ascii="Times New Roman" w:eastAsia="Times New Roman" w:hAnsi="Times New Roman" w:cs="Times New Roman"/>
          <w:b/>
          <w:bCs/>
          <w:color w:val="auto"/>
          <w:sz w:val="24"/>
          <w:szCs w:val="24"/>
        </w:rPr>
        <w:t>occurring within the same visit</w:t>
      </w:r>
    </w:p>
    <w:p w14:paraId="03108896"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procedure of Surgery to bone</w:t>
      </w:r>
      <w:r w:rsidRPr="00D57E6B">
        <w:rPr>
          <w:rFonts w:ascii="Times New Roman" w:eastAsia="Times New Roman" w:hAnsi="Times New Roman" w:cs="Times New Roman"/>
          <w:color w:val="auto"/>
          <w:sz w:val="24"/>
          <w:szCs w:val="24"/>
          <w:vertAlign w:val="superscript"/>
        </w:rPr>
        <w:t>5</w:t>
      </w:r>
    </w:p>
    <w:p w14:paraId="2C5499CA" w14:textId="77777777" w:rsidR="00D57E6B" w:rsidRPr="00D57E6B" w:rsidRDefault="00D57E6B" w:rsidP="005422D1">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 condition occurrence of Spinal cord compression</w:t>
      </w:r>
      <w:r w:rsidRPr="00D57E6B">
        <w:rPr>
          <w:rFonts w:ascii="Times New Roman" w:eastAsia="Times New Roman" w:hAnsi="Times New Roman" w:cs="Times New Roman"/>
          <w:color w:val="auto"/>
          <w:sz w:val="24"/>
          <w:szCs w:val="24"/>
          <w:vertAlign w:val="superscript"/>
        </w:rPr>
        <w:t>4</w:t>
      </w:r>
    </w:p>
    <w:p w14:paraId="449CB62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D57E6B">
        <w:rPr>
          <w:rFonts w:ascii="Times New Roman" w:eastAsia="Times New Roman" w:hAnsi="Times New Roman" w:cs="Times New Roman"/>
          <w:b/>
          <w:bCs/>
          <w:color w:val="auto"/>
          <w:sz w:val="24"/>
          <w:szCs w:val="24"/>
        </w:rPr>
        <w:t>all events per person.</w:t>
      </w:r>
    </w:p>
    <w:p w14:paraId="4B05940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00C5C1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Limit qualifying cohort to: </w:t>
      </w:r>
      <w:r w:rsidRPr="00D57E6B">
        <w:rPr>
          <w:rFonts w:ascii="Times New Roman" w:eastAsia="Times New Roman" w:hAnsi="Times New Roman" w:cs="Times New Roman"/>
          <w:b/>
          <w:bCs/>
          <w:color w:val="auto"/>
          <w:sz w:val="24"/>
          <w:szCs w:val="24"/>
        </w:rPr>
        <w:t>all events per person.</w:t>
      </w:r>
    </w:p>
    <w:p w14:paraId="65356A6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57E6B">
        <w:rPr>
          <w:rFonts w:ascii="Times New Roman" w:eastAsia="Times New Roman" w:hAnsi="Times New Roman" w:cs="Times New Roman"/>
          <w:sz w:val="21"/>
          <w:szCs w:val="21"/>
        </w:rPr>
        <w:t>End Date Strategy</w:t>
      </w:r>
    </w:p>
    <w:p w14:paraId="4D406E1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BCBBBA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57E6B">
        <w:rPr>
          <w:rFonts w:ascii="Times New Roman" w:eastAsia="Times New Roman" w:hAnsi="Times New Roman" w:cs="Times New Roman"/>
          <w:sz w:val="21"/>
          <w:szCs w:val="21"/>
        </w:rPr>
        <w:t>Cohort Collapse Strategy:</w:t>
      </w:r>
    </w:p>
    <w:p w14:paraId="11E9B21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Collapse cohort by era with a gap size of 21 days. </w:t>
      </w:r>
    </w:p>
    <w:p w14:paraId="4D628C8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57E6B">
        <w:rPr>
          <w:rFonts w:ascii="Segoe UI" w:eastAsia="Times New Roman" w:hAnsi="Segoe UI" w:cs="Segoe UI"/>
          <w:sz w:val="21"/>
          <w:szCs w:val="21"/>
        </w:rPr>
        <w:t>Appendix 1: Concept Set Definitions</w:t>
      </w:r>
    </w:p>
    <w:p w14:paraId="58B4EA6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9184C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1. Bone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57E6B" w:rsidRPr="00D57E6B" w14:paraId="76F47091"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A0915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F409B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25DFB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0348D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E3B2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FC88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C542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5F68DE8E"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1A8F712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443564</w:t>
            </w:r>
          </w:p>
        </w:tc>
        <w:tc>
          <w:tcPr>
            <w:tcW w:w="0" w:type="auto"/>
            <w:tcBorders>
              <w:top w:val="single" w:sz="6" w:space="0" w:color="DDDDDD"/>
            </w:tcBorders>
            <w:shd w:val="clear" w:color="auto" w:fill="F9F9F9"/>
            <w:tcMar>
              <w:top w:w="120" w:type="dxa"/>
              <w:left w:w="120" w:type="dxa"/>
              <w:bottom w:w="120" w:type="dxa"/>
              <w:right w:w="120" w:type="dxa"/>
            </w:tcMar>
            <w:hideMark/>
          </w:tcPr>
          <w:p w14:paraId="0BF580A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Malignant neoplasm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6454333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3DD4E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1E129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BEED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5981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552EE7D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3821A4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2. Pathological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57E6B" w:rsidRPr="00D57E6B" w14:paraId="1B9246C1"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6B51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ACEF08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EE407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BCB6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2714C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54A80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BFD67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71A876BE"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55B1193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0620B77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02BD07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EA06F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1A8E2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CCF04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2B640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66E044F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4C1BD5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3. Radiation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D57E6B" w:rsidRPr="00D57E6B" w14:paraId="180FA8B3"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8ACDF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0C382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D2E53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B05FE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BE12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D8465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10516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74B0D6AC"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2BC78B0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2101788</w:t>
            </w:r>
          </w:p>
        </w:tc>
        <w:tc>
          <w:tcPr>
            <w:tcW w:w="0" w:type="auto"/>
            <w:tcBorders>
              <w:top w:val="single" w:sz="6" w:space="0" w:color="DDDDDD"/>
            </w:tcBorders>
            <w:shd w:val="clear" w:color="auto" w:fill="F9F9F9"/>
            <w:tcMar>
              <w:top w:w="120" w:type="dxa"/>
              <w:left w:w="120" w:type="dxa"/>
              <w:bottom w:w="120" w:type="dxa"/>
              <w:right w:w="120" w:type="dxa"/>
            </w:tcMar>
            <w:hideMark/>
          </w:tcPr>
          <w:p w14:paraId="212E827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Anesthesia for non-invasive imaging or radiation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050A63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10462C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4EDA0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0F98B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63473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AAF893F"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3F286F0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4081755</w:t>
            </w:r>
          </w:p>
        </w:tc>
        <w:tc>
          <w:tcPr>
            <w:tcW w:w="0" w:type="auto"/>
            <w:tcBorders>
              <w:top w:val="single" w:sz="6" w:space="0" w:color="DDDDDD"/>
            </w:tcBorders>
            <w:shd w:val="clear" w:color="auto" w:fill="auto"/>
            <w:tcMar>
              <w:top w:w="120" w:type="dxa"/>
              <w:left w:w="120" w:type="dxa"/>
              <w:bottom w:w="120" w:type="dxa"/>
              <w:right w:w="120" w:type="dxa"/>
            </w:tcMar>
            <w:hideMark/>
          </w:tcPr>
          <w:p w14:paraId="0D386B2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Combined therapy follow-up</w:t>
            </w:r>
          </w:p>
        </w:tc>
        <w:tc>
          <w:tcPr>
            <w:tcW w:w="0" w:type="auto"/>
            <w:tcBorders>
              <w:top w:val="single" w:sz="6" w:space="0" w:color="DDDDDD"/>
            </w:tcBorders>
            <w:shd w:val="clear" w:color="auto" w:fill="auto"/>
            <w:tcMar>
              <w:top w:w="120" w:type="dxa"/>
              <w:left w:w="120" w:type="dxa"/>
              <w:bottom w:w="120" w:type="dxa"/>
              <w:right w:w="120" w:type="dxa"/>
            </w:tcMar>
            <w:hideMark/>
          </w:tcPr>
          <w:p w14:paraId="4872E06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A179C3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D0F12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32B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6696B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0D72D021"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4B310F4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4242118</w:t>
            </w:r>
          </w:p>
        </w:tc>
        <w:tc>
          <w:tcPr>
            <w:tcW w:w="0" w:type="auto"/>
            <w:tcBorders>
              <w:top w:val="single" w:sz="6" w:space="0" w:color="DDDDDD"/>
            </w:tcBorders>
            <w:shd w:val="clear" w:color="auto" w:fill="F9F9F9"/>
            <w:tcMar>
              <w:top w:w="120" w:type="dxa"/>
              <w:left w:w="120" w:type="dxa"/>
              <w:bottom w:w="120" w:type="dxa"/>
              <w:right w:w="120" w:type="dxa"/>
            </w:tcMar>
            <w:hideMark/>
          </w:tcPr>
          <w:p w14:paraId="3423E50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Compensating filter design and fabrication</w:t>
            </w:r>
          </w:p>
        </w:tc>
        <w:tc>
          <w:tcPr>
            <w:tcW w:w="0" w:type="auto"/>
            <w:tcBorders>
              <w:top w:val="single" w:sz="6" w:space="0" w:color="DDDDDD"/>
            </w:tcBorders>
            <w:shd w:val="clear" w:color="auto" w:fill="F9F9F9"/>
            <w:tcMar>
              <w:top w:w="120" w:type="dxa"/>
              <w:left w:w="120" w:type="dxa"/>
              <w:bottom w:w="120" w:type="dxa"/>
              <w:right w:w="120" w:type="dxa"/>
            </w:tcMar>
            <w:hideMark/>
          </w:tcPr>
          <w:p w14:paraId="6015BC9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CEFF90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30EF5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5A8AC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8A307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09C6A304"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08A7359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2108704</w:t>
            </w:r>
          </w:p>
        </w:tc>
        <w:tc>
          <w:tcPr>
            <w:tcW w:w="0" w:type="auto"/>
            <w:tcBorders>
              <w:top w:val="single" w:sz="6" w:space="0" w:color="DDDDDD"/>
            </w:tcBorders>
            <w:shd w:val="clear" w:color="auto" w:fill="auto"/>
            <w:tcMar>
              <w:top w:w="120" w:type="dxa"/>
              <w:left w:w="120" w:type="dxa"/>
              <w:bottom w:w="120" w:type="dxa"/>
              <w:right w:w="120" w:type="dxa"/>
            </w:tcMar>
            <w:hideMark/>
          </w:tcPr>
          <w:p w14:paraId="11C0A7A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Conformal radiation therapy not received (NMA-No Measure Associated)</w:t>
            </w:r>
          </w:p>
        </w:tc>
        <w:tc>
          <w:tcPr>
            <w:tcW w:w="0" w:type="auto"/>
            <w:tcBorders>
              <w:top w:val="single" w:sz="6" w:space="0" w:color="DDDDDD"/>
            </w:tcBorders>
            <w:shd w:val="clear" w:color="auto" w:fill="auto"/>
            <w:tcMar>
              <w:top w:w="120" w:type="dxa"/>
              <w:left w:w="120" w:type="dxa"/>
              <w:bottom w:w="120" w:type="dxa"/>
              <w:right w:w="120" w:type="dxa"/>
            </w:tcMar>
            <w:hideMark/>
          </w:tcPr>
          <w:p w14:paraId="26EC361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EE3DF5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6FB849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1A5DF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4712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0A27952"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2468980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4009266</w:t>
            </w:r>
          </w:p>
        </w:tc>
        <w:tc>
          <w:tcPr>
            <w:tcW w:w="0" w:type="auto"/>
            <w:tcBorders>
              <w:top w:val="single" w:sz="6" w:space="0" w:color="DDDDDD"/>
            </w:tcBorders>
            <w:shd w:val="clear" w:color="auto" w:fill="F9F9F9"/>
            <w:tcMar>
              <w:top w:w="120" w:type="dxa"/>
              <w:left w:w="120" w:type="dxa"/>
              <w:bottom w:w="120" w:type="dxa"/>
              <w:right w:w="120" w:type="dxa"/>
            </w:tcMar>
            <w:hideMark/>
          </w:tcPr>
          <w:p w14:paraId="5B9C707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Disposal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1B93B37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57B59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DE3CE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D2EB4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9873E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1B5A9B97"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34151EE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2108677</w:t>
            </w:r>
          </w:p>
        </w:tc>
        <w:tc>
          <w:tcPr>
            <w:tcW w:w="0" w:type="auto"/>
            <w:tcBorders>
              <w:top w:val="single" w:sz="6" w:space="0" w:color="DDDDDD"/>
            </w:tcBorders>
            <w:shd w:val="clear" w:color="auto" w:fill="auto"/>
            <w:tcMar>
              <w:top w:w="120" w:type="dxa"/>
              <w:left w:w="120" w:type="dxa"/>
              <w:bottom w:w="120" w:type="dxa"/>
              <w:right w:w="120" w:type="dxa"/>
            </w:tcMar>
            <w:hideMark/>
          </w:tcPr>
          <w:p w14:paraId="29501F4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 xml:space="preserve">Patient counseling at a minimum on </w:t>
            </w:r>
            <w:r w:rsidRPr="00D57E6B">
              <w:rPr>
                <w:rFonts w:ascii="Times New Roman" w:eastAsia="Times New Roman" w:hAnsi="Times New Roman" w:cs="Times New Roman"/>
                <w:color w:val="auto"/>
                <w:sz w:val="24"/>
                <w:szCs w:val="24"/>
              </w:rPr>
              <w:lastRenderedPageBreak/>
              <w:t>all of the following treatment options for clinically localized prostate cancer: active surveillance, and interstitial prostate brachytherapy, and external beam radiotherapy, and radical prostatectomy, provided prior to</w:t>
            </w:r>
          </w:p>
        </w:tc>
        <w:tc>
          <w:tcPr>
            <w:tcW w:w="0" w:type="auto"/>
            <w:tcBorders>
              <w:top w:val="single" w:sz="6" w:space="0" w:color="DDDDDD"/>
            </w:tcBorders>
            <w:shd w:val="clear" w:color="auto" w:fill="auto"/>
            <w:tcMar>
              <w:top w:w="120" w:type="dxa"/>
              <w:left w:w="120" w:type="dxa"/>
              <w:bottom w:w="120" w:type="dxa"/>
              <w:right w:w="120" w:type="dxa"/>
            </w:tcMar>
            <w:hideMark/>
          </w:tcPr>
          <w:p w14:paraId="01CD7F1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lastRenderedPageBreak/>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4391CFC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BDCDC2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F6093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CBC53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0703C472"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7E0FAEF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4175622</w:t>
            </w:r>
          </w:p>
        </w:tc>
        <w:tc>
          <w:tcPr>
            <w:tcW w:w="0" w:type="auto"/>
            <w:tcBorders>
              <w:top w:val="single" w:sz="6" w:space="0" w:color="DDDDDD"/>
            </w:tcBorders>
            <w:shd w:val="clear" w:color="auto" w:fill="F9F9F9"/>
            <w:tcMar>
              <w:top w:w="120" w:type="dxa"/>
              <w:left w:w="120" w:type="dxa"/>
              <w:bottom w:w="120" w:type="dxa"/>
              <w:right w:w="120" w:type="dxa"/>
            </w:tcMar>
            <w:hideMark/>
          </w:tcPr>
          <w:p w14:paraId="3AB7518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Preparation of radioactive source</w:t>
            </w:r>
          </w:p>
        </w:tc>
        <w:tc>
          <w:tcPr>
            <w:tcW w:w="0" w:type="auto"/>
            <w:tcBorders>
              <w:top w:val="single" w:sz="6" w:space="0" w:color="DDDDDD"/>
            </w:tcBorders>
            <w:shd w:val="clear" w:color="auto" w:fill="F9F9F9"/>
            <w:tcMar>
              <w:top w:w="120" w:type="dxa"/>
              <w:left w:w="120" w:type="dxa"/>
              <w:bottom w:w="120" w:type="dxa"/>
              <w:right w:w="120" w:type="dxa"/>
            </w:tcMar>
            <w:hideMark/>
          </w:tcPr>
          <w:p w14:paraId="25BEA8B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E5C439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98AA2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5696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693AD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2711A2C6"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3693F79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4029715</w:t>
            </w:r>
          </w:p>
        </w:tc>
        <w:tc>
          <w:tcPr>
            <w:tcW w:w="0" w:type="auto"/>
            <w:tcBorders>
              <w:top w:val="single" w:sz="6" w:space="0" w:color="DDDDDD"/>
            </w:tcBorders>
            <w:shd w:val="clear" w:color="auto" w:fill="auto"/>
            <w:tcMar>
              <w:top w:w="120" w:type="dxa"/>
              <w:left w:w="120" w:type="dxa"/>
              <w:bottom w:w="120" w:type="dxa"/>
              <w:right w:w="120" w:type="dxa"/>
            </w:tcMar>
            <w:hideMark/>
          </w:tcPr>
          <w:p w14:paraId="658D71A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Radiation oncology AND/OR radiotherapy</w:t>
            </w:r>
          </w:p>
        </w:tc>
        <w:tc>
          <w:tcPr>
            <w:tcW w:w="0" w:type="auto"/>
            <w:tcBorders>
              <w:top w:val="single" w:sz="6" w:space="0" w:color="DDDDDD"/>
            </w:tcBorders>
            <w:shd w:val="clear" w:color="auto" w:fill="auto"/>
            <w:tcMar>
              <w:top w:w="120" w:type="dxa"/>
              <w:left w:w="120" w:type="dxa"/>
              <w:bottom w:w="120" w:type="dxa"/>
              <w:right w:w="120" w:type="dxa"/>
            </w:tcMar>
            <w:hideMark/>
          </w:tcPr>
          <w:p w14:paraId="7E4F11A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A650DA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C9C5B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B2D59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9197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40C12BC"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6A9E4B8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4076563</w:t>
            </w:r>
          </w:p>
        </w:tc>
        <w:tc>
          <w:tcPr>
            <w:tcW w:w="0" w:type="auto"/>
            <w:tcBorders>
              <w:top w:val="single" w:sz="6" w:space="0" w:color="DDDDDD"/>
            </w:tcBorders>
            <w:shd w:val="clear" w:color="auto" w:fill="F9F9F9"/>
            <w:tcMar>
              <w:top w:w="120" w:type="dxa"/>
              <w:left w:w="120" w:type="dxa"/>
              <w:bottom w:w="120" w:type="dxa"/>
              <w:right w:w="120" w:type="dxa"/>
            </w:tcMar>
            <w:hideMark/>
          </w:tcPr>
          <w:p w14:paraId="55C4BD2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Radiation therapy treatment planning, interpretation of special testing ordered by radiation therapist</w:t>
            </w:r>
          </w:p>
        </w:tc>
        <w:tc>
          <w:tcPr>
            <w:tcW w:w="0" w:type="auto"/>
            <w:tcBorders>
              <w:top w:val="single" w:sz="6" w:space="0" w:color="DDDDDD"/>
            </w:tcBorders>
            <w:shd w:val="clear" w:color="auto" w:fill="F9F9F9"/>
            <w:tcMar>
              <w:top w:w="120" w:type="dxa"/>
              <w:left w:w="120" w:type="dxa"/>
              <w:bottom w:w="120" w:type="dxa"/>
              <w:right w:w="120" w:type="dxa"/>
            </w:tcMar>
            <w:hideMark/>
          </w:tcPr>
          <w:p w14:paraId="7799811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F96BB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A59C0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60796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1D9C9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1E3788A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381ED5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4. Spinal cord compression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D57E6B" w:rsidRPr="00D57E6B" w14:paraId="0BAC858B"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7A324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E8100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BAEF5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7DF6D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735C2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A38AB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DE8E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3DF79485"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748BCBA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4322945</w:t>
            </w:r>
          </w:p>
        </w:tc>
        <w:tc>
          <w:tcPr>
            <w:tcW w:w="0" w:type="auto"/>
            <w:tcBorders>
              <w:top w:val="single" w:sz="6" w:space="0" w:color="DDDDDD"/>
            </w:tcBorders>
            <w:shd w:val="clear" w:color="auto" w:fill="F9F9F9"/>
            <w:tcMar>
              <w:top w:w="120" w:type="dxa"/>
              <w:left w:w="120" w:type="dxa"/>
              <w:bottom w:w="120" w:type="dxa"/>
              <w:right w:w="120" w:type="dxa"/>
            </w:tcMar>
            <w:hideMark/>
          </w:tcPr>
          <w:p w14:paraId="320FF12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Spinal cord compression</w:t>
            </w:r>
          </w:p>
        </w:tc>
        <w:tc>
          <w:tcPr>
            <w:tcW w:w="0" w:type="auto"/>
            <w:tcBorders>
              <w:top w:val="single" w:sz="6" w:space="0" w:color="DDDDDD"/>
            </w:tcBorders>
            <w:shd w:val="clear" w:color="auto" w:fill="F9F9F9"/>
            <w:tcMar>
              <w:top w:w="120" w:type="dxa"/>
              <w:left w:w="120" w:type="dxa"/>
              <w:bottom w:w="120" w:type="dxa"/>
              <w:right w:w="120" w:type="dxa"/>
            </w:tcMar>
            <w:hideMark/>
          </w:tcPr>
          <w:p w14:paraId="28A31CD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963C6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96E14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4E2A2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B4ED1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5E09890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D9F1A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57E6B">
        <w:rPr>
          <w:rFonts w:ascii="Segoe UI" w:eastAsia="Times New Roman" w:hAnsi="Segoe UI" w:cs="Segoe UI"/>
          <w:color w:val="333333"/>
          <w:sz w:val="18"/>
          <w:szCs w:val="18"/>
        </w:rPr>
        <w:t>5. Surgery to bone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D57E6B" w:rsidRPr="00D57E6B" w14:paraId="39E7A04D" w14:textId="77777777" w:rsidTr="00D57E6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17C0DE"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4F0FD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07E0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8EDBC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92655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45BE9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ADDC4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57E6B">
              <w:rPr>
                <w:rFonts w:ascii="Times New Roman" w:eastAsia="Times New Roman" w:hAnsi="Times New Roman" w:cs="Times New Roman"/>
                <w:b/>
                <w:bCs/>
                <w:color w:val="auto"/>
                <w:sz w:val="17"/>
                <w:szCs w:val="17"/>
              </w:rPr>
              <w:t>Mapped</w:t>
            </w:r>
          </w:p>
        </w:tc>
      </w:tr>
      <w:tr w:rsidR="00D57E6B" w:rsidRPr="00D57E6B" w14:paraId="1297E88B"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05FD790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4216057</w:t>
            </w:r>
          </w:p>
        </w:tc>
        <w:tc>
          <w:tcPr>
            <w:tcW w:w="0" w:type="auto"/>
            <w:tcBorders>
              <w:top w:val="single" w:sz="6" w:space="0" w:color="DDDDDD"/>
            </w:tcBorders>
            <w:shd w:val="clear" w:color="auto" w:fill="F9F9F9"/>
            <w:tcMar>
              <w:top w:w="120" w:type="dxa"/>
              <w:left w:w="120" w:type="dxa"/>
              <w:bottom w:w="120" w:type="dxa"/>
              <w:right w:w="120" w:type="dxa"/>
            </w:tcMar>
            <w:hideMark/>
          </w:tcPr>
          <w:p w14:paraId="6818A6D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Curettage of bone</w:t>
            </w:r>
          </w:p>
        </w:tc>
        <w:tc>
          <w:tcPr>
            <w:tcW w:w="0" w:type="auto"/>
            <w:tcBorders>
              <w:top w:val="single" w:sz="6" w:space="0" w:color="DDDDDD"/>
            </w:tcBorders>
            <w:shd w:val="clear" w:color="auto" w:fill="F9F9F9"/>
            <w:tcMar>
              <w:top w:w="120" w:type="dxa"/>
              <w:left w:w="120" w:type="dxa"/>
              <w:bottom w:w="120" w:type="dxa"/>
              <w:right w:w="120" w:type="dxa"/>
            </w:tcMar>
            <w:hideMark/>
          </w:tcPr>
          <w:p w14:paraId="14C60AE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9E3178"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DC766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61A0A"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11D15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4A89D3D7"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68C0E75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4266202</w:t>
            </w:r>
          </w:p>
        </w:tc>
        <w:tc>
          <w:tcPr>
            <w:tcW w:w="0" w:type="auto"/>
            <w:tcBorders>
              <w:top w:val="single" w:sz="6" w:space="0" w:color="DDDDDD"/>
            </w:tcBorders>
            <w:shd w:val="clear" w:color="auto" w:fill="auto"/>
            <w:tcMar>
              <w:top w:w="120" w:type="dxa"/>
              <w:left w:w="120" w:type="dxa"/>
              <w:bottom w:w="120" w:type="dxa"/>
              <w:right w:w="120" w:type="dxa"/>
            </w:tcMar>
            <w:hideMark/>
          </w:tcPr>
          <w:p w14:paraId="4B782CC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Amputation of limb</w:t>
            </w:r>
          </w:p>
        </w:tc>
        <w:tc>
          <w:tcPr>
            <w:tcW w:w="0" w:type="auto"/>
            <w:tcBorders>
              <w:top w:val="single" w:sz="6" w:space="0" w:color="DDDDDD"/>
            </w:tcBorders>
            <w:shd w:val="clear" w:color="auto" w:fill="auto"/>
            <w:tcMar>
              <w:top w:w="120" w:type="dxa"/>
              <w:left w:w="120" w:type="dxa"/>
              <w:bottom w:w="120" w:type="dxa"/>
              <w:right w:w="120" w:type="dxa"/>
            </w:tcMar>
            <w:hideMark/>
          </w:tcPr>
          <w:p w14:paraId="5C5ABA4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A892B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11C31D"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76E55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48D7C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3DE7C700"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2490B8F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4035025</w:t>
            </w:r>
          </w:p>
        </w:tc>
        <w:tc>
          <w:tcPr>
            <w:tcW w:w="0" w:type="auto"/>
            <w:tcBorders>
              <w:top w:val="single" w:sz="6" w:space="0" w:color="DDDDDD"/>
            </w:tcBorders>
            <w:shd w:val="clear" w:color="auto" w:fill="F9F9F9"/>
            <w:tcMar>
              <w:top w:w="120" w:type="dxa"/>
              <w:left w:w="120" w:type="dxa"/>
              <w:bottom w:w="120" w:type="dxa"/>
              <w:right w:w="120" w:type="dxa"/>
            </w:tcMar>
            <w:hideMark/>
          </w:tcPr>
          <w:p w14:paraId="5F13ED9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Disarticulation</w:t>
            </w:r>
          </w:p>
        </w:tc>
        <w:tc>
          <w:tcPr>
            <w:tcW w:w="0" w:type="auto"/>
            <w:tcBorders>
              <w:top w:val="single" w:sz="6" w:space="0" w:color="DDDDDD"/>
            </w:tcBorders>
            <w:shd w:val="clear" w:color="auto" w:fill="F9F9F9"/>
            <w:tcMar>
              <w:top w:w="120" w:type="dxa"/>
              <w:left w:w="120" w:type="dxa"/>
              <w:bottom w:w="120" w:type="dxa"/>
              <w:right w:w="120" w:type="dxa"/>
            </w:tcMar>
            <w:hideMark/>
          </w:tcPr>
          <w:p w14:paraId="1A8E6CE2"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F3E85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24AA4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A4E50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3B80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65396ACE"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7FCA186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4263742</w:t>
            </w:r>
          </w:p>
        </w:tc>
        <w:tc>
          <w:tcPr>
            <w:tcW w:w="0" w:type="auto"/>
            <w:tcBorders>
              <w:top w:val="single" w:sz="6" w:space="0" w:color="DDDDDD"/>
            </w:tcBorders>
            <w:shd w:val="clear" w:color="auto" w:fill="auto"/>
            <w:tcMar>
              <w:top w:w="120" w:type="dxa"/>
              <w:left w:w="120" w:type="dxa"/>
              <w:bottom w:w="120" w:type="dxa"/>
              <w:right w:w="120" w:type="dxa"/>
            </w:tcMar>
            <w:hideMark/>
          </w:tcPr>
          <w:p w14:paraId="0716F34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Debridement of bone</w:t>
            </w:r>
          </w:p>
        </w:tc>
        <w:tc>
          <w:tcPr>
            <w:tcW w:w="0" w:type="auto"/>
            <w:tcBorders>
              <w:top w:val="single" w:sz="6" w:space="0" w:color="DDDDDD"/>
            </w:tcBorders>
            <w:shd w:val="clear" w:color="auto" w:fill="auto"/>
            <w:tcMar>
              <w:top w:w="120" w:type="dxa"/>
              <w:left w:w="120" w:type="dxa"/>
              <w:bottom w:w="120" w:type="dxa"/>
              <w:right w:w="120" w:type="dxa"/>
            </w:tcMar>
            <w:hideMark/>
          </w:tcPr>
          <w:p w14:paraId="167E8AD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FA0EA2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433BF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60919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BDB79B"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64DD56BE"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66C3553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4198708</w:t>
            </w:r>
          </w:p>
        </w:tc>
        <w:tc>
          <w:tcPr>
            <w:tcW w:w="0" w:type="auto"/>
            <w:tcBorders>
              <w:top w:val="single" w:sz="6" w:space="0" w:color="DDDDDD"/>
            </w:tcBorders>
            <w:shd w:val="clear" w:color="auto" w:fill="F9F9F9"/>
            <w:tcMar>
              <w:top w:w="120" w:type="dxa"/>
              <w:left w:w="120" w:type="dxa"/>
              <w:bottom w:w="120" w:type="dxa"/>
              <w:right w:w="120" w:type="dxa"/>
            </w:tcMar>
            <w:hideMark/>
          </w:tcPr>
          <w:p w14:paraId="6EA862BC"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Sequestrectomy</w:t>
            </w:r>
          </w:p>
        </w:tc>
        <w:tc>
          <w:tcPr>
            <w:tcW w:w="0" w:type="auto"/>
            <w:tcBorders>
              <w:top w:val="single" w:sz="6" w:space="0" w:color="DDDDDD"/>
            </w:tcBorders>
            <w:shd w:val="clear" w:color="auto" w:fill="F9F9F9"/>
            <w:tcMar>
              <w:top w:w="120" w:type="dxa"/>
              <w:left w:w="120" w:type="dxa"/>
              <w:bottom w:w="120" w:type="dxa"/>
              <w:right w:w="120" w:type="dxa"/>
            </w:tcMar>
            <w:hideMark/>
          </w:tcPr>
          <w:p w14:paraId="4CE0C50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F270D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DF816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7541F0"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F5A05"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5029F329" w14:textId="77777777" w:rsidTr="00D57E6B">
        <w:tc>
          <w:tcPr>
            <w:tcW w:w="0" w:type="auto"/>
            <w:tcBorders>
              <w:top w:val="single" w:sz="6" w:space="0" w:color="DDDDDD"/>
            </w:tcBorders>
            <w:shd w:val="clear" w:color="auto" w:fill="auto"/>
            <w:tcMar>
              <w:top w:w="120" w:type="dxa"/>
              <w:left w:w="120" w:type="dxa"/>
              <w:bottom w:w="120" w:type="dxa"/>
              <w:right w:w="120" w:type="dxa"/>
            </w:tcMar>
            <w:hideMark/>
          </w:tcPr>
          <w:p w14:paraId="1A55AA9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45889422</w:t>
            </w:r>
          </w:p>
        </w:tc>
        <w:tc>
          <w:tcPr>
            <w:tcW w:w="0" w:type="auto"/>
            <w:tcBorders>
              <w:top w:val="single" w:sz="6" w:space="0" w:color="DDDDDD"/>
            </w:tcBorders>
            <w:shd w:val="clear" w:color="auto" w:fill="auto"/>
            <w:tcMar>
              <w:top w:w="120" w:type="dxa"/>
              <w:left w:w="120" w:type="dxa"/>
              <w:bottom w:w="120" w:type="dxa"/>
              <w:right w:w="120" w:type="dxa"/>
            </w:tcMar>
            <w:hideMark/>
          </w:tcPr>
          <w:p w14:paraId="637D339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Vertebral corpectomy (vertebral body resection), partial or complete, anterior approach with decompression of spinal cord and/or nerve root(s)</w:t>
            </w:r>
          </w:p>
        </w:tc>
        <w:tc>
          <w:tcPr>
            <w:tcW w:w="0" w:type="auto"/>
            <w:tcBorders>
              <w:top w:val="single" w:sz="6" w:space="0" w:color="DDDDDD"/>
            </w:tcBorders>
            <w:shd w:val="clear" w:color="auto" w:fill="auto"/>
            <w:tcMar>
              <w:top w:w="120" w:type="dxa"/>
              <w:left w:w="120" w:type="dxa"/>
              <w:bottom w:w="120" w:type="dxa"/>
              <w:right w:w="120" w:type="dxa"/>
            </w:tcMar>
            <w:hideMark/>
          </w:tcPr>
          <w:p w14:paraId="553153E4"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6C2D7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1190DB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F0283"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8032CF"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r w:rsidR="00D57E6B" w:rsidRPr="00D57E6B" w14:paraId="33185952" w14:textId="77777777" w:rsidTr="00D57E6B">
        <w:tc>
          <w:tcPr>
            <w:tcW w:w="0" w:type="auto"/>
            <w:tcBorders>
              <w:top w:val="single" w:sz="6" w:space="0" w:color="DDDDDD"/>
            </w:tcBorders>
            <w:shd w:val="clear" w:color="auto" w:fill="F9F9F9"/>
            <w:tcMar>
              <w:top w:w="120" w:type="dxa"/>
              <w:left w:w="120" w:type="dxa"/>
              <w:bottom w:w="120" w:type="dxa"/>
              <w:right w:w="120" w:type="dxa"/>
            </w:tcMar>
            <w:hideMark/>
          </w:tcPr>
          <w:p w14:paraId="74623C1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4209286</w:t>
            </w:r>
          </w:p>
        </w:tc>
        <w:tc>
          <w:tcPr>
            <w:tcW w:w="0" w:type="auto"/>
            <w:tcBorders>
              <w:top w:val="single" w:sz="6" w:space="0" w:color="DDDDDD"/>
            </w:tcBorders>
            <w:shd w:val="clear" w:color="auto" w:fill="F9F9F9"/>
            <w:tcMar>
              <w:top w:w="120" w:type="dxa"/>
              <w:left w:w="120" w:type="dxa"/>
              <w:bottom w:w="120" w:type="dxa"/>
              <w:right w:w="120" w:type="dxa"/>
            </w:tcMar>
            <w:hideMark/>
          </w:tcPr>
          <w:p w14:paraId="77A73FA6"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Excision of bone from facial bones</w:t>
            </w:r>
          </w:p>
        </w:tc>
        <w:tc>
          <w:tcPr>
            <w:tcW w:w="0" w:type="auto"/>
            <w:tcBorders>
              <w:top w:val="single" w:sz="6" w:space="0" w:color="DDDDDD"/>
            </w:tcBorders>
            <w:shd w:val="clear" w:color="auto" w:fill="F9F9F9"/>
            <w:tcMar>
              <w:top w:w="120" w:type="dxa"/>
              <w:left w:w="120" w:type="dxa"/>
              <w:bottom w:w="120" w:type="dxa"/>
              <w:right w:w="120" w:type="dxa"/>
            </w:tcMar>
            <w:hideMark/>
          </w:tcPr>
          <w:p w14:paraId="6641BDA9"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15EE1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AA45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5F9737"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390241" w14:textId="77777777" w:rsidR="00D57E6B" w:rsidRPr="00D57E6B" w:rsidRDefault="00D57E6B" w:rsidP="00D57E6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57E6B">
              <w:rPr>
                <w:rFonts w:ascii="Times New Roman" w:eastAsia="Times New Roman" w:hAnsi="Times New Roman" w:cs="Times New Roman"/>
                <w:color w:val="auto"/>
                <w:sz w:val="24"/>
                <w:szCs w:val="24"/>
              </w:rPr>
              <w:t>NO</w:t>
            </w:r>
          </w:p>
        </w:tc>
      </w:tr>
    </w:tbl>
    <w:p w14:paraId="4A0E3EAA" w14:textId="77777777" w:rsidR="00D57E6B" w:rsidRDefault="00D57E6B">
      <w:pPr>
        <w:rPr>
          <w:rStyle w:val="Hyperlink"/>
        </w:rPr>
      </w:pPr>
    </w:p>
    <w:p w14:paraId="7EA4AA60" w14:textId="3C948248" w:rsidR="00B4026B" w:rsidRDefault="00B4026B" w:rsidP="00EC2721">
      <w:pPr>
        <w:pStyle w:val="Heading3"/>
      </w:pPr>
      <w:bookmarkStart w:id="34" w:name="_Toc508376903"/>
      <w:r>
        <w:t>Negative control outcomes</w:t>
      </w:r>
      <w:bookmarkEnd w:id="34"/>
    </w:p>
    <w:p w14:paraId="66BAC854" w14:textId="48D7D0C4"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5D66E4">
        <w:instrText xml:space="preserve"> ADDIN EN.CITE </w:instrText>
      </w:r>
      <w:r w:rsidR="005D66E4">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5D66E4">
        <w:instrText xml:space="preserve"> ADDIN EN.CITE.DATA </w:instrText>
      </w:r>
      <w:r w:rsidR="005D66E4">
        <w:fldChar w:fldCharType="end"/>
      </w:r>
      <w:r>
        <w:fldChar w:fldCharType="separate"/>
      </w:r>
      <w:r w:rsidR="005D66E4">
        <w:rPr>
          <w:noProof/>
        </w:rPr>
        <w:t>[</w:t>
      </w:r>
      <w:hyperlink w:anchor="_ENREF_12" w:tooltip="Voss, 2017 #44" w:history="1">
        <w:r w:rsidR="00591245">
          <w:rPr>
            <w:noProof/>
          </w:rPr>
          <w:t>12</w:t>
        </w:r>
      </w:hyperlink>
      <w:r w:rsidR="005D66E4">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5D66E4">
        <w:instrText xml:space="preserve"> ADDIN EN.CITE </w:instrText>
      </w:r>
      <w:r w:rsidR="005D66E4">
        <w:fldChar w:fldCharType="begin">
          <w:fldData xml:space="preserve">PEVuZE5vdGU+PENpdGU+PEF1dGhvcj5XaW5uZW5idXJnPC9BdXRob3I+PFllYXI+MjAxNTwvWWVh
cj48UmVjTnVtPjQ1PC9SZWNOdW0+PERpc3BsYXlUZXh0PlsxM108L0Rpc3BsYXlUZXh0PjxyZWNv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5D66E4">
        <w:instrText xml:space="preserve"> ADDIN EN.CITE.DATA </w:instrText>
      </w:r>
      <w:r w:rsidR="005D66E4">
        <w:fldChar w:fldCharType="end"/>
      </w:r>
      <w:r>
        <w:fldChar w:fldCharType="separate"/>
      </w:r>
      <w:r w:rsidR="005D66E4">
        <w:rPr>
          <w:noProof/>
        </w:rPr>
        <w:t>[</w:t>
      </w:r>
      <w:hyperlink w:anchor="_ENREF_13" w:tooltip="Winnenburg, 2015 #45" w:history="1">
        <w:r w:rsidR="00591245">
          <w:rPr>
            <w:noProof/>
          </w:rPr>
          <w:t>13</w:t>
        </w:r>
      </w:hyperlink>
      <w:r w:rsidR="005D66E4">
        <w:rPr>
          <w:noProof/>
        </w:rPr>
        <w:t>]</w:t>
      </w:r>
      <w:r>
        <w:fldChar w:fldCharType="end"/>
      </w:r>
      <w:r w:rsidRPr="00085487">
        <w:t>, (2) that there is no mention of the drug-condition pair on a US Product Label in the “Adverse Drug Reactions</w:t>
      </w:r>
      <w:r>
        <w:t xml:space="preserve">” or “Postmarketing” section </w:t>
      </w:r>
      <w:r>
        <w:fldChar w:fldCharType="begin">
          <w:fldData xml:space="preserve">PEVuZE5vdGU+PENpdGU+PEF1dGhvcj5EdWtlPC9BdXRob3I+PFllYXI+MjAxMzwvWWVhcj48UmVj
TnVtPjQ2PC9SZWNOdW0+PERpc3BsYXlUZXh0PlsxNF08L0Rpc3BsYXlUZXh0PjxyZWNvcmQ+PHJl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5D66E4">
        <w:instrText xml:space="preserve"> ADDIN EN.CITE </w:instrText>
      </w:r>
      <w:r w:rsidR="005D66E4">
        <w:fldChar w:fldCharType="begin">
          <w:fldData xml:space="preserve">PEVuZE5vdGU+PENpdGU+PEF1dGhvcj5EdWtlPC9BdXRob3I+PFllYXI+MjAxMzwvWWVhcj48UmVj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</w:fldData>
        </w:fldChar>
      </w:r>
      <w:r w:rsidR="005D66E4">
        <w:instrText xml:space="preserve"> ADDIN EN.CITE.DATA </w:instrText>
      </w:r>
      <w:r w:rsidR="005D66E4">
        <w:fldChar w:fldCharType="end"/>
      </w:r>
      <w:r>
        <w:fldChar w:fldCharType="separate"/>
      </w:r>
      <w:r w:rsidR="005D66E4">
        <w:rPr>
          <w:noProof/>
        </w:rPr>
        <w:t>[</w:t>
      </w:r>
      <w:hyperlink w:anchor="_ENREF_14" w:tooltip="Duke, 2013 #46" w:history="1">
        <w:r w:rsidR="00591245">
          <w:rPr>
            <w:noProof/>
          </w:rPr>
          <w:t>14</w:t>
        </w:r>
      </w:hyperlink>
      <w:r w:rsidR="005D66E4">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5D66E4">
        <w:instrText xml:space="preserve"> ADDIN EN.CITE </w:instrText>
      </w:r>
      <w:r w:rsidR="005D66E4">
        <w:fldChar w:fldCharType="begin">
          <w:fldData xml:space="preserve">PEVuZE5vdGU+PENpdGU+PEF1dGhvcj5FdmFuczwvQXV0aG9yPjxZZWFyPjIwMDE8L1llYXI+PFJl
Y051bT40ODwvUmVjTnVtPjxEaXNwbGF5VGV4dD5bMTUsIDE2XTwvRGlzcGxheVRleHQ+PHJlY29y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5D66E4">
        <w:instrText xml:space="preserve"> ADDIN EN.CITE.DATA </w:instrText>
      </w:r>
      <w:r w:rsidR="005D66E4">
        <w:fldChar w:fldCharType="end"/>
      </w:r>
      <w:r>
        <w:fldChar w:fldCharType="separate"/>
      </w:r>
      <w:r w:rsidR="005D66E4">
        <w:rPr>
          <w:noProof/>
        </w:rPr>
        <w:t>[</w:t>
      </w:r>
      <w:hyperlink w:anchor="_ENREF_15" w:tooltip="Evans, 2001 #48" w:history="1">
        <w:r w:rsidR="00591245">
          <w:rPr>
            <w:noProof/>
          </w:rPr>
          <w:t>15</w:t>
        </w:r>
      </w:hyperlink>
      <w:r w:rsidR="005D66E4">
        <w:rPr>
          <w:noProof/>
        </w:rPr>
        <w:t xml:space="preserve">, </w:t>
      </w:r>
      <w:hyperlink w:anchor="_ENREF_16" w:tooltip="Banda, 2016 #47" w:history="1">
        <w:r w:rsidR="00591245">
          <w:rPr>
            <w:noProof/>
          </w:rPr>
          <w:t>16</w:t>
        </w:r>
      </w:hyperlink>
      <w:r w:rsidR="005D66E4">
        <w:rPr>
          <w:noProof/>
        </w:rPr>
        <w:t>]</w:t>
      </w:r>
      <w:r>
        <w:fldChar w:fldCharType="end"/>
      </w:r>
      <w:r w:rsidRPr="00085487">
        <w:t xml:space="preserve">, (4) that the OMOP Vocabulary does not suggest that the drug is </w:t>
      </w:r>
      <w:r w:rsidRPr="00085487">
        <w:lastRenderedPageBreak/>
        <w:t xml:space="preserve">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35" w:name="_Toc508376904"/>
      <w:r>
        <w:t>Positive control outcomes</w:t>
      </w:r>
      <w:bookmarkEnd w:id="35"/>
    </w:p>
    <w:p w14:paraId="7937B489" w14:textId="296462C5" w:rsidR="00A57F86" w:rsidRDefault="00F57097" w:rsidP="0062614E">
      <w:pPr>
        <w:pStyle w:val="BodyText12"/>
      </w:pPr>
      <w:r>
        <w:t xml:space="preserve">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 xml:space="preserve">Using both negative and positive controls, we will fit a systematic error model and perform confidence interval calibration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w:t>
      </w:r>
    </w:p>
    <w:p w14:paraId="3D5D9D51" w14:textId="08BAEE5A" w:rsidR="00FC16B4" w:rsidRDefault="00724208" w:rsidP="00EC2721">
      <w:pPr>
        <w:pStyle w:val="Heading2"/>
      </w:pPr>
      <w:bookmarkStart w:id="36" w:name="_Toc508376905"/>
      <w:r>
        <w:t>Covariates</w:t>
      </w:r>
      <w:bookmarkEnd w:id="36"/>
    </w:p>
    <w:p w14:paraId="444AFE86" w14:textId="76B339BD" w:rsidR="0025609E" w:rsidRDefault="0025609E" w:rsidP="00EC2721">
      <w:pPr>
        <w:pStyle w:val="Heading3"/>
      </w:pPr>
      <w:bookmarkStart w:id="37" w:name="_Toc508376906"/>
      <w:r>
        <w:t>Propensity score covariates</w:t>
      </w:r>
      <w:bookmarkEnd w:id="37"/>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4DE1ACA3" w14:textId="7D8140D4" w:rsidR="00FC16B4" w:rsidRPr="00FC16B4" w:rsidRDefault="00FC16B4" w:rsidP="00A456D7">
      <w:pPr>
        <w:pStyle w:val="BodyText12"/>
        <w:rPr>
          <w:highlight w:val="white"/>
        </w:rPr>
      </w:pPr>
      <w:r w:rsidRPr="00FC16B4">
        <w:rPr>
          <w:highlight w:val="white"/>
        </w:rPr>
        <w:t xml:space="preserve">Specific covariates to be excluded from the propensity score model are labelled </w:t>
      </w:r>
      <w:r w:rsidR="002F6E17">
        <w:rPr>
          <w:b/>
          <w:highlight w:val="white"/>
        </w:rPr>
        <w:t>concepts</w:t>
      </w:r>
      <w:r w:rsidRPr="00FC16B4">
        <w:rPr>
          <w:b/>
          <w:highlight w:val="white"/>
        </w:rPr>
        <w:t xml:space="preserve"> to exclude</w:t>
      </w:r>
      <w:r w:rsidRPr="00FC16B4">
        <w:rPr>
          <w:highlight w:val="white"/>
        </w:rPr>
        <w:t xml:space="preserve"> as detailed in Appendix</w:t>
      </w:r>
      <w:r w:rsidR="00EC2721">
        <w:rPr>
          <w:highlight w:val="white"/>
        </w:rPr>
        <w:t xml:space="preserve"> </w:t>
      </w:r>
      <w:r w:rsidR="00EC2721">
        <w:rPr>
          <w:highlight w:val="white"/>
        </w:rPr>
        <w:fldChar w:fldCharType="begin"/>
      </w:r>
      <w:r w:rsidR="00EC2721">
        <w:rPr>
          <w:highlight w:val="white"/>
        </w:rPr>
        <w:instrText xml:space="preserve"> REF _Ref504972938 \r \h </w:instrText>
      </w:r>
      <w:r w:rsidR="00EC2721">
        <w:rPr>
          <w:highlight w:val="white"/>
        </w:rPr>
      </w:r>
      <w:r w:rsidR="00EC2721">
        <w:rPr>
          <w:highlight w:val="white"/>
        </w:rPr>
        <w:fldChar w:fldCharType="separate"/>
      </w:r>
      <w:r w:rsidR="00EC2721">
        <w:rPr>
          <w:highlight w:val="white"/>
        </w:rPr>
        <w:t>15.1</w:t>
      </w:r>
      <w:r w:rsidR="00EC2721">
        <w:rPr>
          <w:highlight w:val="white"/>
        </w:rPr>
        <w:fldChar w:fldCharType="end"/>
      </w:r>
      <w:r w:rsidRPr="00FC16B4">
        <w:rPr>
          <w:highlight w:val="white"/>
        </w:rPr>
        <w:t>.</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38" w:name="_Toc508376907"/>
      <w:r>
        <w:t>Data Analysis Plan</w:t>
      </w:r>
      <w:bookmarkEnd w:id="38"/>
    </w:p>
    <w:p w14:paraId="2CE243DB" w14:textId="05107696" w:rsidR="00FC16B4" w:rsidRDefault="00FC16B4" w:rsidP="00EC2721">
      <w:pPr>
        <w:pStyle w:val="Heading2"/>
      </w:pPr>
      <w:bookmarkStart w:id="39" w:name="_Toc508376908"/>
      <w:r>
        <w:t>Calculation of time-at risk</w:t>
      </w:r>
      <w:bookmarkEnd w:id="39"/>
    </w:p>
    <w:p w14:paraId="63A214E2" w14:textId="15AFEB70" w:rsidR="00FC16B4" w:rsidRPr="00FC16B4" w:rsidRDefault="000C24E4" w:rsidP="00F52B27">
      <w:pPr>
        <w:pStyle w:val="BodyText12"/>
      </w:pPr>
      <w:r>
        <w:t>Similar to the trial</w:t>
      </w:r>
      <w:r w:rsidR="00F52B27">
        <w:t>s</w:t>
      </w:r>
      <w:r>
        <w:t>, t</w:t>
      </w:r>
      <w:r w:rsidR="00FC16B4" w:rsidRPr="00E1195C">
        <w:t>he time-at-risk will be defined as the ‘</w:t>
      </w:r>
      <w:r w:rsidR="004A7362">
        <w:t>intent to treat</w:t>
      </w:r>
      <w:r w:rsidR="00FC16B4" w:rsidRPr="00E1195C">
        <w:t xml:space="preserve">’ period, defined as the time from </w:t>
      </w:r>
      <w:r w:rsidR="00FC16B4">
        <w:t xml:space="preserve">the </w:t>
      </w:r>
      <w:r w:rsidR="00FC16B4" w:rsidRPr="00E1195C">
        <w:t xml:space="preserve">cohort start date to </w:t>
      </w:r>
      <w:r w:rsidR="00F52B27">
        <w:t>34</w:t>
      </w:r>
      <w:r w:rsidR="004A7362">
        <w:t xml:space="preserve"> months after cohort start date, because</w:t>
      </w:r>
      <w:r w:rsidR="00F52B27">
        <w:t xml:space="preserve"> ‘The study duration from first patient enrollment to the primary analysis was approximately 34 months’</w:t>
      </w:r>
      <w:r w:rsidR="002469F6">
        <w:t xml:space="preserve"> </w:t>
      </w:r>
      <w:r w:rsidR="002469F6">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2469F6">
        <w:instrText xml:space="preserve"> ADDIN EN.CITE </w:instrText>
      </w:r>
      <w:r w:rsidR="002469F6">
        <w:fldChar w:fldCharType="begin">
          <w:fldData xml:space="preserve">PEVuZE5vdGU+PENpdGU+PEF1dGhvcj5TdG9wZWNrPC9BdXRob3I+PFllYXI+MjAxMDwvWWVhcj48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IG9mIENsaW5pY2FsIE9uY29sb2d5PC9hYmJyLTE+PC9hbHQtcGVyaW9kaWNhbD48cGFnZXM+NTEz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</w:fldData>
        </w:fldChar>
      </w:r>
      <w:r w:rsidR="002469F6">
        <w:instrText xml:space="preserve"> ADDIN EN.CITE.DATA </w:instrText>
      </w:r>
      <w:r w:rsidR="002469F6">
        <w:fldChar w:fldCharType="end"/>
      </w:r>
      <w:r w:rsidR="002469F6">
        <w:fldChar w:fldCharType="separate"/>
      </w:r>
      <w:r w:rsidR="002469F6">
        <w:rPr>
          <w:noProof/>
        </w:rPr>
        <w:t>[</w:t>
      </w:r>
      <w:hyperlink w:anchor="_ENREF_7" w:tooltip="Stopeck, 2010 #15" w:history="1">
        <w:r w:rsidR="00591245">
          <w:rPr>
            <w:noProof/>
          </w:rPr>
          <w:t>7</w:t>
        </w:r>
      </w:hyperlink>
      <w:r w:rsidR="002469F6">
        <w:rPr>
          <w:noProof/>
        </w:rPr>
        <w:t>]</w:t>
      </w:r>
      <w:r w:rsidR="002469F6">
        <w:fldChar w:fldCharType="end"/>
      </w:r>
      <w:r w:rsidR="004A7362">
        <w:t>.</w:t>
      </w:r>
      <w:r w:rsidR="00AD1174">
        <w:t xml:space="preserve"> </w:t>
      </w:r>
      <w:r w:rsidR="00925698">
        <w:t xml:space="preserve"> Here we will assume</w:t>
      </w:r>
      <w:r w:rsidR="00AD1174">
        <w:t xml:space="preserve"> 34 months equal</w:t>
      </w:r>
      <w:r w:rsidR="00925698">
        <w:t>s</w:t>
      </w:r>
      <w:r w:rsidR="00AD1174">
        <w:t xml:space="preserve"> 1</w:t>
      </w:r>
      <w:r w:rsidR="00C54B23">
        <w:t>,</w:t>
      </w:r>
      <w:r w:rsidR="00AD1174">
        <w:t>0</w:t>
      </w:r>
      <w:r w:rsidR="003B0BAB">
        <w:t>37</w:t>
      </w:r>
      <w:r w:rsidR="00AD1174">
        <w:t xml:space="preserve"> days</w:t>
      </w:r>
      <w:r w:rsidR="00925698">
        <w:t>.</w:t>
      </w:r>
    </w:p>
    <w:p w14:paraId="78AA614A" w14:textId="274F003D" w:rsidR="00FC16B4" w:rsidRDefault="00FC16B4" w:rsidP="00EC2721">
      <w:pPr>
        <w:pStyle w:val="Heading2"/>
      </w:pPr>
      <w:bookmarkStart w:id="40" w:name="_Toc508376909"/>
      <w:r>
        <w:t>Model Specification</w:t>
      </w:r>
      <w:bookmarkEnd w:id="40"/>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2C2D61B"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xml:space="preserve">, until the earliest event among 1) the first occurrence of the outcome, 2) the end of the time-at-risk window, </w:t>
      </w:r>
      <w:r w:rsidR="00280280">
        <w:t>34</w:t>
      </w:r>
      <w:r w:rsidR="00CB4F67">
        <w:t xml:space="preserve"> months after </w:t>
      </w:r>
      <w:r w:rsidRPr="00FC16B4">
        <w:t>cohort end date, and 3) the end of the observation period that spans the time-at-risk start.</w:t>
      </w:r>
    </w:p>
    <w:p w14:paraId="27349B00" w14:textId="06941BA6" w:rsidR="00FC16B4" w:rsidRPr="00FC16B4" w:rsidRDefault="00FC16B4" w:rsidP="00AA7710">
      <w:pPr>
        <w:pStyle w:val="BodyText12"/>
      </w:pPr>
      <w:r w:rsidRPr="00FC16B4">
        <w:t xml:space="preserve">Patients with the outcome, observed prior to target or comparator cohort entry </w:t>
      </w:r>
      <w:r w:rsidR="00D45144">
        <w:t>are not</w:t>
      </w:r>
      <w:r w:rsidRPr="00FC16B4">
        <w:t xml:space="preserve"> excluded from consideration.</w:t>
      </w:r>
    </w:p>
    <w:p w14:paraId="282B14FC" w14:textId="262BF7D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a starting variance of 0.01 and a tolerance of 2e-7. Covariates to be used in the propensity score model are listed in section 8.5.</w:t>
      </w:r>
    </w:p>
    <w:p w14:paraId="1CC8DDC8" w14:textId="66AF4853" w:rsidR="00FC16B4" w:rsidRDefault="00FC16B4" w:rsidP="00FC16B4">
      <w:pPr>
        <w:rPr>
          <w:rFonts w:asciiTheme="minorHAnsi" w:hAnsiTheme="minorHAnsi" w:cstheme="minorHAnsi"/>
        </w:rPr>
      </w:pPr>
      <w:r w:rsidRPr="00FC16B4">
        <w:rPr>
          <w:rFonts w:asciiTheme="minorHAnsi" w:hAnsiTheme="minorHAnsi" w:cstheme="minorHAnsi"/>
        </w:rPr>
        <w:lastRenderedPageBreak/>
        <w:t>The target cohort and comparator cohorts will be stratified into five quantiles of the propensity score distribution. The final outcome model will apply a conditional Cox proportional hazard model, conditions on the propensity score strata.</w:t>
      </w:r>
    </w:p>
    <w:p w14:paraId="73372E72" w14:textId="77777777" w:rsidR="00D7319E" w:rsidRPr="00CB5AEA" w:rsidRDefault="00D7319E" w:rsidP="00EC2721">
      <w:pPr>
        <w:pStyle w:val="Heading3"/>
      </w:pPr>
      <w:bookmarkStart w:id="41" w:name="_Toc508376910"/>
      <w:r>
        <w:t>Pooling effect estimates across databases</w:t>
      </w:r>
      <w:bookmarkEnd w:id="41"/>
    </w:p>
    <w:p w14:paraId="26FDD390" w14:textId="77777777" w:rsidR="00D7319E" w:rsidRPr="00A134EA" w:rsidRDefault="00D7319E" w:rsidP="00A456D7">
      <w:pPr>
        <w:pStyle w:val="BodyText12"/>
      </w:pPr>
      <w:r w:rsidRPr="00A134EA">
        <w:t xml:space="preserve">This study will not pool effect estimates across databases rather </w:t>
      </w:r>
      <w:r w:rsidRPr="00A134EA">
        <w:rPr>
          <w:color w:val="111111"/>
          <w:shd w:val="clear" w:color="auto" w:fill="FFFFFF"/>
        </w:rPr>
        <w:t>the results will be reported separately.</w:t>
      </w:r>
    </w:p>
    <w:p w14:paraId="3ECE3376" w14:textId="7C419D13" w:rsidR="002A69E5" w:rsidRDefault="002A69E5" w:rsidP="00EC2721">
      <w:pPr>
        <w:pStyle w:val="Heading2"/>
      </w:pPr>
      <w:bookmarkStart w:id="42" w:name="_Toc508376911"/>
      <w:r>
        <w:t>Analyses to perform</w:t>
      </w:r>
      <w:bookmarkEnd w:id="42"/>
    </w:p>
    <w:p w14:paraId="35194CF0" w14:textId="77777777" w:rsidR="002A69E5" w:rsidRDefault="002A69E5" w:rsidP="002A69E5">
      <w:pPr>
        <w:pStyle w:val="BodyText12"/>
      </w:pPr>
      <w:r>
        <w:t>The following analyses will be performed:</w:t>
      </w:r>
    </w:p>
    <w:p w14:paraId="26A955CD" w14:textId="0069239B" w:rsidR="002A69E5" w:rsidRDefault="009A0147"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w:t>
      </w:r>
      <w:r w:rsidR="0039731D">
        <w:t>0</w:t>
      </w:r>
      <w:r w:rsidR="002A69E5">
        <w:t xml:space="preserve"> comparisons: </w:t>
      </w:r>
      <w:r>
        <w:t>3 main comparisons (</w:t>
      </w:r>
      <w:r w:rsidR="006A0FBD">
        <w:t xml:space="preserve">in </w:t>
      </w:r>
      <w:r>
        <w:t>prostate cancer, breast cancer,</w:t>
      </w:r>
      <w:r w:rsidR="006A0FBD">
        <w:t xml:space="preserve"> and</w:t>
      </w:r>
      <w:r>
        <w:t xml:space="preserve"> </w:t>
      </w:r>
      <w:r w:rsidR="00D5754F">
        <w:t>advanced cancer (excluding breast and prostate cancer) or multiple myeloma</w:t>
      </w:r>
      <w:r w:rsidR="00774DA3">
        <w:t>)</w:t>
      </w:r>
      <w:r>
        <w:t xml:space="preserve"> </w:t>
      </w:r>
      <w:r w:rsidR="002A69E5">
        <w:t xml:space="preserve">using all inclusion criteria, and removing one criteria at a time in </w:t>
      </w:r>
      <w:r>
        <w:t xml:space="preserve">four, </w:t>
      </w:r>
      <w:r w:rsidR="0039731D">
        <w:t>two</w:t>
      </w:r>
      <w:r>
        <w:t xml:space="preserve">, and </w:t>
      </w:r>
      <w:r w:rsidR="0039731D">
        <w:t>one</w:t>
      </w:r>
      <w:r w:rsidR="002A69E5">
        <w:t xml:space="preserve"> steps</w:t>
      </w:r>
      <w:r w:rsidR="00DD291D">
        <w:t xml:space="preserve"> for each main comparison</w:t>
      </w:r>
      <w:r w:rsidR="002A69E5">
        <w:t xml:space="preserve">. </w:t>
      </w:r>
    </w:p>
    <w:p w14:paraId="494D5F4E" w14:textId="6EE6C11E" w:rsidR="002A69E5" w:rsidRDefault="00245B4C"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w:t>
      </w:r>
      <w:r w:rsidR="002A69E5">
        <w:t xml:space="preserve"> outcome: Skeletal-related events</w:t>
      </w:r>
    </w:p>
    <w:p w14:paraId="384E1844" w14:textId="3E90A718" w:rsidR="002A69E5" w:rsidRDefault="002A69E5"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 time-at-risk definitions: intent-to-treat</w:t>
      </w:r>
    </w:p>
    <w:p w14:paraId="2705B5E2" w14:textId="77777777" w:rsidR="002A69E5" w:rsidRDefault="002A69E5"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 model: Cox regression using propensity score stratification</w:t>
      </w:r>
    </w:p>
    <w:p w14:paraId="211F5607" w14:textId="2CBC1857" w:rsidR="002A69E5" w:rsidRDefault="002A69E5"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1 databases: Optum</w:t>
      </w:r>
    </w:p>
    <w:p w14:paraId="4A34037D" w14:textId="07F38EAB" w:rsidR="002A69E5" w:rsidRPr="003B3E4E" w:rsidRDefault="002A69E5" w:rsidP="002A69E5">
      <w:pPr>
        <w:pStyle w:val="BodyText12"/>
      </w:pPr>
      <w:r>
        <w:t xml:space="preserve">The total number of analyses is therefore </w:t>
      </w:r>
      <w:r w:rsidR="00702089">
        <w:t>1</w:t>
      </w:r>
      <w:r w:rsidR="0039731D">
        <w:t>0</w:t>
      </w:r>
      <w:r>
        <w:t xml:space="preserve"> x </w:t>
      </w:r>
      <w:r w:rsidR="00245B4C">
        <w:t>1</w:t>
      </w:r>
      <w:r>
        <w:t xml:space="preserve"> x 1 x 1 x 1 = </w:t>
      </w:r>
      <w:r w:rsidR="00245B4C">
        <w:t>1</w:t>
      </w:r>
      <w:r w:rsidR="0039731D">
        <w:t>0</w:t>
      </w:r>
      <w:r>
        <w:t xml:space="preserve"> analyses.</w:t>
      </w:r>
    </w:p>
    <w:p w14:paraId="3B635DAD" w14:textId="1E18F726" w:rsidR="00FC16B4" w:rsidRDefault="00FC16B4" w:rsidP="00EC2721">
      <w:pPr>
        <w:pStyle w:val="Heading2"/>
      </w:pPr>
      <w:bookmarkStart w:id="43" w:name="_Toc508376912"/>
      <w:r>
        <w:t>Output</w:t>
      </w:r>
      <w:bookmarkEnd w:id="43"/>
    </w:p>
    <w:p w14:paraId="15857C34" w14:textId="77777777" w:rsidR="0036374B" w:rsidRDefault="0036374B" w:rsidP="00A456D7">
      <w:pPr>
        <w:pStyle w:val="BodyText12"/>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A456D7">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A456D7">
      <w:pPr>
        <w:pStyle w:val="BodyText12"/>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A456D7">
      <w:pPr>
        <w:pStyle w:val="BodyText12"/>
      </w:pPr>
      <w:r>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A456D7">
      <w:pPr>
        <w:pStyle w:val="BodyText12"/>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624699AF" w:rsidR="00FC16B4" w:rsidRPr="00FC16B4" w:rsidRDefault="00FC16B4" w:rsidP="00EC2721">
      <w:pPr>
        <w:pStyle w:val="Heading2"/>
      </w:pPr>
      <w:bookmarkStart w:id="44" w:name="_Toc508376913"/>
      <w:r>
        <w:lastRenderedPageBreak/>
        <w:t>Evidence Evaluation</w:t>
      </w:r>
      <w:bookmarkEnd w:id="44"/>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5422D1">
      <w:pPr>
        <w:pStyle w:val="BodyText12"/>
        <w:numPr>
          <w:ilvl w:val="0"/>
          <w:numId w:val="10"/>
        </w:numPr>
      </w:pPr>
      <w:r>
        <w:t>Propensity score distribution</w:t>
      </w:r>
    </w:p>
    <w:p w14:paraId="21FE2606" w14:textId="77777777" w:rsidR="00093EF7" w:rsidRDefault="00093EF7" w:rsidP="005422D1">
      <w:pPr>
        <w:pStyle w:val="BodyText12"/>
        <w:numPr>
          <w:ilvl w:val="0"/>
          <w:numId w:val="10"/>
        </w:numPr>
      </w:pPr>
      <w:r>
        <w:t>Covariate balance before and after propensity score matching</w:t>
      </w:r>
    </w:p>
    <w:p w14:paraId="2E056B54" w14:textId="77777777" w:rsidR="00093EF7" w:rsidRDefault="00093EF7" w:rsidP="005422D1">
      <w:pPr>
        <w:pStyle w:val="BodyText12"/>
        <w:numPr>
          <w:ilvl w:val="0"/>
          <w:numId w:val="10"/>
        </w:numPr>
      </w:pPr>
      <w:r>
        <w:t>Estimation for negative and positive controls, to assess residual error</w:t>
      </w:r>
    </w:p>
    <w:p w14:paraId="20F3435E" w14:textId="77777777" w:rsidR="00093EF7" w:rsidRDefault="00093EF7" w:rsidP="005422D1">
      <w:pPr>
        <w:pStyle w:val="BodyText12"/>
        <w:numPr>
          <w:ilvl w:val="0"/>
          <w:numId w:val="10"/>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9D52230" w:rsidR="00093EF7" w:rsidRDefault="00093EF7" w:rsidP="00AA7710">
      <w:pPr>
        <w:pStyle w:val="BodyText12"/>
      </w:pPr>
      <w:r>
        <w:t xml:space="preserve">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PFJlY051bT40PC9SZWNOdW0+PERpc3BsYXlUZXh0PlsxOF08L0Rpc3BsYXlUZXh0PjxyZWNvcmQ+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D66E4">
        <w:instrText xml:space="preserve"> ADDIN EN.CITE </w:instrText>
      </w:r>
      <w:r w:rsidR="005D66E4">
        <w:fldChar w:fldCharType="begin">
          <w:fldData xml:space="preserve">PEVuZE5vdGU+PENpdGU+PEF1dGhvcj5TY2h1ZW1pZTwvQXV0aG9yPjxZZWFyPjIwMTQ8L1llYXI+
PFJlY051bT40PC9SZWNOdW0+PERpc3BsYXlUZXh0PlsxOF08L0Rpc3BsYXlUZXh0PjxyZWNvcmQ+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D66E4">
        <w:instrText xml:space="preserve"> ADDIN EN.CITE.DATA </w:instrText>
      </w:r>
      <w:r w:rsidR="005D66E4">
        <w:fldChar w:fldCharType="end"/>
      </w:r>
      <w:r>
        <w:fldChar w:fldCharType="separate"/>
      </w:r>
      <w:r w:rsidR="005D66E4">
        <w:rPr>
          <w:noProof/>
        </w:rPr>
        <w:t>[</w:t>
      </w:r>
      <w:hyperlink w:anchor="_ENREF_18" w:tooltip="Schuemie, 2014 #4" w:history="1">
        <w:r w:rsidR="00591245">
          <w:rPr>
            <w:noProof/>
          </w:rPr>
          <w:t>18</w:t>
        </w:r>
      </w:hyperlink>
      <w:r w:rsidR="005D66E4">
        <w:rPr>
          <w:noProof/>
        </w:rPr>
        <w:t>]</w:t>
      </w:r>
      <w:r>
        <w:fldChar w:fldCharType="end"/>
      </w:r>
      <w:r w:rsidRPr="00B13D9A">
        <w:t>.</w:t>
      </w:r>
    </w:p>
    <w:p w14:paraId="6656DBD1" w14:textId="7454A1F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5D66E4">
        <w:instrText xml:space="preserve"> ADDIN EN.CITE &lt;EndNote&gt;&lt;Cite&gt;&lt;Author&gt;Schuemie&lt;/Author&gt;&lt;Year&gt;2017&lt;/Year&gt;&lt;RecNum&gt;77&lt;/RecNum&gt;&lt;DisplayText&gt;[17]&lt;/DisplayText&gt;&lt;record&gt;&lt;rec-number&gt;77&lt;/rec-number&gt;&lt;foreign-keys&gt;&lt;key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D66E4">
        <w:rPr>
          <w:noProof/>
        </w:rPr>
        <w:t>[</w:t>
      </w:r>
      <w:hyperlink w:anchor="_ENREF_17" w:tooltip="Schuemie, 2017 #77" w:history="1">
        <w:r w:rsidR="00591245">
          <w:rPr>
            <w:noProof/>
          </w:rPr>
          <w:t>17</w:t>
        </w:r>
      </w:hyperlink>
      <w:r w:rsidR="005D66E4">
        <w:rPr>
          <w:noProof/>
        </w:rPr>
        <w:t>]</w:t>
      </w:r>
      <w:r>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45" w:name="_Toc508376914"/>
      <w:r>
        <w:t>Study</w:t>
      </w:r>
      <w:r w:rsidR="008D795E">
        <w:t xml:space="preserve"> Diagnostics</w:t>
      </w:r>
      <w:bookmarkEnd w:id="45"/>
    </w:p>
    <w:p w14:paraId="7E74B389" w14:textId="77777777" w:rsidR="008D795E" w:rsidRPr="00CB5AEA" w:rsidRDefault="008D795E" w:rsidP="00EC2721">
      <w:pPr>
        <w:pStyle w:val="Heading2"/>
      </w:pPr>
      <w:bookmarkStart w:id="46" w:name="_Toc508376915"/>
      <w:r>
        <w:t>Sample Size and Study Power</w:t>
      </w:r>
      <w:bookmarkEnd w:id="46"/>
    </w:p>
    <w:p w14:paraId="5E188155" w14:textId="5CC510CB" w:rsidR="008D795E" w:rsidRDefault="008D795E" w:rsidP="00AA7710">
      <w:pPr>
        <w:pStyle w:val="BodyText12"/>
      </w:pPr>
      <w:r w:rsidRPr="00CB5AEA">
        <w:t>The sample size of the target (</w:t>
      </w:r>
      <w:r>
        <w:t>denosumab</w:t>
      </w:r>
      <w:r w:rsidRPr="00CB5AEA">
        <w:t>) and comparator (</w:t>
      </w:r>
      <w:r>
        <w:t>zoledronic acid</w:t>
      </w:r>
      <w:r w:rsidRPr="00CB5AEA">
        <w:t>) cohorts as well as the m</w:t>
      </w:r>
      <w:r>
        <w:t>aximum</w:t>
      </w:r>
      <w:r w:rsidRPr="00CB5AEA">
        <w:t xml:space="preserve"> detectable relative risk (MDRR) is listed below. These patient counts represent the population.</w:t>
      </w:r>
    </w:p>
    <w:tbl>
      <w:tblPr>
        <w:tblStyle w:val="PlainTable4"/>
        <w:tblW w:w="9360" w:type="dxa"/>
        <w:tblLayout w:type="fixed"/>
        <w:tblLook w:val="0420" w:firstRow="1" w:lastRow="0" w:firstColumn="0" w:lastColumn="0" w:noHBand="0" w:noVBand="1"/>
      </w:tblPr>
      <w:tblGrid>
        <w:gridCol w:w="4499"/>
        <w:gridCol w:w="1081"/>
        <w:gridCol w:w="1530"/>
        <w:gridCol w:w="1170"/>
        <w:gridCol w:w="1080"/>
      </w:tblGrid>
      <w:tr w:rsidR="00E079B7" w:rsidRPr="00A650B8" w14:paraId="59172496" w14:textId="77777777" w:rsidTr="00E079B7">
        <w:trPr>
          <w:cnfStyle w:val="100000000000" w:firstRow="1" w:lastRow="0" w:firstColumn="0" w:lastColumn="0" w:oddVBand="0" w:evenVBand="0" w:oddHBand="0" w:evenHBand="0" w:firstRowFirstColumn="0" w:firstRowLastColumn="0" w:lastRowFirstColumn="0" w:lastRowLastColumn="0"/>
          <w:trHeight w:val="162"/>
        </w:trPr>
        <w:tc>
          <w:tcPr>
            <w:tcW w:w="4499" w:type="dxa"/>
            <w:vMerge w:val="restart"/>
            <w:tcBorders>
              <w:bottom w:val="single" w:sz="4" w:space="0" w:color="auto"/>
            </w:tcBorders>
            <w:noWrap/>
            <w:hideMark/>
          </w:tcPr>
          <w:p w14:paraId="5DEC353F" w14:textId="77777777" w:rsidR="00A650B8" w:rsidRPr="00E079B7"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p>
          <w:p w14:paraId="122E7F83" w14:textId="764F5E93"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color w:val="auto"/>
              </w:rPr>
            </w:pPr>
            <w:r w:rsidRPr="00A650B8">
              <w:rPr>
                <w:rFonts w:asciiTheme="minorHAnsi" w:eastAsia="Times New Roman" w:hAnsiTheme="minorHAnsi" w:cstheme="minorHAnsi"/>
                <w:color w:val="auto"/>
              </w:rPr>
              <w:lastRenderedPageBreak/>
              <w:t>Inclusion criteria</w:t>
            </w:r>
          </w:p>
        </w:tc>
        <w:tc>
          <w:tcPr>
            <w:tcW w:w="1081" w:type="dxa"/>
            <w:hideMark/>
          </w:tcPr>
          <w:p w14:paraId="1CDE8DC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lastRenderedPageBreak/>
              <w:t>Subjects</w:t>
            </w:r>
          </w:p>
        </w:tc>
        <w:tc>
          <w:tcPr>
            <w:tcW w:w="1530" w:type="dxa"/>
            <w:hideMark/>
          </w:tcPr>
          <w:p w14:paraId="20F2905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Subjects</w:t>
            </w:r>
          </w:p>
        </w:tc>
        <w:tc>
          <w:tcPr>
            <w:tcW w:w="1170" w:type="dxa"/>
            <w:hideMark/>
          </w:tcPr>
          <w:p w14:paraId="14985384"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t>Outcomes</w:t>
            </w:r>
          </w:p>
        </w:tc>
        <w:tc>
          <w:tcPr>
            <w:tcW w:w="1080" w:type="dxa"/>
            <w:vMerge w:val="restart"/>
            <w:tcBorders>
              <w:bottom w:val="single" w:sz="4" w:space="0" w:color="auto"/>
            </w:tcBorders>
            <w:hideMark/>
          </w:tcPr>
          <w:p w14:paraId="2952F045" w14:textId="77777777" w:rsidR="00A650B8" w:rsidRPr="00E079B7"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p>
          <w:p w14:paraId="32C8B6BC" w14:textId="6AF08CB5"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color w:val="auto"/>
              </w:rPr>
            </w:pPr>
            <w:r w:rsidRPr="00A650B8">
              <w:rPr>
                <w:rFonts w:asciiTheme="minorHAnsi" w:eastAsia="Times New Roman" w:hAnsiTheme="minorHAnsi" w:cstheme="minorHAnsi"/>
                <w:color w:val="auto"/>
              </w:rPr>
              <w:lastRenderedPageBreak/>
              <w:t>MDRR</w:t>
            </w:r>
          </w:p>
        </w:tc>
      </w:tr>
      <w:tr w:rsidR="00A650B8" w:rsidRPr="00A650B8" w14:paraId="391D8097" w14:textId="77777777" w:rsidTr="00E079B7">
        <w:trPr>
          <w:cnfStyle w:val="000000100000" w:firstRow="0" w:lastRow="0" w:firstColumn="0" w:lastColumn="0" w:oddVBand="0" w:evenVBand="0" w:oddHBand="1" w:evenHBand="0" w:firstRowFirstColumn="0" w:firstRowLastColumn="0" w:lastRowFirstColumn="0" w:lastRowLastColumn="0"/>
          <w:trHeight w:val="178"/>
        </w:trPr>
        <w:tc>
          <w:tcPr>
            <w:tcW w:w="4499" w:type="dxa"/>
            <w:vMerge/>
            <w:tcBorders>
              <w:bottom w:val="single" w:sz="4" w:space="0" w:color="auto"/>
            </w:tcBorders>
            <w:hideMark/>
          </w:tcPr>
          <w:p w14:paraId="67E3639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c>
          <w:tcPr>
            <w:tcW w:w="1081" w:type="dxa"/>
            <w:tcBorders>
              <w:bottom w:val="single" w:sz="4" w:space="0" w:color="auto"/>
            </w:tcBorders>
            <w:shd w:val="clear" w:color="auto" w:fill="auto"/>
            <w:hideMark/>
          </w:tcPr>
          <w:p w14:paraId="19713EB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(Target)</w:t>
            </w:r>
          </w:p>
        </w:tc>
        <w:tc>
          <w:tcPr>
            <w:tcW w:w="1530" w:type="dxa"/>
            <w:tcBorders>
              <w:bottom w:val="single" w:sz="4" w:space="0" w:color="auto"/>
            </w:tcBorders>
            <w:shd w:val="clear" w:color="auto" w:fill="auto"/>
            <w:hideMark/>
          </w:tcPr>
          <w:p w14:paraId="287F298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(Comparator)</w:t>
            </w:r>
          </w:p>
        </w:tc>
        <w:tc>
          <w:tcPr>
            <w:tcW w:w="1170" w:type="dxa"/>
            <w:tcBorders>
              <w:bottom w:val="single" w:sz="4" w:space="0" w:color="auto"/>
            </w:tcBorders>
            <w:shd w:val="clear" w:color="auto" w:fill="auto"/>
            <w:hideMark/>
          </w:tcPr>
          <w:p w14:paraId="3167F07D"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b/>
                <w:bCs/>
                <w:color w:val="auto"/>
              </w:rPr>
            </w:pPr>
            <w:r w:rsidRPr="00A650B8">
              <w:rPr>
                <w:rFonts w:asciiTheme="minorHAnsi" w:eastAsia="Times New Roman" w:hAnsiTheme="minorHAnsi" w:cstheme="minorHAnsi"/>
                <w:b/>
                <w:bCs/>
                <w:color w:val="auto"/>
              </w:rPr>
              <w:t>(Both)</w:t>
            </w:r>
          </w:p>
        </w:tc>
        <w:tc>
          <w:tcPr>
            <w:tcW w:w="1080" w:type="dxa"/>
            <w:vMerge/>
            <w:tcBorders>
              <w:bottom w:val="single" w:sz="4" w:space="0" w:color="auto"/>
            </w:tcBorders>
            <w:hideMark/>
          </w:tcPr>
          <w:p w14:paraId="7B81AED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bCs/>
                <w:color w:val="auto"/>
              </w:rPr>
            </w:pPr>
          </w:p>
        </w:tc>
      </w:tr>
      <w:tr w:rsidR="00E079B7" w:rsidRPr="00A650B8" w14:paraId="048B668F" w14:textId="77777777" w:rsidTr="00E079B7">
        <w:trPr>
          <w:trHeight w:val="300"/>
        </w:trPr>
        <w:tc>
          <w:tcPr>
            <w:tcW w:w="4499" w:type="dxa"/>
            <w:tcBorders>
              <w:top w:val="single" w:sz="4" w:space="0" w:color="auto"/>
            </w:tcBorders>
            <w:noWrap/>
            <w:hideMark/>
          </w:tcPr>
          <w:p w14:paraId="3BDAFEE4"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(prostate cancer)</w:t>
            </w:r>
          </w:p>
        </w:tc>
        <w:tc>
          <w:tcPr>
            <w:tcW w:w="1081" w:type="dxa"/>
            <w:tcBorders>
              <w:top w:val="single" w:sz="4" w:space="0" w:color="auto"/>
            </w:tcBorders>
            <w:noWrap/>
            <w:hideMark/>
          </w:tcPr>
          <w:p w14:paraId="5B71491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2,270</w:t>
            </w:r>
          </w:p>
        </w:tc>
        <w:tc>
          <w:tcPr>
            <w:tcW w:w="1530" w:type="dxa"/>
            <w:tcBorders>
              <w:top w:val="single" w:sz="4" w:space="0" w:color="auto"/>
            </w:tcBorders>
            <w:noWrap/>
            <w:hideMark/>
          </w:tcPr>
          <w:p w14:paraId="240DF68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1,100</w:t>
            </w:r>
          </w:p>
        </w:tc>
        <w:tc>
          <w:tcPr>
            <w:tcW w:w="1170" w:type="dxa"/>
            <w:tcBorders>
              <w:top w:val="single" w:sz="4" w:space="0" w:color="auto"/>
            </w:tcBorders>
            <w:noWrap/>
            <w:hideMark/>
          </w:tcPr>
          <w:p w14:paraId="46B6BC6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598</w:t>
            </w:r>
          </w:p>
        </w:tc>
        <w:tc>
          <w:tcPr>
            <w:tcW w:w="1080" w:type="dxa"/>
            <w:tcBorders>
              <w:top w:val="single" w:sz="4" w:space="0" w:color="auto"/>
            </w:tcBorders>
            <w:noWrap/>
            <w:hideMark/>
          </w:tcPr>
          <w:p w14:paraId="6B67B4A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0.78</w:t>
            </w:r>
          </w:p>
        </w:tc>
      </w:tr>
      <w:tr w:rsidR="00E079B7" w:rsidRPr="00A650B8" w14:paraId="5AB21510"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72EA2C6D" w14:textId="14CA80AE"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xml:space="preserve">- </w:t>
            </w:r>
            <w:r w:rsidR="00175B7A" w:rsidRPr="00E079B7">
              <w:rPr>
                <w:rFonts w:asciiTheme="minorHAnsi" w:eastAsia="Times New Roman" w:hAnsiTheme="minorHAnsi" w:cstheme="minorHAnsi"/>
              </w:rPr>
              <w:t xml:space="preserve">  </w:t>
            </w:r>
            <w:r w:rsidRPr="00A650B8">
              <w:rPr>
                <w:rFonts w:asciiTheme="minorHAnsi" w:eastAsia="Times New Roman" w:hAnsiTheme="minorHAnsi" w:cstheme="minorHAnsi"/>
              </w:rPr>
              <w:t>No other malignant diseases</w:t>
            </w:r>
          </w:p>
        </w:tc>
        <w:tc>
          <w:tcPr>
            <w:tcW w:w="1081" w:type="dxa"/>
            <w:noWrap/>
            <w:hideMark/>
          </w:tcPr>
          <w:p w14:paraId="1CB73F7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2,863</w:t>
            </w:r>
          </w:p>
        </w:tc>
        <w:tc>
          <w:tcPr>
            <w:tcW w:w="1530" w:type="dxa"/>
            <w:noWrap/>
            <w:hideMark/>
          </w:tcPr>
          <w:p w14:paraId="3D09B6FB"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1,427</w:t>
            </w:r>
          </w:p>
        </w:tc>
        <w:tc>
          <w:tcPr>
            <w:tcW w:w="1170" w:type="dxa"/>
            <w:noWrap/>
            <w:hideMark/>
          </w:tcPr>
          <w:p w14:paraId="38BD885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751</w:t>
            </w:r>
          </w:p>
        </w:tc>
        <w:tc>
          <w:tcPr>
            <w:tcW w:w="1080" w:type="dxa"/>
            <w:noWrap/>
            <w:hideMark/>
          </w:tcPr>
          <w:p w14:paraId="5A250EB5"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0.80</w:t>
            </w:r>
          </w:p>
        </w:tc>
      </w:tr>
      <w:tr w:rsidR="00E079B7" w:rsidRPr="00A650B8" w14:paraId="0D5D79C6" w14:textId="77777777" w:rsidTr="00E079B7">
        <w:trPr>
          <w:trHeight w:val="300"/>
        </w:trPr>
        <w:tc>
          <w:tcPr>
            <w:tcW w:w="4499" w:type="dxa"/>
            <w:noWrap/>
            <w:hideMark/>
          </w:tcPr>
          <w:p w14:paraId="7CDEE27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osteonecrosis or osteomyelitis of the jaw</w:t>
            </w:r>
          </w:p>
        </w:tc>
        <w:tc>
          <w:tcPr>
            <w:tcW w:w="1081" w:type="dxa"/>
            <w:noWrap/>
            <w:hideMark/>
          </w:tcPr>
          <w:p w14:paraId="0DA2353D"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2,865</w:t>
            </w:r>
          </w:p>
        </w:tc>
        <w:tc>
          <w:tcPr>
            <w:tcW w:w="1530" w:type="dxa"/>
            <w:noWrap/>
            <w:hideMark/>
          </w:tcPr>
          <w:p w14:paraId="22E12886"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1,429</w:t>
            </w:r>
          </w:p>
        </w:tc>
        <w:tc>
          <w:tcPr>
            <w:tcW w:w="1170" w:type="dxa"/>
            <w:noWrap/>
            <w:hideMark/>
          </w:tcPr>
          <w:p w14:paraId="32DC5B7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752</w:t>
            </w:r>
          </w:p>
        </w:tc>
        <w:tc>
          <w:tcPr>
            <w:tcW w:w="1080" w:type="dxa"/>
            <w:noWrap/>
            <w:hideMark/>
          </w:tcPr>
          <w:p w14:paraId="4AADECAD"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0.81</w:t>
            </w:r>
          </w:p>
        </w:tc>
      </w:tr>
      <w:tr w:rsidR="00E079B7" w:rsidRPr="00A650B8" w14:paraId="62EE790D"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56155B00"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0C50E01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3,117</w:t>
            </w:r>
          </w:p>
        </w:tc>
        <w:tc>
          <w:tcPr>
            <w:tcW w:w="1530" w:type="dxa"/>
            <w:noWrap/>
            <w:hideMark/>
          </w:tcPr>
          <w:p w14:paraId="15B100E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1,504</w:t>
            </w:r>
          </w:p>
        </w:tc>
        <w:tc>
          <w:tcPr>
            <w:tcW w:w="1170" w:type="dxa"/>
            <w:noWrap/>
            <w:hideMark/>
          </w:tcPr>
          <w:p w14:paraId="427CB37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806</w:t>
            </w:r>
          </w:p>
        </w:tc>
        <w:tc>
          <w:tcPr>
            <w:tcW w:w="1080" w:type="dxa"/>
            <w:noWrap/>
            <w:hideMark/>
          </w:tcPr>
          <w:p w14:paraId="44FE181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0.81</w:t>
            </w:r>
          </w:p>
        </w:tc>
      </w:tr>
      <w:tr w:rsidR="00E079B7" w:rsidRPr="00A650B8" w14:paraId="3D07324D" w14:textId="77777777" w:rsidTr="00E079B7">
        <w:trPr>
          <w:trHeight w:val="300"/>
        </w:trPr>
        <w:tc>
          <w:tcPr>
            <w:tcW w:w="4499" w:type="dxa"/>
            <w:tcBorders>
              <w:bottom w:val="single" w:sz="4" w:space="0" w:color="auto"/>
            </w:tcBorders>
            <w:noWrap/>
            <w:hideMark/>
          </w:tcPr>
          <w:p w14:paraId="71A6D3F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Prior hormonal therapy</w:t>
            </w:r>
          </w:p>
        </w:tc>
        <w:tc>
          <w:tcPr>
            <w:tcW w:w="1081" w:type="dxa"/>
            <w:tcBorders>
              <w:bottom w:val="single" w:sz="4" w:space="0" w:color="auto"/>
            </w:tcBorders>
            <w:noWrap/>
            <w:hideMark/>
          </w:tcPr>
          <w:p w14:paraId="281FA32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3,610</w:t>
            </w:r>
          </w:p>
        </w:tc>
        <w:tc>
          <w:tcPr>
            <w:tcW w:w="1530" w:type="dxa"/>
            <w:tcBorders>
              <w:bottom w:val="single" w:sz="4" w:space="0" w:color="auto"/>
            </w:tcBorders>
            <w:noWrap/>
            <w:hideMark/>
          </w:tcPr>
          <w:p w14:paraId="60C3980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1,843</w:t>
            </w:r>
          </w:p>
        </w:tc>
        <w:tc>
          <w:tcPr>
            <w:tcW w:w="1170" w:type="dxa"/>
            <w:tcBorders>
              <w:bottom w:val="single" w:sz="4" w:space="0" w:color="auto"/>
            </w:tcBorders>
            <w:noWrap/>
            <w:hideMark/>
          </w:tcPr>
          <w:p w14:paraId="4AAC954B"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943</w:t>
            </w:r>
          </w:p>
        </w:tc>
        <w:tc>
          <w:tcPr>
            <w:tcW w:w="1080" w:type="dxa"/>
            <w:tcBorders>
              <w:bottom w:val="single" w:sz="4" w:space="0" w:color="auto"/>
            </w:tcBorders>
            <w:noWrap/>
            <w:hideMark/>
          </w:tcPr>
          <w:p w14:paraId="59E83A0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0.82</w:t>
            </w:r>
          </w:p>
        </w:tc>
      </w:tr>
      <w:tr w:rsidR="00E079B7" w:rsidRPr="00A650B8" w14:paraId="13E32137"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tcBorders>
              <w:top w:val="single" w:sz="4" w:space="0" w:color="auto"/>
            </w:tcBorders>
            <w:noWrap/>
            <w:hideMark/>
          </w:tcPr>
          <w:p w14:paraId="5821954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(breast cancer)</w:t>
            </w:r>
          </w:p>
        </w:tc>
        <w:tc>
          <w:tcPr>
            <w:tcW w:w="1081" w:type="dxa"/>
            <w:tcBorders>
              <w:top w:val="single" w:sz="4" w:space="0" w:color="auto"/>
            </w:tcBorders>
            <w:noWrap/>
            <w:hideMark/>
          </w:tcPr>
          <w:p w14:paraId="1B69A94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1,551</w:t>
            </w:r>
          </w:p>
        </w:tc>
        <w:tc>
          <w:tcPr>
            <w:tcW w:w="1530" w:type="dxa"/>
            <w:tcBorders>
              <w:top w:val="single" w:sz="4" w:space="0" w:color="auto"/>
            </w:tcBorders>
            <w:noWrap/>
            <w:hideMark/>
          </w:tcPr>
          <w:p w14:paraId="3F90D24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1,175</w:t>
            </w:r>
          </w:p>
        </w:tc>
        <w:tc>
          <w:tcPr>
            <w:tcW w:w="1170" w:type="dxa"/>
            <w:tcBorders>
              <w:top w:val="single" w:sz="4" w:space="0" w:color="auto"/>
            </w:tcBorders>
            <w:noWrap/>
            <w:hideMark/>
          </w:tcPr>
          <w:p w14:paraId="31DED4F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395</w:t>
            </w:r>
          </w:p>
        </w:tc>
        <w:tc>
          <w:tcPr>
            <w:tcW w:w="1080" w:type="dxa"/>
            <w:tcBorders>
              <w:top w:val="single" w:sz="4" w:space="0" w:color="auto"/>
            </w:tcBorders>
            <w:noWrap/>
            <w:hideMark/>
          </w:tcPr>
          <w:p w14:paraId="4C9BE66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0.75</w:t>
            </w:r>
          </w:p>
        </w:tc>
      </w:tr>
      <w:tr w:rsidR="00E079B7" w:rsidRPr="00A650B8" w14:paraId="5070F008" w14:textId="77777777" w:rsidTr="00E079B7">
        <w:trPr>
          <w:trHeight w:val="300"/>
        </w:trPr>
        <w:tc>
          <w:tcPr>
            <w:tcW w:w="4499" w:type="dxa"/>
            <w:noWrap/>
            <w:hideMark/>
          </w:tcPr>
          <w:p w14:paraId="0B7DF10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other malignant diseases</w:t>
            </w:r>
          </w:p>
        </w:tc>
        <w:tc>
          <w:tcPr>
            <w:tcW w:w="1081" w:type="dxa"/>
            <w:noWrap/>
            <w:hideMark/>
          </w:tcPr>
          <w:p w14:paraId="79938BC7"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2,228</w:t>
            </w:r>
          </w:p>
        </w:tc>
        <w:tc>
          <w:tcPr>
            <w:tcW w:w="1530" w:type="dxa"/>
            <w:noWrap/>
            <w:hideMark/>
          </w:tcPr>
          <w:p w14:paraId="2C663805"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1,705</w:t>
            </w:r>
          </w:p>
        </w:tc>
        <w:tc>
          <w:tcPr>
            <w:tcW w:w="1170" w:type="dxa"/>
            <w:noWrap/>
            <w:hideMark/>
          </w:tcPr>
          <w:p w14:paraId="687FF2D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561</w:t>
            </w:r>
          </w:p>
        </w:tc>
        <w:tc>
          <w:tcPr>
            <w:tcW w:w="1080" w:type="dxa"/>
            <w:noWrap/>
            <w:hideMark/>
          </w:tcPr>
          <w:p w14:paraId="0F9489A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0.79</w:t>
            </w:r>
          </w:p>
        </w:tc>
      </w:tr>
      <w:tr w:rsidR="00E079B7" w:rsidRPr="00A650B8" w14:paraId="7BA0BBCA"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tcBorders>
              <w:bottom w:val="single" w:sz="4" w:space="0" w:color="auto"/>
            </w:tcBorders>
            <w:noWrap/>
            <w:hideMark/>
          </w:tcPr>
          <w:p w14:paraId="17B53721"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tcBorders>
              <w:bottom w:val="single" w:sz="4" w:space="0" w:color="auto"/>
            </w:tcBorders>
            <w:noWrap/>
            <w:hideMark/>
          </w:tcPr>
          <w:p w14:paraId="1E10A6C3"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2,901</w:t>
            </w:r>
          </w:p>
        </w:tc>
        <w:tc>
          <w:tcPr>
            <w:tcW w:w="1530" w:type="dxa"/>
            <w:tcBorders>
              <w:bottom w:val="single" w:sz="4" w:space="0" w:color="auto"/>
            </w:tcBorders>
            <w:noWrap/>
            <w:hideMark/>
          </w:tcPr>
          <w:p w14:paraId="7FDA3C09"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2,103</w:t>
            </w:r>
          </w:p>
        </w:tc>
        <w:tc>
          <w:tcPr>
            <w:tcW w:w="1170" w:type="dxa"/>
            <w:tcBorders>
              <w:bottom w:val="single" w:sz="4" w:space="0" w:color="auto"/>
            </w:tcBorders>
            <w:noWrap/>
            <w:hideMark/>
          </w:tcPr>
          <w:p w14:paraId="723E241F"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687</w:t>
            </w:r>
          </w:p>
        </w:tc>
        <w:tc>
          <w:tcPr>
            <w:tcW w:w="1080" w:type="dxa"/>
            <w:tcBorders>
              <w:bottom w:val="single" w:sz="4" w:space="0" w:color="auto"/>
            </w:tcBorders>
            <w:noWrap/>
            <w:hideMark/>
          </w:tcPr>
          <w:p w14:paraId="54FCA70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0.81</w:t>
            </w:r>
          </w:p>
        </w:tc>
      </w:tr>
      <w:tr w:rsidR="00E079B7" w:rsidRPr="00A650B8" w14:paraId="746BB23C" w14:textId="77777777" w:rsidTr="00E079B7">
        <w:trPr>
          <w:trHeight w:val="300"/>
        </w:trPr>
        <w:tc>
          <w:tcPr>
            <w:tcW w:w="4499" w:type="dxa"/>
            <w:tcBorders>
              <w:top w:val="single" w:sz="4" w:space="0" w:color="auto"/>
            </w:tcBorders>
            <w:noWrap/>
            <w:hideMark/>
          </w:tcPr>
          <w:p w14:paraId="60512513" w14:textId="0FB96843"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All (</w:t>
            </w:r>
            <w:r w:rsidR="00D5754F">
              <w:t>advanced cancer or multiple myeloma</w:t>
            </w:r>
            <w:r w:rsidRPr="00A650B8">
              <w:rPr>
                <w:rFonts w:asciiTheme="minorHAnsi" w:eastAsia="Times New Roman" w:hAnsiTheme="minorHAnsi" w:cstheme="minorHAnsi"/>
              </w:rPr>
              <w:t>)</w:t>
            </w:r>
          </w:p>
        </w:tc>
        <w:tc>
          <w:tcPr>
            <w:tcW w:w="1081" w:type="dxa"/>
            <w:tcBorders>
              <w:top w:val="single" w:sz="4" w:space="0" w:color="auto"/>
            </w:tcBorders>
            <w:noWrap/>
            <w:hideMark/>
          </w:tcPr>
          <w:p w14:paraId="24082AF0"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2,566</w:t>
            </w:r>
          </w:p>
        </w:tc>
        <w:tc>
          <w:tcPr>
            <w:tcW w:w="1530" w:type="dxa"/>
            <w:tcBorders>
              <w:top w:val="single" w:sz="4" w:space="0" w:color="auto"/>
            </w:tcBorders>
            <w:noWrap/>
            <w:hideMark/>
          </w:tcPr>
          <w:p w14:paraId="6863F547"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3,060</w:t>
            </w:r>
          </w:p>
        </w:tc>
        <w:tc>
          <w:tcPr>
            <w:tcW w:w="1170" w:type="dxa"/>
            <w:tcBorders>
              <w:top w:val="single" w:sz="4" w:space="0" w:color="auto"/>
            </w:tcBorders>
            <w:noWrap/>
            <w:hideMark/>
          </w:tcPr>
          <w:p w14:paraId="5DC5988E"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806</w:t>
            </w:r>
          </w:p>
        </w:tc>
        <w:tc>
          <w:tcPr>
            <w:tcW w:w="1080" w:type="dxa"/>
            <w:tcBorders>
              <w:top w:val="single" w:sz="4" w:space="0" w:color="auto"/>
            </w:tcBorders>
            <w:noWrap/>
            <w:hideMark/>
          </w:tcPr>
          <w:p w14:paraId="007A71C8"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0.82</w:t>
            </w:r>
          </w:p>
        </w:tc>
      </w:tr>
      <w:tr w:rsidR="00E079B7" w:rsidRPr="00A650B8" w14:paraId="754710F6" w14:textId="77777777" w:rsidTr="00E079B7">
        <w:trPr>
          <w:cnfStyle w:val="000000100000" w:firstRow="0" w:lastRow="0" w:firstColumn="0" w:lastColumn="0" w:oddVBand="0" w:evenVBand="0" w:oddHBand="1" w:evenHBand="0" w:firstRowFirstColumn="0" w:firstRowLastColumn="0" w:lastRowFirstColumn="0" w:lastRowLastColumn="0"/>
          <w:trHeight w:val="300"/>
        </w:trPr>
        <w:tc>
          <w:tcPr>
            <w:tcW w:w="4499" w:type="dxa"/>
            <w:noWrap/>
            <w:hideMark/>
          </w:tcPr>
          <w:p w14:paraId="62A1AAEC"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A650B8">
              <w:rPr>
                <w:rFonts w:asciiTheme="minorHAnsi" w:eastAsia="Times New Roman" w:hAnsiTheme="minorHAnsi" w:cstheme="minorHAnsi"/>
              </w:rPr>
              <w:t>-   No prior bisphosphonates</w:t>
            </w:r>
          </w:p>
        </w:tc>
        <w:tc>
          <w:tcPr>
            <w:tcW w:w="1081" w:type="dxa"/>
            <w:noWrap/>
            <w:hideMark/>
          </w:tcPr>
          <w:p w14:paraId="6F27002A"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2,893</w:t>
            </w:r>
          </w:p>
        </w:tc>
        <w:tc>
          <w:tcPr>
            <w:tcW w:w="1530" w:type="dxa"/>
            <w:noWrap/>
            <w:hideMark/>
          </w:tcPr>
          <w:p w14:paraId="463E42B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3,522</w:t>
            </w:r>
          </w:p>
        </w:tc>
        <w:tc>
          <w:tcPr>
            <w:tcW w:w="1170" w:type="dxa"/>
            <w:noWrap/>
            <w:hideMark/>
          </w:tcPr>
          <w:p w14:paraId="5D916ED2"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891</w:t>
            </w:r>
          </w:p>
        </w:tc>
        <w:tc>
          <w:tcPr>
            <w:tcW w:w="1080" w:type="dxa"/>
            <w:noWrap/>
            <w:hideMark/>
          </w:tcPr>
          <w:p w14:paraId="2F55450F" w14:textId="77777777" w:rsidR="00A650B8" w:rsidRPr="00A650B8" w:rsidRDefault="00A650B8" w:rsidP="00A650B8">
            <w:pPr>
              <w:widowControl/>
              <w:pBdr>
                <w:top w:val="none" w:sz="0" w:space="0" w:color="auto"/>
                <w:left w:val="none" w:sz="0" w:space="0" w:color="auto"/>
                <w:bottom w:val="none" w:sz="0" w:space="0" w:color="auto"/>
                <w:right w:val="none" w:sz="0" w:space="0" w:color="auto"/>
                <w:between w:val="none" w:sz="0" w:space="0" w:color="auto"/>
              </w:pBdr>
              <w:jc w:val="right"/>
              <w:rPr>
                <w:rFonts w:asciiTheme="minorHAnsi" w:eastAsia="Times New Roman" w:hAnsiTheme="minorHAnsi" w:cstheme="minorHAnsi"/>
              </w:rPr>
            </w:pPr>
            <w:r w:rsidRPr="00A650B8">
              <w:rPr>
                <w:rFonts w:asciiTheme="minorHAnsi" w:eastAsia="Times New Roman" w:hAnsiTheme="minorHAnsi" w:cstheme="minorHAnsi"/>
              </w:rPr>
              <w:t>0.83</w:t>
            </w:r>
          </w:p>
        </w:tc>
      </w:tr>
    </w:tbl>
    <w:p w14:paraId="0F222AA5" w14:textId="4F40CD68" w:rsidR="00A650B8" w:rsidRDefault="00A650B8" w:rsidP="00AA7710">
      <w:pPr>
        <w:pStyle w:val="BodyText12"/>
      </w:pPr>
    </w:p>
    <w:p w14:paraId="063E780C" w14:textId="32837FEF" w:rsidR="00EB3EE8" w:rsidRDefault="008D795E" w:rsidP="00AA7710">
      <w:pPr>
        <w:pStyle w:val="BodyText12"/>
      </w:pPr>
      <w:r w:rsidRPr="006A32C6">
        <w:t xml:space="preserve">For reference, </w:t>
      </w:r>
      <w:r w:rsidR="008876DA">
        <w:t>below are the number of subjects in the three trials, and the observed number of outcomes and hazard ratios.</w:t>
      </w:r>
    </w:p>
    <w:tbl>
      <w:tblPr>
        <w:tblStyle w:val="PlainTable3"/>
        <w:tblW w:w="0" w:type="auto"/>
        <w:tblLook w:val="0420" w:firstRow="1" w:lastRow="0" w:firstColumn="0" w:lastColumn="0" w:noHBand="0" w:noVBand="1"/>
      </w:tblPr>
      <w:tblGrid>
        <w:gridCol w:w="3028"/>
        <w:gridCol w:w="1202"/>
        <w:gridCol w:w="1890"/>
        <w:gridCol w:w="1350"/>
        <w:gridCol w:w="1890"/>
      </w:tblGrid>
      <w:tr w:rsidR="00EB3EE8" w14:paraId="607F3E05" w14:textId="77777777" w:rsidTr="00E079B7">
        <w:trPr>
          <w:cnfStyle w:val="100000000000" w:firstRow="1" w:lastRow="0" w:firstColumn="0" w:lastColumn="0" w:oddVBand="0" w:evenVBand="0" w:oddHBand="0" w:evenHBand="0" w:firstRowFirstColumn="0" w:firstRowLastColumn="0" w:lastRowFirstColumn="0" w:lastRowLastColumn="0"/>
        </w:trPr>
        <w:tc>
          <w:tcPr>
            <w:tcW w:w="3028" w:type="dxa"/>
          </w:tcPr>
          <w:p w14:paraId="2C365F45" w14:textId="77777777" w:rsidR="00E079B7" w:rsidRPr="00E079B7" w:rsidRDefault="00E079B7" w:rsidP="00E079B7">
            <w:pPr>
              <w:rPr>
                <w:rFonts w:asciiTheme="minorHAnsi" w:hAnsiTheme="minorHAnsi" w:cstheme="minorHAnsi"/>
                <w:caps w:val="0"/>
                <w:sz w:val="22"/>
                <w:szCs w:val="22"/>
              </w:rPr>
            </w:pPr>
          </w:p>
          <w:p w14:paraId="6E455EC6" w14:textId="0BBEA7C1" w:rsidR="00EB3EE8" w:rsidRPr="00E079B7" w:rsidRDefault="00EB3EE8" w:rsidP="00E079B7">
            <w:pPr>
              <w:rPr>
                <w:rFonts w:asciiTheme="minorHAnsi" w:hAnsiTheme="minorHAnsi" w:cstheme="minorHAnsi"/>
                <w:caps w:val="0"/>
                <w:sz w:val="22"/>
                <w:szCs w:val="22"/>
              </w:rPr>
            </w:pPr>
            <w:r w:rsidRPr="00E079B7">
              <w:rPr>
                <w:rFonts w:asciiTheme="minorHAnsi" w:hAnsiTheme="minorHAnsi" w:cstheme="minorHAnsi"/>
                <w:caps w:val="0"/>
                <w:sz w:val="22"/>
                <w:szCs w:val="22"/>
              </w:rPr>
              <w:t>Trial</w:t>
            </w:r>
          </w:p>
        </w:tc>
        <w:tc>
          <w:tcPr>
            <w:tcW w:w="1202" w:type="dxa"/>
          </w:tcPr>
          <w:p w14:paraId="7651B761" w14:textId="3C062EA1"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(Target)</w:t>
            </w:r>
          </w:p>
        </w:tc>
        <w:tc>
          <w:tcPr>
            <w:tcW w:w="1890" w:type="dxa"/>
          </w:tcPr>
          <w:p w14:paraId="37F50258" w14:textId="2537A370"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Subjects (Comparator)</w:t>
            </w:r>
          </w:p>
        </w:tc>
        <w:tc>
          <w:tcPr>
            <w:tcW w:w="1350" w:type="dxa"/>
          </w:tcPr>
          <w:p w14:paraId="4D67B86B" w14:textId="1223FA20"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Outcomes (Both)</w:t>
            </w:r>
          </w:p>
        </w:tc>
        <w:tc>
          <w:tcPr>
            <w:tcW w:w="1890" w:type="dxa"/>
          </w:tcPr>
          <w:p w14:paraId="696A1670" w14:textId="77777777" w:rsidR="00E079B7" w:rsidRDefault="00E079B7" w:rsidP="00E079B7">
            <w:pPr>
              <w:rPr>
                <w:rFonts w:asciiTheme="minorHAnsi" w:hAnsiTheme="minorHAnsi" w:cstheme="minorHAnsi"/>
                <w:caps w:val="0"/>
                <w:sz w:val="22"/>
                <w:szCs w:val="22"/>
              </w:rPr>
            </w:pPr>
          </w:p>
          <w:p w14:paraId="1F1AC188" w14:textId="2E14A77C" w:rsidR="00EB3EE8" w:rsidRPr="00E079B7" w:rsidRDefault="00EB3EE8" w:rsidP="00E079B7">
            <w:pPr>
              <w:jc w:val="right"/>
              <w:rPr>
                <w:rFonts w:asciiTheme="minorHAnsi" w:hAnsiTheme="minorHAnsi" w:cstheme="minorHAnsi"/>
                <w:caps w:val="0"/>
                <w:sz w:val="22"/>
                <w:szCs w:val="22"/>
              </w:rPr>
            </w:pPr>
            <w:r w:rsidRPr="00E079B7">
              <w:rPr>
                <w:rFonts w:asciiTheme="minorHAnsi" w:hAnsiTheme="minorHAnsi" w:cstheme="minorHAnsi"/>
                <w:caps w:val="0"/>
                <w:sz w:val="22"/>
                <w:szCs w:val="22"/>
              </w:rPr>
              <w:t>HR (95% CI)</w:t>
            </w:r>
          </w:p>
        </w:tc>
      </w:tr>
      <w:tr w:rsidR="00EB3EE8" w14:paraId="32DEF41F" w14:textId="77777777" w:rsidTr="00E079B7">
        <w:trPr>
          <w:cnfStyle w:val="000000100000" w:firstRow="0" w:lastRow="0" w:firstColumn="0" w:lastColumn="0" w:oddVBand="0" w:evenVBand="0" w:oddHBand="1" w:evenHBand="0" w:firstRowFirstColumn="0" w:firstRowLastColumn="0" w:lastRowFirstColumn="0" w:lastRowLastColumn="0"/>
        </w:trPr>
        <w:tc>
          <w:tcPr>
            <w:tcW w:w="3028" w:type="dxa"/>
          </w:tcPr>
          <w:p w14:paraId="0C7B27D3" w14:textId="77CACD95" w:rsidR="00EB3EE8" w:rsidRPr="00E079B7" w:rsidRDefault="00EB3EE8" w:rsidP="00AA7710">
            <w:pPr>
              <w:pStyle w:val="BodyText12"/>
              <w:rPr>
                <w:rFonts w:asciiTheme="minorHAnsi" w:hAnsiTheme="minorHAnsi" w:cstheme="minorHAnsi"/>
                <w:sz w:val="22"/>
                <w:szCs w:val="22"/>
              </w:rPr>
            </w:pPr>
            <w:r w:rsidRPr="00E079B7">
              <w:rPr>
                <w:rFonts w:asciiTheme="minorHAnsi" w:hAnsiTheme="minorHAnsi" w:cstheme="minorHAnsi"/>
                <w:sz w:val="22"/>
                <w:szCs w:val="22"/>
              </w:rPr>
              <w:t>Prostate cancer</w:t>
            </w:r>
          </w:p>
        </w:tc>
        <w:tc>
          <w:tcPr>
            <w:tcW w:w="1202" w:type="dxa"/>
          </w:tcPr>
          <w:p w14:paraId="6BB3939B" w14:textId="3E7553C1"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950</w:t>
            </w:r>
          </w:p>
        </w:tc>
        <w:tc>
          <w:tcPr>
            <w:tcW w:w="1890" w:type="dxa"/>
          </w:tcPr>
          <w:p w14:paraId="633285DC" w14:textId="1DBA2E92"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951</w:t>
            </w:r>
          </w:p>
        </w:tc>
        <w:tc>
          <w:tcPr>
            <w:tcW w:w="1350" w:type="dxa"/>
          </w:tcPr>
          <w:p w14:paraId="24464023" w14:textId="250B2161" w:rsidR="00EB3EE8" w:rsidRPr="00E079B7" w:rsidRDefault="00EB3EE8" w:rsidP="00E079B7">
            <w:pPr>
              <w:jc w:val="right"/>
              <w:rPr>
                <w:rFonts w:asciiTheme="minorHAnsi" w:hAnsiTheme="minorHAnsi" w:cstheme="minorHAnsi"/>
                <w:sz w:val="22"/>
                <w:szCs w:val="22"/>
              </w:rPr>
            </w:pPr>
            <w:r w:rsidRPr="00E079B7">
              <w:rPr>
                <w:rFonts w:asciiTheme="minorHAnsi" w:hAnsiTheme="minorHAnsi" w:cstheme="minorHAnsi"/>
                <w:sz w:val="22"/>
                <w:szCs w:val="22"/>
              </w:rPr>
              <w:t>727</w:t>
            </w:r>
          </w:p>
        </w:tc>
        <w:tc>
          <w:tcPr>
            <w:tcW w:w="1890" w:type="dxa"/>
          </w:tcPr>
          <w:p w14:paraId="361731D1" w14:textId="7E1ED89F" w:rsidR="00EB3EE8" w:rsidRPr="00E079B7" w:rsidRDefault="00EB3EE8"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0.82 (0.71</w:t>
            </w:r>
            <w:r w:rsidR="009B4EE4" w:rsidRPr="00E079B7">
              <w:rPr>
                <w:rFonts w:asciiTheme="minorHAnsi" w:hAnsiTheme="minorHAnsi" w:cstheme="minorHAnsi"/>
                <w:sz w:val="22"/>
                <w:szCs w:val="22"/>
              </w:rPr>
              <w:t>-</w:t>
            </w:r>
            <w:r w:rsidRPr="00E079B7">
              <w:rPr>
                <w:rFonts w:asciiTheme="minorHAnsi" w:hAnsiTheme="minorHAnsi" w:cstheme="minorHAnsi"/>
                <w:sz w:val="22"/>
                <w:szCs w:val="22"/>
              </w:rPr>
              <w:t>0.95)</w:t>
            </w:r>
          </w:p>
        </w:tc>
      </w:tr>
      <w:tr w:rsidR="00EB3EE8" w14:paraId="6C88E9AE" w14:textId="77777777" w:rsidTr="00E079B7">
        <w:tc>
          <w:tcPr>
            <w:tcW w:w="3028" w:type="dxa"/>
          </w:tcPr>
          <w:p w14:paraId="2E4810E5" w14:textId="6BBD0317" w:rsidR="00EB3EE8" w:rsidRPr="00E079B7" w:rsidRDefault="00EB3EE8" w:rsidP="00AA7710">
            <w:pPr>
              <w:pStyle w:val="BodyText12"/>
              <w:rPr>
                <w:rFonts w:asciiTheme="minorHAnsi" w:hAnsiTheme="minorHAnsi" w:cstheme="minorHAnsi"/>
                <w:sz w:val="22"/>
                <w:szCs w:val="22"/>
              </w:rPr>
            </w:pPr>
            <w:r w:rsidRPr="00E079B7">
              <w:rPr>
                <w:rFonts w:asciiTheme="minorHAnsi" w:hAnsiTheme="minorHAnsi" w:cstheme="minorHAnsi"/>
                <w:sz w:val="22"/>
                <w:szCs w:val="22"/>
              </w:rPr>
              <w:t>Breast cancer</w:t>
            </w:r>
          </w:p>
        </w:tc>
        <w:tc>
          <w:tcPr>
            <w:tcW w:w="1202" w:type="dxa"/>
          </w:tcPr>
          <w:p w14:paraId="1DBCED8C" w14:textId="0AF4D833" w:rsidR="00EB3EE8" w:rsidRPr="00E079B7" w:rsidRDefault="00DC60FD" w:rsidP="00E079B7">
            <w:pPr>
              <w:jc w:val="right"/>
              <w:rPr>
                <w:rFonts w:asciiTheme="minorHAnsi" w:hAnsiTheme="minorHAnsi" w:cstheme="minorHAnsi"/>
                <w:sz w:val="22"/>
                <w:szCs w:val="22"/>
              </w:rPr>
            </w:pPr>
            <w:r w:rsidRPr="00E079B7">
              <w:rPr>
                <w:rFonts w:asciiTheme="minorHAnsi" w:hAnsiTheme="minorHAnsi" w:cstheme="minorHAnsi"/>
                <w:sz w:val="22"/>
                <w:szCs w:val="22"/>
              </w:rPr>
              <w:t>1</w:t>
            </w:r>
            <w:r w:rsidR="00E079B7">
              <w:rPr>
                <w:rFonts w:asciiTheme="minorHAnsi" w:hAnsiTheme="minorHAnsi" w:cstheme="minorHAnsi"/>
                <w:sz w:val="22"/>
                <w:szCs w:val="22"/>
              </w:rPr>
              <w:t>,</w:t>
            </w:r>
            <w:r w:rsidRPr="00E079B7">
              <w:rPr>
                <w:rFonts w:asciiTheme="minorHAnsi" w:hAnsiTheme="minorHAnsi" w:cstheme="minorHAnsi"/>
                <w:sz w:val="22"/>
                <w:szCs w:val="22"/>
              </w:rPr>
              <w:t>026</w:t>
            </w:r>
          </w:p>
        </w:tc>
        <w:tc>
          <w:tcPr>
            <w:tcW w:w="1890" w:type="dxa"/>
          </w:tcPr>
          <w:p w14:paraId="73F1CADB" w14:textId="42C483DA" w:rsidR="00EB3EE8" w:rsidRPr="00E079B7" w:rsidRDefault="009B4EE4" w:rsidP="00E079B7">
            <w:pPr>
              <w:jc w:val="right"/>
              <w:rPr>
                <w:rFonts w:asciiTheme="minorHAnsi" w:hAnsiTheme="minorHAnsi" w:cstheme="minorHAnsi"/>
                <w:sz w:val="22"/>
                <w:szCs w:val="22"/>
              </w:rPr>
            </w:pPr>
            <w:r w:rsidRPr="00E079B7">
              <w:rPr>
                <w:rFonts w:asciiTheme="minorHAnsi" w:hAnsiTheme="minorHAnsi" w:cstheme="minorHAnsi"/>
                <w:sz w:val="22"/>
                <w:szCs w:val="22"/>
              </w:rPr>
              <w:t>1</w:t>
            </w:r>
            <w:r w:rsidR="00E079B7">
              <w:rPr>
                <w:rFonts w:asciiTheme="minorHAnsi" w:hAnsiTheme="minorHAnsi" w:cstheme="minorHAnsi"/>
                <w:sz w:val="22"/>
                <w:szCs w:val="22"/>
              </w:rPr>
              <w:t>,</w:t>
            </w:r>
            <w:r w:rsidRPr="00E079B7">
              <w:rPr>
                <w:rFonts w:asciiTheme="minorHAnsi" w:hAnsiTheme="minorHAnsi" w:cstheme="minorHAnsi"/>
                <w:sz w:val="22"/>
                <w:szCs w:val="22"/>
              </w:rPr>
              <w:t>020</w:t>
            </w:r>
          </w:p>
        </w:tc>
        <w:tc>
          <w:tcPr>
            <w:tcW w:w="1350" w:type="dxa"/>
          </w:tcPr>
          <w:p w14:paraId="1E0019D7" w14:textId="54BD7B92" w:rsidR="00EB3EE8" w:rsidRPr="00E079B7" w:rsidRDefault="0021391A" w:rsidP="00E079B7">
            <w:pPr>
              <w:jc w:val="right"/>
              <w:rPr>
                <w:rFonts w:asciiTheme="minorHAnsi" w:hAnsiTheme="minorHAnsi" w:cstheme="minorHAnsi"/>
                <w:sz w:val="22"/>
                <w:szCs w:val="22"/>
              </w:rPr>
            </w:pPr>
            <w:r w:rsidRPr="00E079B7">
              <w:rPr>
                <w:rFonts w:asciiTheme="minorHAnsi" w:hAnsiTheme="minorHAnsi" w:cstheme="minorHAnsi"/>
                <w:sz w:val="22"/>
                <w:szCs w:val="22"/>
              </w:rPr>
              <w:t>687</w:t>
            </w:r>
          </w:p>
        </w:tc>
        <w:tc>
          <w:tcPr>
            <w:tcW w:w="1890" w:type="dxa"/>
          </w:tcPr>
          <w:p w14:paraId="04EBFE56" w14:textId="2BF64FA2" w:rsidR="00EB3EE8" w:rsidRPr="00E079B7" w:rsidRDefault="009B4EE4"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0.82 (0.71-0.95)</w:t>
            </w:r>
          </w:p>
        </w:tc>
      </w:tr>
      <w:tr w:rsidR="00EB3EE8" w14:paraId="77C4C84D" w14:textId="77777777" w:rsidTr="00E079B7">
        <w:trPr>
          <w:cnfStyle w:val="000000100000" w:firstRow="0" w:lastRow="0" w:firstColumn="0" w:lastColumn="0" w:oddVBand="0" w:evenVBand="0" w:oddHBand="1" w:evenHBand="0" w:firstRowFirstColumn="0" w:firstRowLastColumn="0" w:lastRowFirstColumn="0" w:lastRowLastColumn="0"/>
        </w:trPr>
        <w:tc>
          <w:tcPr>
            <w:tcW w:w="3028" w:type="dxa"/>
          </w:tcPr>
          <w:p w14:paraId="5B799A24" w14:textId="24853A7C" w:rsidR="00EB3EE8" w:rsidRPr="00E079B7" w:rsidRDefault="00D5754F" w:rsidP="00AA7710">
            <w:pPr>
              <w:pStyle w:val="BodyText12"/>
              <w:rPr>
                <w:rFonts w:asciiTheme="minorHAnsi" w:hAnsiTheme="minorHAnsi" w:cstheme="minorHAnsi"/>
                <w:sz w:val="22"/>
                <w:szCs w:val="22"/>
              </w:rPr>
            </w:pPr>
            <w:r>
              <w:rPr>
                <w:rFonts w:asciiTheme="minorHAnsi" w:hAnsiTheme="minorHAnsi" w:cstheme="minorHAnsi"/>
                <w:sz w:val="22"/>
                <w:szCs w:val="22"/>
              </w:rPr>
              <w:t>A</w:t>
            </w:r>
            <w:r w:rsidRPr="00D5754F">
              <w:rPr>
                <w:rFonts w:asciiTheme="minorHAnsi" w:hAnsiTheme="minorHAnsi" w:cstheme="minorHAnsi"/>
                <w:sz w:val="22"/>
                <w:szCs w:val="22"/>
              </w:rPr>
              <w:t>dvanced cancer (excluding breast and prostate cancer) or multiple myeloma</w:t>
            </w:r>
          </w:p>
        </w:tc>
        <w:tc>
          <w:tcPr>
            <w:tcW w:w="1202" w:type="dxa"/>
          </w:tcPr>
          <w:p w14:paraId="631B4080" w14:textId="5C07EED9" w:rsidR="00EB3EE8" w:rsidRPr="00E079B7" w:rsidRDefault="004D6474" w:rsidP="00E079B7">
            <w:pPr>
              <w:jc w:val="right"/>
              <w:rPr>
                <w:rFonts w:asciiTheme="minorHAnsi" w:hAnsiTheme="minorHAnsi" w:cstheme="minorHAnsi"/>
                <w:sz w:val="22"/>
                <w:szCs w:val="22"/>
              </w:rPr>
            </w:pPr>
            <w:r w:rsidRPr="00E079B7">
              <w:rPr>
                <w:rFonts w:asciiTheme="minorHAnsi" w:hAnsiTheme="minorHAnsi" w:cstheme="minorHAnsi"/>
                <w:sz w:val="22"/>
                <w:szCs w:val="22"/>
              </w:rPr>
              <w:t>890</w:t>
            </w:r>
          </w:p>
        </w:tc>
        <w:tc>
          <w:tcPr>
            <w:tcW w:w="1890" w:type="dxa"/>
          </w:tcPr>
          <w:p w14:paraId="27865E25" w14:textId="1384459D" w:rsidR="00EB3EE8" w:rsidRPr="00E079B7" w:rsidRDefault="004D6474" w:rsidP="00E079B7">
            <w:pPr>
              <w:jc w:val="right"/>
              <w:rPr>
                <w:rFonts w:asciiTheme="minorHAnsi" w:hAnsiTheme="minorHAnsi" w:cstheme="minorHAnsi"/>
                <w:sz w:val="22"/>
                <w:szCs w:val="22"/>
              </w:rPr>
            </w:pPr>
            <w:r w:rsidRPr="00E079B7">
              <w:rPr>
                <w:rFonts w:asciiTheme="minorHAnsi" w:hAnsiTheme="minorHAnsi" w:cstheme="minorHAnsi"/>
                <w:sz w:val="22"/>
                <w:szCs w:val="22"/>
              </w:rPr>
              <w:t>886</w:t>
            </w:r>
          </w:p>
        </w:tc>
        <w:tc>
          <w:tcPr>
            <w:tcW w:w="1350" w:type="dxa"/>
          </w:tcPr>
          <w:p w14:paraId="68D67DA4" w14:textId="537F3FF2" w:rsidR="00EB3EE8" w:rsidRPr="00E079B7" w:rsidRDefault="00E21C01" w:rsidP="00E079B7">
            <w:pPr>
              <w:jc w:val="right"/>
              <w:rPr>
                <w:rFonts w:asciiTheme="minorHAnsi" w:hAnsiTheme="minorHAnsi" w:cstheme="minorHAnsi"/>
                <w:sz w:val="22"/>
                <w:szCs w:val="22"/>
              </w:rPr>
            </w:pPr>
            <w:r w:rsidRPr="00E079B7">
              <w:rPr>
                <w:rFonts w:asciiTheme="minorHAnsi" w:hAnsiTheme="minorHAnsi" w:cstheme="minorHAnsi"/>
                <w:sz w:val="22"/>
                <w:szCs w:val="22"/>
              </w:rPr>
              <w:t>601</w:t>
            </w:r>
          </w:p>
        </w:tc>
        <w:tc>
          <w:tcPr>
            <w:tcW w:w="1890" w:type="dxa"/>
          </w:tcPr>
          <w:p w14:paraId="079EF25F" w14:textId="6D3364DB" w:rsidR="00EB3EE8" w:rsidRPr="00E079B7" w:rsidRDefault="0021391A" w:rsidP="00E079B7">
            <w:pPr>
              <w:pStyle w:val="BodyText12"/>
              <w:jc w:val="right"/>
              <w:rPr>
                <w:rFonts w:asciiTheme="minorHAnsi" w:hAnsiTheme="minorHAnsi" w:cstheme="minorHAnsi"/>
                <w:sz w:val="22"/>
                <w:szCs w:val="22"/>
              </w:rPr>
            </w:pPr>
            <w:r w:rsidRPr="00E079B7">
              <w:rPr>
                <w:rFonts w:asciiTheme="minorHAnsi" w:hAnsiTheme="minorHAnsi" w:cstheme="minorHAnsi"/>
                <w:sz w:val="22"/>
                <w:szCs w:val="22"/>
              </w:rPr>
              <w:t>0.84 (0.71-0.98)</w:t>
            </w:r>
          </w:p>
        </w:tc>
      </w:tr>
    </w:tbl>
    <w:p w14:paraId="7DF49759" w14:textId="77777777" w:rsidR="00EB3EE8" w:rsidRDefault="00EB3EE8" w:rsidP="00AA7710">
      <w:pPr>
        <w:pStyle w:val="BodyText12"/>
      </w:pPr>
    </w:p>
    <w:p w14:paraId="4F7A6774" w14:textId="184B3F3C" w:rsidR="005E604A" w:rsidRDefault="00674EA3" w:rsidP="005E604A">
      <w:pPr>
        <w:pStyle w:val="BodyText12"/>
      </w:pPr>
      <w:r>
        <w:t xml:space="preserve">The table below compares the event counts </w:t>
      </w:r>
      <w:r w:rsidR="00965FF7">
        <w:t>in the main analysis</w:t>
      </w:r>
      <w:r w:rsidR="00033DC0">
        <w:t xml:space="preserve"> (using all inclusion criteria)</w:t>
      </w:r>
      <w:r w:rsidR="00965FF7">
        <w:t xml:space="preserve"> </w:t>
      </w:r>
      <w:r>
        <w:t>by type</w:t>
      </w:r>
      <w:r w:rsidR="009F647C">
        <w:t>, over all three cancer types</w:t>
      </w:r>
      <w:r w:rsidR="00591245">
        <w:t xml:space="preserve">. (The counts for the trials were reported in a paper combining data from the three trials </w:t>
      </w:r>
      <w:r w:rsidR="00591245">
        <w:fldChar w:fldCharType="begin">
          <w:fldData xml:space="preserve">PEVuZE5vdGU+PENpdGU+PEF1dGhvcj5MaXB0b248L0F1dGhvcj48WWVhcj4yMDEyPC9ZZWFyPjxS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</w:fldData>
        </w:fldChar>
      </w:r>
      <w:r w:rsidR="00591245">
        <w:instrText xml:space="preserve"> ADDIN EN.CITE </w:instrText>
      </w:r>
      <w:r w:rsidR="00591245">
        <w:fldChar w:fldCharType="begin">
          <w:fldData xml:space="preserve">PEVuZE5vdGU+PENpdGU+PEF1dGhvcj5MaXB0b248L0F1dGhvcj48WWVhcj4yMDEyPC9ZZWFyPjxS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</w:fldData>
        </w:fldChar>
      </w:r>
      <w:r w:rsidR="00591245">
        <w:instrText xml:space="preserve"> ADDIN EN.CITE.DATA </w:instrText>
      </w:r>
      <w:r w:rsidR="00591245">
        <w:fldChar w:fldCharType="end"/>
      </w:r>
      <w:r w:rsidR="00591245">
        <w:fldChar w:fldCharType="separate"/>
      </w:r>
      <w:r w:rsidR="00591245">
        <w:rPr>
          <w:noProof/>
        </w:rPr>
        <w:t>[</w:t>
      </w:r>
      <w:hyperlink w:anchor="_ENREF_19" w:tooltip="Lipton, 2012 #16" w:history="1">
        <w:r w:rsidR="00591245">
          <w:rPr>
            <w:noProof/>
          </w:rPr>
          <w:t>19</w:t>
        </w:r>
      </w:hyperlink>
      <w:r w:rsidR="00591245">
        <w:rPr>
          <w:noProof/>
        </w:rPr>
        <w:t>]</w:t>
      </w:r>
      <w:r w:rsidR="00591245">
        <w:fldChar w:fldCharType="end"/>
      </w:r>
      <w:r w:rsidR="00591245">
        <w:t>)</w:t>
      </w:r>
      <w:r>
        <w:t>:</w:t>
      </w:r>
    </w:p>
    <w:tbl>
      <w:tblPr>
        <w:tblStyle w:val="PlainTable3"/>
        <w:tblW w:w="9270" w:type="dxa"/>
        <w:tblLook w:val="0420" w:firstRow="1" w:lastRow="0" w:firstColumn="0" w:lastColumn="0" w:noHBand="0" w:noVBand="1"/>
      </w:tblPr>
      <w:tblGrid>
        <w:gridCol w:w="3690"/>
        <w:gridCol w:w="3060"/>
        <w:gridCol w:w="2520"/>
      </w:tblGrid>
      <w:tr w:rsidR="005E604A" w:rsidRPr="005E604A" w14:paraId="73774BFB" w14:textId="77777777" w:rsidTr="00703406">
        <w:trPr>
          <w:cnfStyle w:val="100000000000" w:firstRow="1" w:lastRow="0" w:firstColumn="0" w:lastColumn="0" w:oddVBand="0" w:evenVBand="0" w:oddHBand="0" w:evenHBand="0" w:firstRowFirstColumn="0" w:firstRowLastColumn="0" w:lastRowFirstColumn="0" w:lastRowLastColumn="0"/>
          <w:trHeight w:val="300"/>
        </w:trPr>
        <w:tc>
          <w:tcPr>
            <w:tcW w:w="3690" w:type="dxa"/>
            <w:noWrap/>
            <w:hideMark/>
          </w:tcPr>
          <w:p w14:paraId="1EDC8EE8" w14:textId="106DEAE0" w:rsidR="005E604A" w:rsidRPr="005E604A" w:rsidRDefault="003B0BAB" w:rsidP="005E604A">
            <w:pPr>
              <w:rPr>
                <w:rFonts w:asciiTheme="minorHAnsi" w:hAnsiTheme="minorHAnsi" w:cstheme="minorHAnsi"/>
                <w:caps w:val="0"/>
                <w:sz w:val="22"/>
                <w:szCs w:val="22"/>
              </w:rPr>
            </w:pPr>
            <w:r>
              <w:rPr>
                <w:rFonts w:asciiTheme="minorHAnsi" w:hAnsiTheme="minorHAnsi" w:cstheme="minorHAnsi"/>
                <w:caps w:val="0"/>
                <w:sz w:val="22"/>
                <w:szCs w:val="22"/>
              </w:rPr>
              <w:t>Event Type</w:t>
            </w:r>
          </w:p>
        </w:tc>
        <w:tc>
          <w:tcPr>
            <w:tcW w:w="3060" w:type="dxa"/>
            <w:noWrap/>
            <w:hideMark/>
          </w:tcPr>
          <w:p w14:paraId="0E632118" w14:textId="77777777" w:rsidR="005E604A" w:rsidRPr="005E604A" w:rsidRDefault="005E604A" w:rsidP="00703406">
            <w:pPr>
              <w:jc w:val="right"/>
              <w:rPr>
                <w:rFonts w:asciiTheme="minorHAnsi" w:hAnsiTheme="minorHAnsi" w:cstheme="minorHAnsi"/>
                <w:caps w:val="0"/>
                <w:sz w:val="22"/>
                <w:szCs w:val="22"/>
              </w:rPr>
            </w:pPr>
            <w:r w:rsidRPr="005E604A">
              <w:rPr>
                <w:rFonts w:asciiTheme="minorHAnsi" w:hAnsiTheme="minorHAnsi" w:cstheme="minorHAnsi"/>
                <w:caps w:val="0"/>
                <w:sz w:val="22"/>
                <w:szCs w:val="22"/>
              </w:rPr>
              <w:t>Observational study</w:t>
            </w:r>
          </w:p>
        </w:tc>
        <w:tc>
          <w:tcPr>
            <w:tcW w:w="2520" w:type="dxa"/>
            <w:noWrap/>
            <w:hideMark/>
          </w:tcPr>
          <w:p w14:paraId="0BF93BC9" w14:textId="2E099881" w:rsidR="005E604A" w:rsidRPr="005E604A" w:rsidRDefault="005E604A" w:rsidP="00703406">
            <w:pPr>
              <w:jc w:val="right"/>
              <w:rPr>
                <w:rFonts w:asciiTheme="minorHAnsi" w:hAnsiTheme="minorHAnsi" w:cstheme="minorHAnsi"/>
                <w:caps w:val="0"/>
                <w:sz w:val="22"/>
                <w:szCs w:val="22"/>
              </w:rPr>
            </w:pPr>
            <w:r w:rsidRPr="005E604A">
              <w:rPr>
                <w:rFonts w:asciiTheme="minorHAnsi" w:hAnsiTheme="minorHAnsi" w:cstheme="minorHAnsi"/>
                <w:caps w:val="0"/>
                <w:sz w:val="22"/>
                <w:szCs w:val="22"/>
              </w:rPr>
              <w:t>Trial</w:t>
            </w:r>
          </w:p>
        </w:tc>
      </w:tr>
      <w:tr w:rsidR="005E604A" w:rsidRPr="005E604A" w14:paraId="33ED7BD3"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noWrap/>
            <w:hideMark/>
          </w:tcPr>
          <w:p w14:paraId="42AAE4B4"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Pathological fracture</w:t>
            </w:r>
          </w:p>
        </w:tc>
        <w:tc>
          <w:tcPr>
            <w:tcW w:w="3060" w:type="dxa"/>
            <w:noWrap/>
            <w:hideMark/>
          </w:tcPr>
          <w:p w14:paraId="3114A56F"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336 (18.7%)</w:t>
            </w:r>
          </w:p>
        </w:tc>
        <w:tc>
          <w:tcPr>
            <w:tcW w:w="2520" w:type="dxa"/>
            <w:noWrap/>
            <w:hideMark/>
          </w:tcPr>
          <w:p w14:paraId="001B5737"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1,133 (44.2%)</w:t>
            </w:r>
          </w:p>
        </w:tc>
      </w:tr>
      <w:tr w:rsidR="005E604A" w:rsidRPr="005E604A" w14:paraId="4F3BB475" w14:textId="77777777" w:rsidTr="00703406">
        <w:trPr>
          <w:trHeight w:val="300"/>
        </w:trPr>
        <w:tc>
          <w:tcPr>
            <w:tcW w:w="3690" w:type="dxa"/>
            <w:noWrap/>
            <w:hideMark/>
          </w:tcPr>
          <w:p w14:paraId="38B412E3"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Radiation to bone</w:t>
            </w:r>
          </w:p>
        </w:tc>
        <w:tc>
          <w:tcPr>
            <w:tcW w:w="3060" w:type="dxa"/>
            <w:noWrap/>
            <w:hideMark/>
          </w:tcPr>
          <w:p w14:paraId="6F457065"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1,378 (76.6%)</w:t>
            </w:r>
          </w:p>
        </w:tc>
        <w:tc>
          <w:tcPr>
            <w:tcW w:w="2520" w:type="dxa"/>
            <w:noWrap/>
            <w:hideMark/>
          </w:tcPr>
          <w:p w14:paraId="55F5BC0A"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1,134 (44.2%)</w:t>
            </w:r>
          </w:p>
        </w:tc>
      </w:tr>
      <w:tr w:rsidR="005E604A" w:rsidRPr="005E604A" w14:paraId="40E25748"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noWrap/>
            <w:hideMark/>
          </w:tcPr>
          <w:p w14:paraId="4086CAC4"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Spinal cord compression</w:t>
            </w:r>
          </w:p>
        </w:tc>
        <w:tc>
          <w:tcPr>
            <w:tcW w:w="3060" w:type="dxa"/>
            <w:noWrap/>
            <w:hideMark/>
          </w:tcPr>
          <w:p w14:paraId="0E1D8804"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53 (2.9%)</w:t>
            </w:r>
          </w:p>
        </w:tc>
        <w:tc>
          <w:tcPr>
            <w:tcW w:w="2520" w:type="dxa"/>
            <w:noWrap/>
            <w:hideMark/>
          </w:tcPr>
          <w:p w14:paraId="1DF7A785"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162 (6.3%)</w:t>
            </w:r>
          </w:p>
        </w:tc>
      </w:tr>
      <w:tr w:rsidR="005E604A" w:rsidRPr="005E604A" w14:paraId="4CD07516" w14:textId="77777777" w:rsidTr="00703406">
        <w:trPr>
          <w:trHeight w:val="300"/>
        </w:trPr>
        <w:tc>
          <w:tcPr>
            <w:tcW w:w="3690" w:type="dxa"/>
            <w:tcBorders>
              <w:bottom w:val="single" w:sz="4" w:space="0" w:color="auto"/>
            </w:tcBorders>
            <w:noWrap/>
            <w:hideMark/>
          </w:tcPr>
          <w:p w14:paraId="463B4750"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Surgery to bone</w:t>
            </w:r>
          </w:p>
        </w:tc>
        <w:tc>
          <w:tcPr>
            <w:tcW w:w="3060" w:type="dxa"/>
            <w:tcBorders>
              <w:bottom w:val="single" w:sz="4" w:space="0" w:color="auto"/>
            </w:tcBorders>
            <w:noWrap/>
            <w:hideMark/>
          </w:tcPr>
          <w:p w14:paraId="6B2B9FF3"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32 (1.8%)</w:t>
            </w:r>
          </w:p>
        </w:tc>
        <w:tc>
          <w:tcPr>
            <w:tcW w:w="2520" w:type="dxa"/>
            <w:tcBorders>
              <w:bottom w:val="single" w:sz="4" w:space="0" w:color="auto"/>
            </w:tcBorders>
            <w:noWrap/>
            <w:hideMark/>
          </w:tcPr>
          <w:p w14:paraId="03A42FF5"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135 (5.3%)</w:t>
            </w:r>
          </w:p>
        </w:tc>
      </w:tr>
      <w:tr w:rsidR="005E604A" w:rsidRPr="005E604A" w14:paraId="478BE3A9" w14:textId="77777777" w:rsidTr="00703406">
        <w:trPr>
          <w:cnfStyle w:val="000000100000" w:firstRow="0" w:lastRow="0" w:firstColumn="0" w:lastColumn="0" w:oddVBand="0" w:evenVBand="0" w:oddHBand="1" w:evenHBand="0" w:firstRowFirstColumn="0" w:firstRowLastColumn="0" w:lastRowFirstColumn="0" w:lastRowLastColumn="0"/>
          <w:trHeight w:val="300"/>
        </w:trPr>
        <w:tc>
          <w:tcPr>
            <w:tcW w:w="3690" w:type="dxa"/>
            <w:tcBorders>
              <w:top w:val="single" w:sz="4" w:space="0" w:color="auto"/>
            </w:tcBorders>
            <w:noWrap/>
            <w:hideMark/>
          </w:tcPr>
          <w:p w14:paraId="7428B7D6" w14:textId="77777777" w:rsidR="005E604A" w:rsidRPr="005E604A" w:rsidRDefault="005E604A" w:rsidP="005E604A">
            <w:pPr>
              <w:rPr>
                <w:rFonts w:asciiTheme="minorHAnsi" w:hAnsiTheme="minorHAnsi" w:cstheme="minorHAnsi"/>
                <w:sz w:val="22"/>
                <w:szCs w:val="22"/>
              </w:rPr>
            </w:pPr>
            <w:r w:rsidRPr="005E604A">
              <w:rPr>
                <w:rFonts w:asciiTheme="minorHAnsi" w:hAnsiTheme="minorHAnsi" w:cstheme="minorHAnsi"/>
                <w:sz w:val="22"/>
                <w:szCs w:val="22"/>
              </w:rPr>
              <w:t>Total events</w:t>
            </w:r>
          </w:p>
        </w:tc>
        <w:tc>
          <w:tcPr>
            <w:tcW w:w="3060" w:type="dxa"/>
            <w:tcBorders>
              <w:top w:val="single" w:sz="4" w:space="0" w:color="auto"/>
            </w:tcBorders>
            <w:noWrap/>
            <w:hideMark/>
          </w:tcPr>
          <w:p w14:paraId="59218DB1"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1,799 (100.0%)</w:t>
            </w:r>
          </w:p>
        </w:tc>
        <w:tc>
          <w:tcPr>
            <w:tcW w:w="2520" w:type="dxa"/>
            <w:tcBorders>
              <w:top w:val="single" w:sz="4" w:space="0" w:color="auto"/>
            </w:tcBorders>
            <w:noWrap/>
            <w:hideMark/>
          </w:tcPr>
          <w:p w14:paraId="7745B05D" w14:textId="77777777" w:rsidR="005E604A" w:rsidRPr="005E604A" w:rsidRDefault="005E604A" w:rsidP="00703406">
            <w:pPr>
              <w:jc w:val="right"/>
              <w:rPr>
                <w:rFonts w:asciiTheme="minorHAnsi" w:hAnsiTheme="minorHAnsi" w:cstheme="minorHAnsi"/>
                <w:sz w:val="22"/>
                <w:szCs w:val="22"/>
              </w:rPr>
            </w:pPr>
            <w:r w:rsidRPr="005E604A">
              <w:rPr>
                <w:rFonts w:asciiTheme="minorHAnsi" w:hAnsiTheme="minorHAnsi" w:cstheme="minorHAnsi"/>
                <w:sz w:val="22"/>
                <w:szCs w:val="22"/>
              </w:rPr>
              <w:t>2,564 (100.0%)</w:t>
            </w:r>
          </w:p>
        </w:tc>
      </w:tr>
    </w:tbl>
    <w:p w14:paraId="7315B419" w14:textId="77777777" w:rsidR="005E604A" w:rsidRDefault="005E604A" w:rsidP="005E604A">
      <w:pPr>
        <w:pStyle w:val="BodyText12"/>
      </w:pPr>
    </w:p>
    <w:p w14:paraId="75A706C2" w14:textId="42F60474" w:rsidR="008D795E" w:rsidRDefault="005E604A" w:rsidP="00901EE4">
      <w:pPr>
        <w:pStyle w:val="Heading2"/>
      </w:pPr>
      <w:r>
        <w:t xml:space="preserve"> </w:t>
      </w:r>
      <w:bookmarkStart w:id="47" w:name="_Toc508376916"/>
      <w:r w:rsidR="005C715F">
        <w:t>Cohort Comparability</w:t>
      </w:r>
      <w:bookmarkEnd w:id="47"/>
      <w:r w:rsidR="005C715F">
        <w:t xml:space="preserve"> </w:t>
      </w:r>
    </w:p>
    <w:p w14:paraId="60823268" w14:textId="41297B3A" w:rsidR="008D795E" w:rsidRDefault="008D795E" w:rsidP="00AA7710">
      <w:pPr>
        <w:pStyle w:val="BodyText12"/>
      </w:pPr>
      <w:r w:rsidRPr="00FC16B4">
        <w:t>Figure 1 show the preference score distribution</w:t>
      </w:r>
      <w:r w:rsidR="00901657">
        <w:t>s</w:t>
      </w:r>
      <w:r w:rsidRPr="00FC16B4">
        <w:t xml:space="preserve"> for the two cohorts</w:t>
      </w:r>
      <w:r>
        <w:t xml:space="preserve"> when applying all inclusion criteria</w:t>
      </w:r>
      <w:r w:rsidRPr="00FC16B4">
        <w:t>, showing tha</w:t>
      </w:r>
      <w:r>
        <w:t xml:space="preserve">t the cohorts </w:t>
      </w:r>
      <w:r w:rsidRPr="00FC16B4">
        <w:t xml:space="preserve">have </w:t>
      </w:r>
      <w:r>
        <w:t>substantial</w:t>
      </w:r>
      <w:r w:rsidRPr="00FC16B4">
        <w:t xml:space="preserve"> overlap based on their baseline covariates.</w:t>
      </w:r>
    </w:p>
    <w:p w14:paraId="7DD4A6BB" w14:textId="2471D35A" w:rsidR="008D795E" w:rsidRDefault="00043753" w:rsidP="008D795E">
      <w:pPr>
        <w:jc w:val="center"/>
      </w:pPr>
      <w:r>
        <w:rPr>
          <w:noProof/>
        </w:rPr>
        <w:lastRenderedPageBreak/>
        <w:drawing>
          <wp:inline distT="0" distB="0" distL="0" distR="0" wp14:anchorId="23081ABA" wp14:editId="484BF138">
            <wp:extent cx="3657600" cy="2973705"/>
            <wp:effectExtent l="0" t="0" r="0" b="0"/>
            <wp:docPr id="5" name="Picture 5" descr="C:\Users\mschuemi\AppData\Local\Microsoft\Windows\Temporary Internet Files\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chuemi\AppData\Local\Microsoft\Windows\Temporary Internet Files\Content.Word\p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2973705"/>
                    </a:xfrm>
                    <a:prstGeom prst="rect">
                      <a:avLst/>
                    </a:prstGeom>
                    <a:noFill/>
                    <a:ln>
                      <a:noFill/>
                    </a:ln>
                  </pic:spPr>
                </pic:pic>
              </a:graphicData>
            </a:graphic>
          </wp:inline>
        </w:drawing>
      </w:r>
    </w:p>
    <w:p w14:paraId="620D43CD" w14:textId="78437930" w:rsidR="008D795E" w:rsidRPr="00AF26DF" w:rsidRDefault="008D795E" w:rsidP="008D795E">
      <w:r>
        <w:rPr>
          <w:b/>
        </w:rPr>
        <w:t xml:space="preserve">Figure 1. </w:t>
      </w:r>
      <w:r>
        <w:t>Preference score distribution for the two cohorts.</w:t>
      </w:r>
      <w:r w:rsidR="003A0C34">
        <w:t xml:space="preserve"> </w:t>
      </w:r>
    </w:p>
    <w:p w14:paraId="36932710" w14:textId="1DE1276E" w:rsidR="008D795E" w:rsidRPr="00FC16B4" w:rsidRDefault="008D795E" w:rsidP="008D795E">
      <w:r w:rsidRPr="00FC16B4">
        <w:t xml:space="preserve">Figures </w:t>
      </w:r>
      <w:r>
        <w:t>2</w:t>
      </w:r>
      <w:r w:rsidRPr="00FC16B4">
        <w:t xml:space="preserve"> show</w:t>
      </w:r>
      <w:r w:rsidR="00BC02FB">
        <w:t>s</w:t>
      </w:r>
      <w:r w:rsidRPr="00FC16B4">
        <w:t xml:space="preserve"> the covariate balance on the propensity score, confirming that some covariates show imbalance before propensity score stratification. After </w:t>
      </w:r>
      <w:r>
        <w:t>matching</w:t>
      </w:r>
      <w:r w:rsidRPr="00FC16B4">
        <w:t xml:space="preserve">, the balance is improved. </w:t>
      </w:r>
    </w:p>
    <w:p w14:paraId="4644FE09" w14:textId="77777777" w:rsidR="008D795E" w:rsidRDefault="008D795E" w:rsidP="008D795E">
      <w:pPr>
        <w:rPr>
          <w:b/>
        </w:rPr>
      </w:pPr>
    </w:p>
    <w:p w14:paraId="5FD26B2C" w14:textId="3F99E6BC" w:rsidR="008D795E" w:rsidRDefault="00BC02FB" w:rsidP="008D795E">
      <w:pPr>
        <w:jc w:val="center"/>
      </w:pPr>
      <w:r>
        <w:rPr>
          <w:noProof/>
        </w:rPr>
        <w:drawing>
          <wp:inline distT="0" distB="0" distL="0" distR="0" wp14:anchorId="603BD4BE" wp14:editId="0F7A25AB">
            <wp:extent cx="5943600" cy="1634490"/>
            <wp:effectExtent l="0" t="0" r="0" b="3810"/>
            <wp:docPr id="11" name="Picture 11" descr="C:\Users\mschuemi\AppData\Local\Microsoft\Windows\Temporary Internet Files\Content.Word\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schuemi\AppData\Local\Microsoft\Windows\Temporary Internet Files\Content.Word\balanc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266650E6" w14:textId="117F17DA" w:rsidR="008D795E" w:rsidRDefault="008D795E" w:rsidP="008D795E">
      <w:r w:rsidRPr="00263634">
        <w:rPr>
          <w:b/>
        </w:rPr>
        <w:t xml:space="preserve">Figure </w:t>
      </w:r>
      <w:r w:rsidR="00BC02FB">
        <w:rPr>
          <w:b/>
        </w:rPr>
        <w:t>2</w:t>
      </w:r>
      <w:r>
        <w:t xml:space="preserve">. Covariate balance before and after stratification on the propensity score. Each blue dot represents a single covariate captured at baseline (treatment initiation). The </w:t>
      </w:r>
      <w:r w:rsidR="00D61567">
        <w:t xml:space="preserve">left </w:t>
      </w:r>
      <w:r w:rsidR="00D07110">
        <w:t>column</w:t>
      </w:r>
      <w:r>
        <w:t xml:space="preserve"> shows the standardized difference in mean before PS stratification. The </w:t>
      </w:r>
      <w:r w:rsidR="00D61567">
        <w:t xml:space="preserve">right </w:t>
      </w:r>
      <w:r w:rsidR="00D07110">
        <w:t xml:space="preserve">column </w:t>
      </w:r>
      <w:r>
        <w:t>show</w:t>
      </w:r>
      <w:r w:rsidRPr="0018677B">
        <w:t xml:space="preserve"> </w:t>
      </w:r>
      <w:r>
        <w:t>the standardized difference in mean after PS stratification.</w:t>
      </w:r>
    </w:p>
    <w:p w14:paraId="44ADE6AE" w14:textId="6FA3563F" w:rsidR="005C715F" w:rsidRDefault="005C715F" w:rsidP="00EC2721">
      <w:pPr>
        <w:pStyle w:val="Heading2"/>
      </w:pPr>
      <w:bookmarkStart w:id="48" w:name="_Toc508376917"/>
      <w:r>
        <w:t>Systematic Error Assessment</w:t>
      </w:r>
      <w:bookmarkEnd w:id="48"/>
      <w:r>
        <w:t xml:space="preserve"> </w:t>
      </w:r>
    </w:p>
    <w:p w14:paraId="683093E3" w14:textId="6BD653B3" w:rsidR="007F13AE" w:rsidRPr="007F13AE" w:rsidRDefault="007F13AE" w:rsidP="007F13AE">
      <w:r>
        <w:t>Using the estimates produced for the negative control outcomes</w:t>
      </w:r>
      <w:r w:rsidR="00594507">
        <w:t xml:space="preserve"> we fitted null distributions. The parameters for the fitted distributions are shown in </w:t>
      </w:r>
      <w:ins w:id="49" w:author="Voss, Erica [JRDUS]" w:date="2018-03-04T15:52:00Z">
        <w:r w:rsidR="003B0BAB">
          <w:t>F</w:t>
        </w:r>
      </w:ins>
      <w:del w:id="50" w:author="Voss, Erica [JRDUS]" w:date="2018-03-04T15:52:00Z">
        <w:r w:rsidR="00594507" w:rsidDel="003B0BAB">
          <w:delText>f</w:delText>
        </w:r>
      </w:del>
      <w:r w:rsidR="00594507">
        <w:t>igure 3.</w:t>
      </w:r>
    </w:p>
    <w:p w14:paraId="1F9E0FD2" w14:textId="77777777" w:rsidR="00D40500" w:rsidRPr="00D40500" w:rsidRDefault="00D40500" w:rsidP="00D40500"/>
    <w:p w14:paraId="583FFF40" w14:textId="2EDC96CF" w:rsidR="008D795E" w:rsidRDefault="00794871" w:rsidP="00AA7710">
      <w:pPr>
        <w:pStyle w:val="BodyText12"/>
      </w:pPr>
      <w:r>
        <w:rPr>
          <w:noProof/>
        </w:rPr>
        <w:lastRenderedPageBreak/>
        <w:drawing>
          <wp:inline distT="0" distB="0" distL="0" distR="0" wp14:anchorId="467718E5" wp14:editId="19B9EF50">
            <wp:extent cx="5943600" cy="1069848"/>
            <wp:effectExtent l="0" t="0" r="0" b="0"/>
            <wp:docPr id="3" name="Picture 3" descr="C:\Users\mschuemi\AppData\Local\Microsoft\Windows\Temporary Internet Files\Content.Word\simplifiedNull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AppData\Local\Microsoft\Windows\Temporary Internet Files\Content.Word\simplifiedNullDistribu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069848"/>
                    </a:xfrm>
                    <a:prstGeom prst="rect">
                      <a:avLst/>
                    </a:prstGeom>
                    <a:noFill/>
                    <a:ln>
                      <a:noFill/>
                    </a:ln>
                  </pic:spPr>
                </pic:pic>
              </a:graphicData>
            </a:graphic>
          </wp:inline>
        </w:drawing>
      </w:r>
      <w:r w:rsidR="008D795E" w:rsidRPr="00263634">
        <w:rPr>
          <w:b/>
        </w:rPr>
        <w:t xml:space="preserve">Figure </w:t>
      </w:r>
      <w:r w:rsidR="006339BA">
        <w:rPr>
          <w:b/>
        </w:rPr>
        <w:t>3</w:t>
      </w:r>
      <w:r w:rsidR="008D795E">
        <w:t>. Empirical null distributions based on the negative control outcomes. The distributions are expressed as the mean (95% confidence interval) and standard deviation (95% confidence interval).</w:t>
      </w:r>
    </w:p>
    <w:p w14:paraId="1551B3FA" w14:textId="689A6503" w:rsidR="0055759D" w:rsidRDefault="0055759D" w:rsidP="00AA7710">
      <w:pPr>
        <w:pStyle w:val="BodyText12"/>
      </w:pPr>
      <w:r>
        <w:t>Figure</w:t>
      </w:r>
      <w:r w:rsidR="005B2661">
        <w:t>s</w:t>
      </w:r>
      <w:r>
        <w:t xml:space="preserve"> </w:t>
      </w:r>
      <w:r w:rsidR="005B2661">
        <w:t>4-6</w:t>
      </w:r>
      <w:r>
        <w:t xml:space="preserve"> shows the results of the analysis of systematic error using both negative and positive controls.</w:t>
      </w:r>
    </w:p>
    <w:p w14:paraId="145B2295" w14:textId="5A03B903" w:rsidR="009E5535" w:rsidRDefault="007F13AE" w:rsidP="00AA7710">
      <w:pPr>
        <w:pStyle w:val="BodyText12"/>
      </w:pPr>
      <w:r>
        <w:rPr>
          <w:noProof/>
        </w:rPr>
        <w:drawing>
          <wp:inline distT="0" distB="0" distL="0" distR="0" wp14:anchorId="4D50101F" wp14:editId="4E28977C">
            <wp:extent cx="5943600" cy="3624146"/>
            <wp:effectExtent l="0" t="0" r="0" b="0"/>
            <wp:docPr id="12" name="Picture 12" descr="C:\Users\mschuemi\AppData\Local\Microsoft\Windows\Temporary Internet Files\Content.Word\ciCoverage_a1_t1_c2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chuemi\AppData\Local\Microsoft\Windows\Temporary Internet Files\Content.Word\ciCoverage_a1_t1_c2_OutcomeControl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624146"/>
                    </a:xfrm>
                    <a:prstGeom prst="rect">
                      <a:avLst/>
                    </a:prstGeom>
                    <a:noFill/>
                    <a:ln>
                      <a:noFill/>
                    </a:ln>
                  </pic:spPr>
                </pic:pic>
              </a:graphicData>
            </a:graphic>
          </wp:inline>
        </w:drawing>
      </w:r>
    </w:p>
    <w:p w14:paraId="5BC54D1B" w14:textId="67F61CED" w:rsidR="005B2661" w:rsidRDefault="005B2661" w:rsidP="005B2661">
      <w:pPr>
        <w:pStyle w:val="BodyText12"/>
      </w:pPr>
      <w:r>
        <w:rPr>
          <w:b/>
        </w:rPr>
        <w:t>Figure 4.</w:t>
      </w:r>
      <w:r>
        <w:t xml:space="preserve"> Prostate cancer: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BDD7C62" w14:textId="3D3DD213" w:rsidR="007F13AE" w:rsidRDefault="007F13AE" w:rsidP="00AA7710">
      <w:pPr>
        <w:pStyle w:val="BodyText12"/>
      </w:pPr>
    </w:p>
    <w:p w14:paraId="07B107E9" w14:textId="7933F5D8" w:rsidR="007F13AE" w:rsidRDefault="007F13AE" w:rsidP="00AA7710">
      <w:pPr>
        <w:pStyle w:val="BodyText12"/>
      </w:pPr>
      <w:r>
        <w:rPr>
          <w:noProof/>
        </w:rPr>
        <w:lastRenderedPageBreak/>
        <w:drawing>
          <wp:inline distT="0" distB="0" distL="0" distR="0" wp14:anchorId="5CB46C17" wp14:editId="413AE406">
            <wp:extent cx="5943600" cy="3624146"/>
            <wp:effectExtent l="0" t="0" r="0" b="0"/>
            <wp:docPr id="13" name="Picture 13" descr="C:\Users\mschuemi\AppData\Local\Microsoft\Windows\Temporary Internet Files\Content.Word\ciCoverage_a1_t3_c4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schuemi\AppData\Local\Microsoft\Windows\Temporary Internet Files\Content.Word\ciCoverage_a1_t3_c4_OutcomeContro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624146"/>
                    </a:xfrm>
                    <a:prstGeom prst="rect">
                      <a:avLst/>
                    </a:prstGeom>
                    <a:noFill/>
                    <a:ln>
                      <a:noFill/>
                    </a:ln>
                  </pic:spPr>
                </pic:pic>
              </a:graphicData>
            </a:graphic>
          </wp:inline>
        </w:drawing>
      </w:r>
    </w:p>
    <w:p w14:paraId="175CBBCD" w14:textId="7DC29C98" w:rsidR="005B2661" w:rsidRDefault="005B2661" w:rsidP="005B2661">
      <w:pPr>
        <w:pStyle w:val="BodyText12"/>
      </w:pPr>
      <w:r>
        <w:rPr>
          <w:b/>
        </w:rPr>
        <w:t>Figure 5.</w:t>
      </w:r>
      <w:r>
        <w:t xml:space="preserve"> Breast cancer: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96B4765" w14:textId="7CDE34DF" w:rsidR="007F13AE" w:rsidRDefault="007F13AE" w:rsidP="00AA7710">
      <w:pPr>
        <w:pStyle w:val="BodyText12"/>
      </w:pPr>
    </w:p>
    <w:p w14:paraId="739F3A75" w14:textId="73C9BD59" w:rsidR="007F13AE" w:rsidRDefault="007F13AE" w:rsidP="00AA7710">
      <w:pPr>
        <w:pStyle w:val="BodyText12"/>
      </w:pPr>
      <w:r>
        <w:rPr>
          <w:noProof/>
        </w:rPr>
        <w:lastRenderedPageBreak/>
        <w:drawing>
          <wp:inline distT="0" distB="0" distL="0" distR="0" wp14:anchorId="2E7C1644" wp14:editId="00992F80">
            <wp:extent cx="5943600" cy="3624146"/>
            <wp:effectExtent l="0" t="0" r="0" b="0"/>
            <wp:docPr id="15" name="Picture 15" descr="C:\Users\mschuemi\AppData\Local\Microsoft\Windows\Temporary Internet Files\Content.Word\ciCoverage_a1_t5_c6_Outcome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schuemi\AppData\Local\Microsoft\Windows\Temporary Internet Files\Content.Word\ciCoverage_a1_t5_c6_OutcomeControl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624146"/>
                    </a:xfrm>
                    <a:prstGeom prst="rect">
                      <a:avLst/>
                    </a:prstGeom>
                    <a:noFill/>
                    <a:ln>
                      <a:noFill/>
                    </a:ln>
                  </pic:spPr>
                </pic:pic>
              </a:graphicData>
            </a:graphic>
          </wp:inline>
        </w:drawing>
      </w:r>
    </w:p>
    <w:p w14:paraId="6AF030DB" w14:textId="55DB2D8B" w:rsidR="005B2661" w:rsidRDefault="005B2661" w:rsidP="005B2661">
      <w:pPr>
        <w:pStyle w:val="BodyText12"/>
      </w:pPr>
      <w:r>
        <w:rPr>
          <w:b/>
        </w:rPr>
        <w:t>Figure 6.</w:t>
      </w:r>
      <w:r>
        <w:t xml:space="preserve"> </w:t>
      </w:r>
      <w:r w:rsidR="00C56307">
        <w:t>Advanced cancer (excluding breast and prostate cancer) or multiple myeloma</w:t>
      </w:r>
      <w:r>
        <w:t>: the fraction of controls where the true hazard ratio is above, within, or below the confidence interval, for various widths of the confidence interval and various true hazard ratios. The dashed lines indicate the boundaries of a perfectly calibrated and centered estimator. The top row shows fractions without confidence interval calibration. The bottom row shows fractions when using confidence interval calibration, and uses leave-one-out cross-validation.</w:t>
      </w:r>
    </w:p>
    <w:p w14:paraId="581C7135" w14:textId="1BF626EB" w:rsidR="00FC16B4" w:rsidRDefault="00FC16B4" w:rsidP="00EC2721">
      <w:pPr>
        <w:pStyle w:val="Heading1"/>
      </w:pPr>
      <w:bookmarkStart w:id="51" w:name="_Toc508376918"/>
      <w:r>
        <w:t>Strengths and Limitations of the Research Methods</w:t>
      </w:r>
      <w:bookmarkEnd w:id="51"/>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52" w:name="_Toc508376919"/>
      <w:r>
        <w:lastRenderedPageBreak/>
        <w:t>Protection of Human Subjects</w:t>
      </w:r>
      <w:bookmarkEnd w:id="52"/>
    </w:p>
    <w:p w14:paraId="6FA79FBB" w14:textId="10DBA336" w:rsidR="00303216" w:rsidRDefault="00786AC8" w:rsidP="00866B53">
      <w:pPr>
        <w:pStyle w:val="BodyText12"/>
      </w:pPr>
      <w:r w:rsidRPr="00D1368A">
        <w:t>The use of the Optum Extended DoD database were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53" w:name="_Toc508376920"/>
      <w:r>
        <w:t>Management and Reporting of Adverse Events and Adverse Reactions</w:t>
      </w:r>
      <w:bookmarkEnd w:id="53"/>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54" w:name="_Toc508376921"/>
      <w:r>
        <w:t>Plans for Disseminating and Communicating Study Results</w:t>
      </w:r>
      <w:bookmarkEnd w:id="54"/>
    </w:p>
    <w:p w14:paraId="1866BD4C" w14:textId="7DEBCEFF"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Currently, the goal is to publish in the </w:t>
      </w:r>
      <w:r w:rsidR="00020469" w:rsidRPr="00020469">
        <w:t xml:space="preserve">European </w:t>
      </w:r>
      <w:r w:rsidR="00020469">
        <w:t>J</w:t>
      </w:r>
      <w:r w:rsidR="00020469" w:rsidRPr="00020469">
        <w:t xml:space="preserve">ournal of </w:t>
      </w:r>
      <w:r w:rsidR="00020469">
        <w:t>C</w:t>
      </w:r>
      <w:r w:rsidR="00020469" w:rsidRPr="00020469">
        <w:t>ancer</w:t>
      </w:r>
      <w:r w:rsidR="00020469">
        <w:t>.</w:t>
      </w:r>
    </w:p>
    <w:p w14:paraId="4E111B5B" w14:textId="32609646" w:rsidR="000E6E85" w:rsidRDefault="000E6E85" w:rsidP="00EC2721">
      <w:pPr>
        <w:pStyle w:val="Heading1"/>
      </w:pPr>
      <w:bookmarkStart w:id="55" w:name="_Hlk504486224"/>
      <w:bookmarkStart w:id="56" w:name="_Toc508376922"/>
      <w:r>
        <w:t>Appendix 1</w:t>
      </w:r>
      <w:bookmarkEnd w:id="56"/>
    </w:p>
    <w:p w14:paraId="03632AED" w14:textId="28E41953" w:rsidR="000E6E85" w:rsidRDefault="00F34D22" w:rsidP="00EC2721">
      <w:pPr>
        <w:pStyle w:val="Heading2"/>
      </w:pPr>
      <w:bookmarkStart w:id="57" w:name="_Ref504972938"/>
      <w:bookmarkStart w:id="58" w:name="_Toc508376923"/>
      <w:r>
        <w:t>Concepts excluded from covariates</w:t>
      </w:r>
      <w:bookmarkEnd w:id="57"/>
      <w:bookmarkEnd w:id="58"/>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7253"/>
        <w:gridCol w:w="540"/>
      </w:tblGrid>
      <w:tr w:rsidR="00A552DE" w:rsidRPr="0036478C" w14:paraId="12C61B15" w14:textId="5B0F4E79" w:rsidTr="00212781">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7253" w:type="dxa"/>
            <w:noWrap/>
            <w:hideMark/>
          </w:tcPr>
          <w:p w14:paraId="3C8343A0"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Concept Name</w:t>
            </w:r>
          </w:p>
        </w:tc>
        <w:tc>
          <w:tcPr>
            <w:tcW w:w="540" w:type="dxa"/>
          </w:tcPr>
          <w:p w14:paraId="75424FD8" w14:textId="77777777" w:rsidR="00A552DE" w:rsidRPr="0036478C" w:rsidRDefault="00A552DE" w:rsidP="0036478C">
            <w:pPr>
              <w:rPr>
                <w:rFonts w:asciiTheme="minorHAnsi" w:hAnsiTheme="minorHAnsi" w:cstheme="minorHAnsi"/>
              </w:rPr>
            </w:pPr>
          </w:p>
        </w:tc>
      </w:tr>
      <w:tr w:rsidR="00A552DE" w:rsidRPr="0036478C" w14:paraId="47FF9F70" w14:textId="0BFE1426"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5509B2D2"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21601136</w:t>
            </w:r>
          </w:p>
        </w:tc>
        <w:tc>
          <w:tcPr>
            <w:tcW w:w="7253" w:type="dxa"/>
            <w:noWrap/>
            <w:hideMark/>
          </w:tcPr>
          <w:p w14:paraId="701DF2FC" w14:textId="122B524A"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 xml:space="preserve">BLOOD SUBSTITUTES AND PERFUSION </w:t>
            </w:r>
            <w:r w:rsidR="00212781">
              <w:rPr>
                <w:rFonts w:asciiTheme="minorHAnsi" w:hAnsiTheme="minorHAnsi" w:cstheme="minorHAnsi"/>
                <w:sz w:val="22"/>
                <w:szCs w:val="22"/>
              </w:rPr>
              <w:t>S</w:t>
            </w:r>
            <w:r w:rsidRPr="00212781">
              <w:rPr>
                <w:rFonts w:asciiTheme="minorHAnsi" w:hAnsiTheme="minorHAnsi" w:cstheme="minorHAnsi"/>
                <w:sz w:val="22"/>
                <w:szCs w:val="22"/>
              </w:rPr>
              <w:t>OLUTIONS</w:t>
            </w:r>
          </w:p>
        </w:tc>
        <w:tc>
          <w:tcPr>
            <w:tcW w:w="540" w:type="dxa"/>
          </w:tcPr>
          <w:p w14:paraId="2D57A0E4" w14:textId="77777777" w:rsidR="00A552DE" w:rsidRPr="0036478C" w:rsidRDefault="00A552DE" w:rsidP="0036478C">
            <w:pPr>
              <w:rPr>
                <w:rFonts w:asciiTheme="minorHAnsi" w:hAnsiTheme="minorHAnsi" w:cstheme="minorHAnsi"/>
              </w:rPr>
            </w:pPr>
          </w:p>
        </w:tc>
      </w:tr>
      <w:tr w:rsidR="00A552DE" w:rsidRPr="0036478C" w14:paraId="3D39C99F" w14:textId="15C40F51" w:rsidTr="00212781">
        <w:trPr>
          <w:trHeight w:val="288"/>
        </w:trPr>
        <w:tc>
          <w:tcPr>
            <w:tcW w:w="1567" w:type="dxa"/>
            <w:noWrap/>
            <w:hideMark/>
          </w:tcPr>
          <w:p w14:paraId="34946920"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40222444</w:t>
            </w:r>
          </w:p>
        </w:tc>
        <w:tc>
          <w:tcPr>
            <w:tcW w:w="7253" w:type="dxa"/>
            <w:noWrap/>
            <w:hideMark/>
          </w:tcPr>
          <w:p w14:paraId="3C91B782"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denosumab</w:t>
            </w:r>
          </w:p>
        </w:tc>
        <w:tc>
          <w:tcPr>
            <w:tcW w:w="540" w:type="dxa"/>
          </w:tcPr>
          <w:p w14:paraId="1D8C4AA7" w14:textId="77777777" w:rsidR="00A552DE" w:rsidRPr="0036478C" w:rsidRDefault="00A552DE" w:rsidP="0036478C">
            <w:pPr>
              <w:rPr>
                <w:rFonts w:asciiTheme="minorHAnsi" w:hAnsiTheme="minorHAnsi" w:cstheme="minorHAnsi"/>
              </w:rPr>
            </w:pPr>
          </w:p>
        </w:tc>
      </w:tr>
      <w:tr w:rsidR="00A552DE" w:rsidRPr="0036478C" w14:paraId="613BA291" w14:textId="2A18B34C"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F8B8F8"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21601195</w:t>
            </w:r>
          </w:p>
        </w:tc>
        <w:tc>
          <w:tcPr>
            <w:tcW w:w="7253" w:type="dxa"/>
            <w:noWrap/>
            <w:hideMark/>
          </w:tcPr>
          <w:p w14:paraId="1CDCE4A0"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Electrolyte solutions</w:t>
            </w:r>
          </w:p>
        </w:tc>
        <w:tc>
          <w:tcPr>
            <w:tcW w:w="540" w:type="dxa"/>
          </w:tcPr>
          <w:p w14:paraId="10A34128" w14:textId="77777777" w:rsidR="00A552DE" w:rsidRPr="0036478C" w:rsidRDefault="00A552DE" w:rsidP="0036478C">
            <w:pPr>
              <w:rPr>
                <w:rFonts w:asciiTheme="minorHAnsi" w:hAnsiTheme="minorHAnsi" w:cstheme="minorHAnsi"/>
              </w:rPr>
            </w:pPr>
          </w:p>
        </w:tc>
      </w:tr>
      <w:tr w:rsidR="00A552DE" w:rsidRPr="0036478C" w14:paraId="6EAEECD3" w14:textId="62074723" w:rsidTr="00212781">
        <w:trPr>
          <w:trHeight w:val="288"/>
        </w:trPr>
        <w:tc>
          <w:tcPr>
            <w:tcW w:w="1567" w:type="dxa"/>
            <w:noWrap/>
            <w:hideMark/>
          </w:tcPr>
          <w:p w14:paraId="47D889B7"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21601194</w:t>
            </w:r>
          </w:p>
        </w:tc>
        <w:tc>
          <w:tcPr>
            <w:tcW w:w="7253" w:type="dxa"/>
            <w:noWrap/>
            <w:hideMark/>
          </w:tcPr>
          <w:p w14:paraId="592800AE"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I.V. SOLUTION ADDITIVES</w:t>
            </w:r>
          </w:p>
        </w:tc>
        <w:tc>
          <w:tcPr>
            <w:tcW w:w="540" w:type="dxa"/>
          </w:tcPr>
          <w:p w14:paraId="4C40FEFA" w14:textId="77777777" w:rsidR="00A552DE" w:rsidRPr="0036478C" w:rsidRDefault="00A552DE" w:rsidP="0036478C">
            <w:pPr>
              <w:rPr>
                <w:rFonts w:asciiTheme="minorHAnsi" w:hAnsiTheme="minorHAnsi" w:cstheme="minorHAnsi"/>
              </w:rPr>
            </w:pPr>
          </w:p>
        </w:tc>
      </w:tr>
      <w:tr w:rsidR="00A552DE" w:rsidRPr="0036478C" w14:paraId="1C9EF41E" w14:textId="7482A0EC"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47C03DC8"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21601153</w:t>
            </w:r>
          </w:p>
        </w:tc>
        <w:tc>
          <w:tcPr>
            <w:tcW w:w="7253" w:type="dxa"/>
            <w:noWrap/>
            <w:hideMark/>
          </w:tcPr>
          <w:p w14:paraId="350F077C"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I.V. SOLUTIONS</w:t>
            </w:r>
          </w:p>
        </w:tc>
        <w:tc>
          <w:tcPr>
            <w:tcW w:w="540" w:type="dxa"/>
          </w:tcPr>
          <w:p w14:paraId="52647159" w14:textId="77777777" w:rsidR="00A552DE" w:rsidRPr="0036478C" w:rsidRDefault="00A552DE" w:rsidP="0036478C">
            <w:pPr>
              <w:rPr>
                <w:rFonts w:asciiTheme="minorHAnsi" w:hAnsiTheme="minorHAnsi" w:cstheme="minorHAnsi"/>
              </w:rPr>
            </w:pPr>
          </w:p>
        </w:tc>
      </w:tr>
      <w:tr w:rsidR="00A552DE" w:rsidRPr="0036478C" w14:paraId="34A6556C" w14:textId="725D47A9" w:rsidTr="00212781">
        <w:trPr>
          <w:trHeight w:val="288"/>
        </w:trPr>
        <w:tc>
          <w:tcPr>
            <w:tcW w:w="1567" w:type="dxa"/>
            <w:noWrap/>
            <w:hideMark/>
          </w:tcPr>
          <w:p w14:paraId="1907F519"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21600884</w:t>
            </w:r>
          </w:p>
        </w:tc>
        <w:tc>
          <w:tcPr>
            <w:tcW w:w="7253" w:type="dxa"/>
            <w:noWrap/>
            <w:hideMark/>
          </w:tcPr>
          <w:p w14:paraId="61527D86"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OTHER MINERAL SUPPLEMENTS</w:t>
            </w:r>
          </w:p>
        </w:tc>
        <w:tc>
          <w:tcPr>
            <w:tcW w:w="540" w:type="dxa"/>
          </w:tcPr>
          <w:p w14:paraId="7F93008C" w14:textId="77777777" w:rsidR="00A552DE" w:rsidRPr="0036478C" w:rsidRDefault="00A552DE" w:rsidP="0036478C">
            <w:pPr>
              <w:rPr>
                <w:rFonts w:asciiTheme="minorHAnsi" w:hAnsiTheme="minorHAnsi" w:cstheme="minorHAnsi"/>
              </w:rPr>
            </w:pPr>
          </w:p>
        </w:tc>
      </w:tr>
      <w:tr w:rsidR="00A552DE" w:rsidRPr="0036478C" w14:paraId="54131398" w14:textId="4588F943" w:rsidTr="00212781">
        <w:trPr>
          <w:cnfStyle w:val="000000100000" w:firstRow="0" w:lastRow="0" w:firstColumn="0" w:lastColumn="0" w:oddVBand="0" w:evenVBand="0" w:oddHBand="1" w:evenHBand="0" w:firstRowFirstColumn="0" w:firstRowLastColumn="0" w:lastRowFirstColumn="0" w:lastRowLastColumn="0"/>
          <w:trHeight w:val="288"/>
        </w:trPr>
        <w:tc>
          <w:tcPr>
            <w:tcW w:w="1567" w:type="dxa"/>
            <w:noWrap/>
            <w:hideMark/>
          </w:tcPr>
          <w:p w14:paraId="6C27DE9B"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967823</w:t>
            </w:r>
          </w:p>
        </w:tc>
        <w:tc>
          <w:tcPr>
            <w:tcW w:w="7253" w:type="dxa"/>
            <w:noWrap/>
            <w:hideMark/>
          </w:tcPr>
          <w:p w14:paraId="5093E05C"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Sodium Chloride</w:t>
            </w:r>
          </w:p>
        </w:tc>
        <w:tc>
          <w:tcPr>
            <w:tcW w:w="540" w:type="dxa"/>
          </w:tcPr>
          <w:p w14:paraId="32CF69AA" w14:textId="77777777" w:rsidR="00A552DE" w:rsidRPr="0036478C" w:rsidRDefault="00A552DE" w:rsidP="0036478C">
            <w:pPr>
              <w:rPr>
                <w:rFonts w:asciiTheme="minorHAnsi" w:hAnsiTheme="minorHAnsi" w:cstheme="minorHAnsi"/>
              </w:rPr>
            </w:pPr>
          </w:p>
        </w:tc>
      </w:tr>
      <w:tr w:rsidR="00A552DE" w:rsidRPr="0036478C" w14:paraId="784DF02F" w14:textId="5A156EEE" w:rsidTr="00212781">
        <w:trPr>
          <w:trHeight w:val="288"/>
        </w:trPr>
        <w:tc>
          <w:tcPr>
            <w:tcW w:w="1567" w:type="dxa"/>
            <w:noWrap/>
            <w:hideMark/>
          </w:tcPr>
          <w:p w14:paraId="7AE396D1" w14:textId="77777777" w:rsidR="00A552DE" w:rsidRPr="00212781" w:rsidRDefault="00A552DE" w:rsidP="0036478C">
            <w:pPr>
              <w:jc w:val="right"/>
              <w:rPr>
                <w:rFonts w:asciiTheme="minorHAnsi" w:hAnsiTheme="minorHAnsi" w:cstheme="minorHAnsi"/>
                <w:sz w:val="22"/>
                <w:szCs w:val="22"/>
              </w:rPr>
            </w:pPr>
            <w:r w:rsidRPr="00212781">
              <w:rPr>
                <w:rFonts w:asciiTheme="minorHAnsi" w:hAnsiTheme="minorHAnsi" w:cstheme="minorHAnsi"/>
                <w:sz w:val="22"/>
                <w:szCs w:val="22"/>
              </w:rPr>
              <w:t>1524674</w:t>
            </w:r>
          </w:p>
        </w:tc>
        <w:tc>
          <w:tcPr>
            <w:tcW w:w="7253" w:type="dxa"/>
            <w:noWrap/>
            <w:hideMark/>
          </w:tcPr>
          <w:p w14:paraId="081DBFA6"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zoledronic acid</w:t>
            </w:r>
          </w:p>
        </w:tc>
        <w:tc>
          <w:tcPr>
            <w:tcW w:w="540" w:type="dxa"/>
          </w:tcPr>
          <w:p w14:paraId="034D87F1"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79F336CA" w14:textId="55497089" w:rsidR="00212781" w:rsidRDefault="00F34D22" w:rsidP="00212781">
      <w:pPr>
        <w:pStyle w:val="Heading2"/>
      </w:pPr>
      <w:bookmarkStart w:id="59" w:name="_Ref504972915"/>
      <w:bookmarkStart w:id="60" w:name="_Toc508376924"/>
      <w:r>
        <w:t>Negative controls</w:t>
      </w:r>
      <w:bookmarkEnd w:id="55"/>
      <w:bookmarkEnd w:id="59"/>
      <w:bookmarkEnd w:id="60"/>
    </w:p>
    <w:tbl>
      <w:tblPr>
        <w:tblStyle w:val="PlainTable3"/>
        <w:tblW w:w="7447" w:type="dxa"/>
        <w:tblLook w:val="0420" w:firstRow="1" w:lastRow="0" w:firstColumn="0" w:lastColumn="0" w:noHBand="0" w:noVBand="1"/>
      </w:tblPr>
      <w:tblGrid>
        <w:gridCol w:w="1567"/>
        <w:gridCol w:w="5880"/>
      </w:tblGrid>
      <w:tr w:rsidR="00212781" w:rsidRPr="00212781" w14:paraId="73A82F16" w14:textId="77777777" w:rsidTr="00212781">
        <w:trPr>
          <w:cnfStyle w:val="100000000000" w:firstRow="1" w:lastRow="0" w:firstColumn="0" w:lastColumn="0" w:oddVBand="0" w:evenVBand="0" w:oddHBand="0" w:evenHBand="0" w:firstRowFirstColumn="0" w:firstRowLastColumn="0" w:lastRowFirstColumn="0" w:lastRowLastColumn="0"/>
          <w:trHeight w:val="300"/>
        </w:trPr>
        <w:tc>
          <w:tcPr>
            <w:tcW w:w="1567" w:type="dxa"/>
            <w:noWrap/>
            <w:hideMark/>
          </w:tcPr>
          <w:p w14:paraId="79EF442B" w14:textId="234C0988"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5880" w:type="dxa"/>
            <w:noWrap/>
            <w:hideMark/>
          </w:tcPr>
          <w:p w14:paraId="6B17306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outcomeName</w:t>
            </w:r>
          </w:p>
        </w:tc>
      </w:tr>
      <w:tr w:rsidR="00212781" w:rsidRPr="00212781" w14:paraId="5F31FDB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6235934"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376229</w:t>
            </w:r>
          </w:p>
        </w:tc>
        <w:tc>
          <w:tcPr>
            <w:tcW w:w="5880" w:type="dxa"/>
            <w:noWrap/>
            <w:hideMark/>
          </w:tcPr>
          <w:p w14:paraId="6521DD41"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Abnormal involuntary movement</w:t>
            </w:r>
          </w:p>
        </w:tc>
      </w:tr>
      <w:tr w:rsidR="00212781" w:rsidRPr="00212781" w14:paraId="22ABBD26" w14:textId="77777777" w:rsidTr="00212781">
        <w:trPr>
          <w:trHeight w:val="300"/>
        </w:trPr>
        <w:tc>
          <w:tcPr>
            <w:tcW w:w="1567" w:type="dxa"/>
            <w:noWrap/>
            <w:hideMark/>
          </w:tcPr>
          <w:p w14:paraId="1BE0814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137951</w:t>
            </w:r>
          </w:p>
        </w:tc>
        <w:tc>
          <w:tcPr>
            <w:tcW w:w="5880" w:type="dxa"/>
            <w:noWrap/>
            <w:hideMark/>
          </w:tcPr>
          <w:p w14:paraId="0ECB273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Acquired keratoderma</w:t>
            </w:r>
          </w:p>
        </w:tc>
      </w:tr>
      <w:tr w:rsidR="00212781" w:rsidRPr="00212781" w14:paraId="0705AFF8"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31842AA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139850</w:t>
            </w:r>
          </w:p>
        </w:tc>
        <w:tc>
          <w:tcPr>
            <w:tcW w:w="5880" w:type="dxa"/>
            <w:noWrap/>
            <w:hideMark/>
          </w:tcPr>
          <w:p w14:paraId="366620D1"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Acute frontal sinusitis</w:t>
            </w:r>
          </w:p>
        </w:tc>
      </w:tr>
      <w:tr w:rsidR="00212781" w:rsidRPr="00212781" w14:paraId="5B6F1B34" w14:textId="77777777" w:rsidTr="00212781">
        <w:trPr>
          <w:trHeight w:val="300"/>
        </w:trPr>
        <w:tc>
          <w:tcPr>
            <w:tcW w:w="1567" w:type="dxa"/>
            <w:noWrap/>
            <w:hideMark/>
          </w:tcPr>
          <w:p w14:paraId="003C7FD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30133</w:t>
            </w:r>
          </w:p>
        </w:tc>
        <w:tc>
          <w:tcPr>
            <w:tcW w:w="5880" w:type="dxa"/>
            <w:noWrap/>
            <w:hideMark/>
          </w:tcPr>
          <w:p w14:paraId="2C01C85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Acute laryngitis</w:t>
            </w:r>
          </w:p>
        </w:tc>
      </w:tr>
      <w:tr w:rsidR="00212781" w:rsidRPr="00212781" w14:paraId="73842016"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0737634"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lastRenderedPageBreak/>
              <w:t>433454</w:t>
            </w:r>
          </w:p>
        </w:tc>
        <w:tc>
          <w:tcPr>
            <w:tcW w:w="5880" w:type="dxa"/>
            <w:noWrap/>
            <w:hideMark/>
          </w:tcPr>
          <w:p w14:paraId="788A7A56"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Adjustment disorder with mixed emotional features</w:t>
            </w:r>
          </w:p>
        </w:tc>
      </w:tr>
      <w:tr w:rsidR="00212781" w:rsidRPr="00212781" w14:paraId="7713C0B0" w14:textId="77777777" w:rsidTr="00212781">
        <w:trPr>
          <w:trHeight w:val="300"/>
        </w:trPr>
        <w:tc>
          <w:tcPr>
            <w:tcW w:w="1567" w:type="dxa"/>
            <w:noWrap/>
            <w:hideMark/>
          </w:tcPr>
          <w:p w14:paraId="2ECFED18"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4090425</w:t>
            </w:r>
          </w:p>
        </w:tc>
        <w:tc>
          <w:tcPr>
            <w:tcW w:w="5880" w:type="dxa"/>
            <w:noWrap/>
            <w:hideMark/>
          </w:tcPr>
          <w:p w14:paraId="79C78A5B"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Altered sensation of skin</w:t>
            </w:r>
          </w:p>
        </w:tc>
      </w:tr>
      <w:tr w:rsidR="00212781" w:rsidRPr="00212781" w14:paraId="69460531"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4BD4150D"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439147</w:t>
            </w:r>
          </w:p>
        </w:tc>
        <w:tc>
          <w:tcPr>
            <w:tcW w:w="5880" w:type="dxa"/>
            <w:noWrap/>
            <w:hideMark/>
          </w:tcPr>
          <w:p w14:paraId="223869F8"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Amnesia</w:t>
            </w:r>
          </w:p>
        </w:tc>
      </w:tr>
      <w:tr w:rsidR="00212781" w:rsidRPr="00212781" w14:paraId="00524F8E" w14:textId="77777777" w:rsidTr="00212781">
        <w:trPr>
          <w:trHeight w:val="300"/>
        </w:trPr>
        <w:tc>
          <w:tcPr>
            <w:tcW w:w="1567" w:type="dxa"/>
            <w:noWrap/>
            <w:hideMark/>
          </w:tcPr>
          <w:p w14:paraId="3E42082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438409</w:t>
            </w:r>
          </w:p>
        </w:tc>
        <w:tc>
          <w:tcPr>
            <w:tcW w:w="5880" w:type="dxa"/>
            <w:noWrap/>
            <w:hideMark/>
          </w:tcPr>
          <w:p w14:paraId="0640D5AF"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Attention deficit hyperactivity disorder</w:t>
            </w:r>
          </w:p>
        </w:tc>
      </w:tr>
      <w:tr w:rsidR="00212781" w:rsidRPr="00212781" w14:paraId="57703C5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0C297C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443344</w:t>
            </w:r>
          </w:p>
        </w:tc>
        <w:tc>
          <w:tcPr>
            <w:tcW w:w="5880" w:type="dxa"/>
            <w:noWrap/>
            <w:hideMark/>
          </w:tcPr>
          <w:p w14:paraId="7446B3E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Barrett's esophagus</w:t>
            </w:r>
          </w:p>
        </w:tc>
      </w:tr>
      <w:tr w:rsidR="00212781" w:rsidRPr="00212781" w14:paraId="04761BA2" w14:textId="77777777" w:rsidTr="00212781">
        <w:trPr>
          <w:trHeight w:val="300"/>
        </w:trPr>
        <w:tc>
          <w:tcPr>
            <w:tcW w:w="1567" w:type="dxa"/>
            <w:noWrap/>
            <w:hideMark/>
          </w:tcPr>
          <w:p w14:paraId="07C8DCC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4216972</w:t>
            </w:r>
          </w:p>
        </w:tc>
        <w:tc>
          <w:tcPr>
            <w:tcW w:w="5880" w:type="dxa"/>
            <w:noWrap/>
            <w:hideMark/>
          </w:tcPr>
          <w:p w14:paraId="3FCBB1F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Bursitis of hip</w:t>
            </w:r>
          </w:p>
        </w:tc>
      </w:tr>
      <w:tr w:rsidR="00212781" w:rsidRPr="00212781" w14:paraId="5E2C433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420EC85A"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380094</w:t>
            </w:r>
          </w:p>
        </w:tc>
        <w:tc>
          <w:tcPr>
            <w:tcW w:w="5880" w:type="dxa"/>
            <w:noWrap/>
            <w:hideMark/>
          </w:tcPr>
          <w:p w14:paraId="4C290EDE"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Carpal tunnel syndrome</w:t>
            </w:r>
          </w:p>
        </w:tc>
      </w:tr>
      <w:tr w:rsidR="00212781" w:rsidRPr="00212781" w14:paraId="5ECCA1FC" w14:textId="77777777" w:rsidTr="00212781">
        <w:trPr>
          <w:trHeight w:val="300"/>
        </w:trPr>
        <w:tc>
          <w:tcPr>
            <w:tcW w:w="1567" w:type="dxa"/>
            <w:noWrap/>
            <w:hideMark/>
          </w:tcPr>
          <w:p w14:paraId="631CB79A"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255841</w:t>
            </w:r>
          </w:p>
        </w:tc>
        <w:tc>
          <w:tcPr>
            <w:tcW w:w="5880" w:type="dxa"/>
            <w:noWrap/>
            <w:hideMark/>
          </w:tcPr>
          <w:p w14:paraId="5FBC887A"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Chronic bronchitis</w:t>
            </w:r>
          </w:p>
        </w:tc>
      </w:tr>
      <w:tr w:rsidR="00212781" w:rsidRPr="00212781" w14:paraId="60B296F4"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6B6F2F7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199978</w:t>
            </w:r>
          </w:p>
        </w:tc>
        <w:tc>
          <w:tcPr>
            <w:tcW w:w="5880" w:type="dxa"/>
            <w:noWrap/>
            <w:hideMark/>
          </w:tcPr>
          <w:p w14:paraId="237BD54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Contusion of lower limb</w:t>
            </w:r>
          </w:p>
        </w:tc>
      </w:tr>
      <w:tr w:rsidR="00212781" w:rsidRPr="00212781" w14:paraId="786DD791" w14:textId="77777777" w:rsidTr="00212781">
        <w:trPr>
          <w:trHeight w:val="300"/>
        </w:trPr>
        <w:tc>
          <w:tcPr>
            <w:tcW w:w="1567" w:type="dxa"/>
            <w:noWrap/>
            <w:hideMark/>
          </w:tcPr>
          <w:p w14:paraId="3E56006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137063</w:t>
            </w:r>
          </w:p>
        </w:tc>
        <w:tc>
          <w:tcPr>
            <w:tcW w:w="5880" w:type="dxa"/>
            <w:noWrap/>
            <w:hideMark/>
          </w:tcPr>
          <w:p w14:paraId="04597F1B"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Corns and callus</w:t>
            </w:r>
          </w:p>
        </w:tc>
      </w:tr>
      <w:tr w:rsidR="00212781" w:rsidRPr="00212781" w14:paraId="1FA8C1E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28F3CEB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432730</w:t>
            </w:r>
          </w:p>
        </w:tc>
        <w:tc>
          <w:tcPr>
            <w:tcW w:w="5880" w:type="dxa"/>
            <w:noWrap/>
            <w:hideMark/>
          </w:tcPr>
          <w:p w14:paraId="2C4CF6E7"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Difficulty speaking</w:t>
            </w:r>
          </w:p>
        </w:tc>
      </w:tr>
      <w:tr w:rsidR="00212781" w:rsidRPr="00212781" w14:paraId="385FF2A8" w14:textId="77777777" w:rsidTr="00212781">
        <w:trPr>
          <w:trHeight w:val="300"/>
        </w:trPr>
        <w:tc>
          <w:tcPr>
            <w:tcW w:w="1567" w:type="dxa"/>
            <w:noWrap/>
            <w:hideMark/>
          </w:tcPr>
          <w:p w14:paraId="2823876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318556</w:t>
            </w:r>
          </w:p>
        </w:tc>
        <w:tc>
          <w:tcPr>
            <w:tcW w:w="5880" w:type="dxa"/>
            <w:noWrap/>
            <w:hideMark/>
          </w:tcPr>
          <w:p w14:paraId="760EFF2A"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Epistaxis</w:t>
            </w:r>
          </w:p>
        </w:tc>
      </w:tr>
      <w:tr w:rsidR="00212781" w:rsidRPr="00212781" w14:paraId="1C93092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3ECEF5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196456</w:t>
            </w:r>
          </w:p>
        </w:tc>
        <w:tc>
          <w:tcPr>
            <w:tcW w:w="5880" w:type="dxa"/>
            <w:noWrap/>
            <w:hideMark/>
          </w:tcPr>
          <w:p w14:paraId="43A7EF4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Gallstone</w:t>
            </w:r>
          </w:p>
        </w:tc>
      </w:tr>
      <w:tr w:rsidR="00212781" w:rsidRPr="00212781" w14:paraId="3F2F7D53" w14:textId="77777777" w:rsidTr="00212781">
        <w:trPr>
          <w:trHeight w:val="300"/>
        </w:trPr>
        <w:tc>
          <w:tcPr>
            <w:tcW w:w="1567" w:type="dxa"/>
            <w:noWrap/>
            <w:hideMark/>
          </w:tcPr>
          <w:p w14:paraId="4FD2E3E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443530</w:t>
            </w:r>
          </w:p>
        </w:tc>
        <w:tc>
          <w:tcPr>
            <w:tcW w:w="5880" w:type="dxa"/>
            <w:noWrap/>
            <w:hideMark/>
          </w:tcPr>
          <w:p w14:paraId="687DDA6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Hematochezia</w:t>
            </w:r>
          </w:p>
        </w:tc>
      </w:tr>
      <w:tr w:rsidR="00212781" w:rsidRPr="00212781" w14:paraId="788F74B6"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BE7BAF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374022</w:t>
            </w:r>
          </w:p>
        </w:tc>
        <w:tc>
          <w:tcPr>
            <w:tcW w:w="5880" w:type="dxa"/>
            <w:noWrap/>
            <w:hideMark/>
          </w:tcPr>
          <w:p w14:paraId="23FB3E3D"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Hemiplegia</w:t>
            </w:r>
          </w:p>
        </w:tc>
      </w:tr>
      <w:tr w:rsidR="00212781" w:rsidRPr="00212781" w14:paraId="7B50A5F9" w14:textId="77777777" w:rsidTr="00212781">
        <w:trPr>
          <w:trHeight w:val="300"/>
        </w:trPr>
        <w:tc>
          <w:tcPr>
            <w:tcW w:w="1567" w:type="dxa"/>
            <w:noWrap/>
            <w:hideMark/>
          </w:tcPr>
          <w:p w14:paraId="327D600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195562</w:t>
            </w:r>
          </w:p>
        </w:tc>
        <w:tc>
          <w:tcPr>
            <w:tcW w:w="5880" w:type="dxa"/>
            <w:noWrap/>
            <w:hideMark/>
          </w:tcPr>
          <w:p w14:paraId="0EDACF5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Hemorrhoids</w:t>
            </w:r>
          </w:p>
        </w:tc>
      </w:tr>
      <w:tr w:rsidR="00212781" w:rsidRPr="00212781" w14:paraId="19D25B59"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FFC4734"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4214376</w:t>
            </w:r>
          </w:p>
        </w:tc>
        <w:tc>
          <w:tcPr>
            <w:tcW w:w="5880" w:type="dxa"/>
            <w:noWrap/>
            <w:hideMark/>
          </w:tcPr>
          <w:p w14:paraId="6C447892"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Hyperglycemia</w:t>
            </w:r>
          </w:p>
        </w:tc>
      </w:tr>
      <w:tr w:rsidR="00212781" w:rsidRPr="00212781" w14:paraId="782B08E7" w14:textId="77777777" w:rsidTr="00212781">
        <w:trPr>
          <w:trHeight w:val="300"/>
        </w:trPr>
        <w:tc>
          <w:tcPr>
            <w:tcW w:w="1567" w:type="dxa"/>
            <w:noWrap/>
            <w:hideMark/>
          </w:tcPr>
          <w:p w14:paraId="360724C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4172432</w:t>
            </w:r>
          </w:p>
        </w:tc>
        <w:tc>
          <w:tcPr>
            <w:tcW w:w="5880" w:type="dxa"/>
            <w:noWrap/>
            <w:hideMark/>
          </w:tcPr>
          <w:p w14:paraId="4B1B7A2E"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Hyperpigmentation of skin</w:t>
            </w:r>
          </w:p>
        </w:tc>
      </w:tr>
      <w:tr w:rsidR="00212781" w:rsidRPr="00212781" w14:paraId="43C1C1AC"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2601901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434004</w:t>
            </w:r>
          </w:p>
        </w:tc>
        <w:tc>
          <w:tcPr>
            <w:tcW w:w="5880" w:type="dxa"/>
            <w:noWrap/>
            <w:hideMark/>
          </w:tcPr>
          <w:p w14:paraId="250173B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Hypervolemia</w:t>
            </w:r>
          </w:p>
        </w:tc>
      </w:tr>
      <w:tr w:rsidR="00212781" w:rsidRPr="00212781" w14:paraId="5076A643" w14:textId="77777777" w:rsidTr="00212781">
        <w:trPr>
          <w:trHeight w:val="300"/>
        </w:trPr>
        <w:tc>
          <w:tcPr>
            <w:tcW w:w="1567" w:type="dxa"/>
            <w:noWrap/>
            <w:hideMark/>
          </w:tcPr>
          <w:p w14:paraId="7B2FBD2C"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437390</w:t>
            </w:r>
          </w:p>
        </w:tc>
        <w:tc>
          <w:tcPr>
            <w:tcW w:w="5880" w:type="dxa"/>
            <w:noWrap/>
            <w:hideMark/>
          </w:tcPr>
          <w:p w14:paraId="71792B1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Hypoxemia</w:t>
            </w:r>
          </w:p>
        </w:tc>
      </w:tr>
      <w:tr w:rsidR="00212781" w:rsidRPr="00212781" w14:paraId="167B1313"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2D525E3"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193020</w:t>
            </w:r>
          </w:p>
        </w:tc>
        <w:tc>
          <w:tcPr>
            <w:tcW w:w="5880" w:type="dxa"/>
            <w:noWrap/>
            <w:hideMark/>
          </w:tcPr>
          <w:p w14:paraId="761B7597"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Incomplete emptying of bladder</w:t>
            </w:r>
          </w:p>
        </w:tc>
      </w:tr>
      <w:tr w:rsidR="00212781" w:rsidRPr="00212781" w14:paraId="1A355F3C" w14:textId="77777777" w:rsidTr="00212781">
        <w:trPr>
          <w:trHeight w:val="300"/>
        </w:trPr>
        <w:tc>
          <w:tcPr>
            <w:tcW w:w="1567" w:type="dxa"/>
            <w:noWrap/>
            <w:hideMark/>
          </w:tcPr>
          <w:p w14:paraId="0A978511"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137977</w:t>
            </w:r>
          </w:p>
        </w:tc>
        <w:tc>
          <w:tcPr>
            <w:tcW w:w="5880" w:type="dxa"/>
            <w:noWrap/>
            <w:hideMark/>
          </w:tcPr>
          <w:p w14:paraId="71D8836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Jaundice</w:t>
            </w:r>
          </w:p>
        </w:tc>
      </w:tr>
      <w:tr w:rsidR="00212781" w:rsidRPr="00212781" w14:paraId="1DC7199E"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0C93346D"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441532</w:t>
            </w:r>
          </w:p>
        </w:tc>
        <w:tc>
          <w:tcPr>
            <w:tcW w:w="5880" w:type="dxa"/>
            <w:noWrap/>
            <w:hideMark/>
          </w:tcPr>
          <w:p w14:paraId="064EF2D9"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Monoclonal paraproteinemia</w:t>
            </w:r>
          </w:p>
        </w:tc>
      </w:tr>
      <w:tr w:rsidR="00212781" w:rsidRPr="00212781" w14:paraId="7A6747B2" w14:textId="77777777" w:rsidTr="00212781">
        <w:trPr>
          <w:trHeight w:val="300"/>
        </w:trPr>
        <w:tc>
          <w:tcPr>
            <w:tcW w:w="1567" w:type="dxa"/>
            <w:noWrap/>
            <w:hideMark/>
          </w:tcPr>
          <w:p w14:paraId="7A2E915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4195085</w:t>
            </w:r>
          </w:p>
        </w:tc>
        <w:tc>
          <w:tcPr>
            <w:tcW w:w="5880" w:type="dxa"/>
            <w:noWrap/>
            <w:hideMark/>
          </w:tcPr>
          <w:p w14:paraId="678BD49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Nasal congestion</w:t>
            </w:r>
          </w:p>
        </w:tc>
      </w:tr>
      <w:tr w:rsidR="00212781" w:rsidRPr="00212781" w14:paraId="6515D03F"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6736634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376065</w:t>
            </w:r>
          </w:p>
        </w:tc>
        <w:tc>
          <w:tcPr>
            <w:tcW w:w="5880" w:type="dxa"/>
            <w:noWrap/>
            <w:hideMark/>
          </w:tcPr>
          <w:p w14:paraId="2C8AD4E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Neurologic disorder associated with type 2 diabetes mellitus</w:t>
            </w:r>
          </w:p>
        </w:tc>
      </w:tr>
      <w:tr w:rsidR="00212781" w:rsidRPr="00212781" w14:paraId="7BDA1641" w14:textId="77777777" w:rsidTr="00212781">
        <w:trPr>
          <w:trHeight w:val="300"/>
        </w:trPr>
        <w:tc>
          <w:tcPr>
            <w:tcW w:w="1567" w:type="dxa"/>
            <w:noWrap/>
            <w:hideMark/>
          </w:tcPr>
          <w:p w14:paraId="10E2DB2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4209423</w:t>
            </w:r>
          </w:p>
        </w:tc>
        <w:tc>
          <w:tcPr>
            <w:tcW w:w="5880" w:type="dxa"/>
            <w:noWrap/>
            <w:hideMark/>
          </w:tcPr>
          <w:p w14:paraId="69FF2277"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Nicotine dependence</w:t>
            </w:r>
          </w:p>
        </w:tc>
      </w:tr>
      <w:tr w:rsidR="00212781" w:rsidRPr="00212781" w14:paraId="2ED85C75"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894B27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136661</w:t>
            </w:r>
          </w:p>
        </w:tc>
        <w:tc>
          <w:tcPr>
            <w:tcW w:w="5880" w:type="dxa"/>
            <w:noWrap/>
            <w:hideMark/>
          </w:tcPr>
          <w:p w14:paraId="7B8EC2E9"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Non-toxic nodular goiter</w:t>
            </w:r>
          </w:p>
        </w:tc>
      </w:tr>
      <w:tr w:rsidR="00212781" w:rsidRPr="00212781" w14:paraId="16EF0F06" w14:textId="77777777" w:rsidTr="00212781">
        <w:trPr>
          <w:trHeight w:val="300"/>
        </w:trPr>
        <w:tc>
          <w:tcPr>
            <w:tcW w:w="1567" w:type="dxa"/>
            <w:noWrap/>
            <w:hideMark/>
          </w:tcPr>
          <w:p w14:paraId="3D5FB910"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140648</w:t>
            </w:r>
          </w:p>
        </w:tc>
        <w:tc>
          <w:tcPr>
            <w:tcW w:w="5880" w:type="dxa"/>
            <w:noWrap/>
            <w:hideMark/>
          </w:tcPr>
          <w:p w14:paraId="1C4B7C5F"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Onychomycosis due to dermatophyte</w:t>
            </w:r>
          </w:p>
        </w:tc>
      </w:tr>
      <w:tr w:rsidR="00212781" w:rsidRPr="00212781" w14:paraId="50F4631E"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6C2009BB"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438120</w:t>
            </w:r>
          </w:p>
        </w:tc>
        <w:tc>
          <w:tcPr>
            <w:tcW w:w="5880" w:type="dxa"/>
            <w:noWrap/>
            <w:hideMark/>
          </w:tcPr>
          <w:p w14:paraId="24223FC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Opioid dependence</w:t>
            </w:r>
          </w:p>
        </w:tc>
      </w:tr>
      <w:tr w:rsidR="00212781" w:rsidRPr="00212781" w14:paraId="3E3B2B63" w14:textId="77777777" w:rsidTr="00212781">
        <w:trPr>
          <w:trHeight w:val="300"/>
        </w:trPr>
        <w:tc>
          <w:tcPr>
            <w:tcW w:w="1567" w:type="dxa"/>
            <w:noWrap/>
            <w:hideMark/>
          </w:tcPr>
          <w:p w14:paraId="4A8B62D8"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315078</w:t>
            </w:r>
          </w:p>
        </w:tc>
        <w:tc>
          <w:tcPr>
            <w:tcW w:w="5880" w:type="dxa"/>
            <w:noWrap/>
            <w:hideMark/>
          </w:tcPr>
          <w:p w14:paraId="605BD65A"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Palpitations</w:t>
            </w:r>
          </w:p>
        </w:tc>
      </w:tr>
      <w:tr w:rsidR="00212781" w:rsidRPr="00212781" w14:paraId="7C363844"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7EFC55FE"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253796</w:t>
            </w:r>
          </w:p>
        </w:tc>
        <w:tc>
          <w:tcPr>
            <w:tcW w:w="5880" w:type="dxa"/>
            <w:noWrap/>
            <w:hideMark/>
          </w:tcPr>
          <w:p w14:paraId="317BFA18"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Pneumothorax</w:t>
            </w:r>
          </w:p>
        </w:tc>
      </w:tr>
      <w:tr w:rsidR="00212781" w:rsidRPr="00212781" w14:paraId="41CBA8E2" w14:textId="77777777" w:rsidTr="00212781">
        <w:trPr>
          <w:trHeight w:val="300"/>
        </w:trPr>
        <w:tc>
          <w:tcPr>
            <w:tcW w:w="1567" w:type="dxa"/>
            <w:noWrap/>
            <w:hideMark/>
          </w:tcPr>
          <w:p w14:paraId="471988D5"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4285898</w:t>
            </w:r>
          </w:p>
        </w:tc>
        <w:tc>
          <w:tcPr>
            <w:tcW w:w="5880" w:type="dxa"/>
            <w:noWrap/>
            <w:hideMark/>
          </w:tcPr>
          <w:p w14:paraId="39A31E3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Polyp of colon</w:t>
            </w:r>
          </w:p>
        </w:tc>
      </w:tr>
      <w:tr w:rsidR="00212781" w:rsidRPr="00212781" w14:paraId="2B157F9E"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3D1AABB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257683</w:t>
            </w:r>
          </w:p>
        </w:tc>
        <w:tc>
          <w:tcPr>
            <w:tcW w:w="5880" w:type="dxa"/>
            <w:noWrap/>
            <w:hideMark/>
          </w:tcPr>
          <w:p w14:paraId="433A352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Posterior rhinorrhea</w:t>
            </w:r>
          </w:p>
        </w:tc>
      </w:tr>
      <w:tr w:rsidR="00212781" w:rsidRPr="00212781" w14:paraId="5F081274" w14:textId="77777777" w:rsidTr="00212781">
        <w:trPr>
          <w:trHeight w:val="300"/>
        </w:trPr>
        <w:tc>
          <w:tcPr>
            <w:tcW w:w="1567" w:type="dxa"/>
            <w:noWrap/>
            <w:hideMark/>
          </w:tcPr>
          <w:p w14:paraId="72CDAC8F"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253797</w:t>
            </w:r>
          </w:p>
        </w:tc>
        <w:tc>
          <w:tcPr>
            <w:tcW w:w="5880" w:type="dxa"/>
            <w:noWrap/>
            <w:hideMark/>
          </w:tcPr>
          <w:p w14:paraId="5761D3D2"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Post-inflammatory pulmonary fibrosis</w:t>
            </w:r>
          </w:p>
        </w:tc>
      </w:tr>
      <w:tr w:rsidR="00212781" w:rsidRPr="00212781" w14:paraId="28EBC5C8"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53B8CCF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195321</w:t>
            </w:r>
          </w:p>
        </w:tc>
        <w:tc>
          <w:tcPr>
            <w:tcW w:w="5880" w:type="dxa"/>
            <w:noWrap/>
            <w:hideMark/>
          </w:tcPr>
          <w:p w14:paraId="739B53D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Postmenopausal bleeding</w:t>
            </w:r>
          </w:p>
        </w:tc>
      </w:tr>
      <w:tr w:rsidR="00212781" w:rsidRPr="00212781" w14:paraId="061CB49C" w14:textId="77777777" w:rsidTr="00212781">
        <w:trPr>
          <w:trHeight w:val="300"/>
        </w:trPr>
        <w:tc>
          <w:tcPr>
            <w:tcW w:w="1567" w:type="dxa"/>
            <w:noWrap/>
            <w:hideMark/>
          </w:tcPr>
          <w:p w14:paraId="780F548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141932</w:t>
            </w:r>
          </w:p>
        </w:tc>
        <w:tc>
          <w:tcPr>
            <w:tcW w:w="5880" w:type="dxa"/>
            <w:noWrap/>
            <w:hideMark/>
          </w:tcPr>
          <w:p w14:paraId="7F29EAAC"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Seborrheic keratosis</w:t>
            </w:r>
          </w:p>
        </w:tc>
      </w:tr>
      <w:tr w:rsidR="00212781" w:rsidRPr="00212781" w14:paraId="14F91A9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6497C59"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313459</w:t>
            </w:r>
          </w:p>
        </w:tc>
        <w:tc>
          <w:tcPr>
            <w:tcW w:w="5880" w:type="dxa"/>
            <w:noWrap/>
            <w:hideMark/>
          </w:tcPr>
          <w:p w14:paraId="1C34143D"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Sleep apnea</w:t>
            </w:r>
          </w:p>
        </w:tc>
      </w:tr>
      <w:tr w:rsidR="00212781" w:rsidRPr="00212781" w14:paraId="19CEBAF3" w14:textId="77777777" w:rsidTr="00212781">
        <w:trPr>
          <w:trHeight w:val="300"/>
        </w:trPr>
        <w:tc>
          <w:tcPr>
            <w:tcW w:w="1567" w:type="dxa"/>
            <w:noWrap/>
            <w:hideMark/>
          </w:tcPr>
          <w:p w14:paraId="337DCFB3"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133141</w:t>
            </w:r>
          </w:p>
        </w:tc>
        <w:tc>
          <w:tcPr>
            <w:tcW w:w="5880" w:type="dxa"/>
            <w:noWrap/>
            <w:hideMark/>
          </w:tcPr>
          <w:p w14:paraId="7C95CC62"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Tinea pedis</w:t>
            </w:r>
          </w:p>
        </w:tc>
      </w:tr>
      <w:tr w:rsidR="00212781" w:rsidRPr="00212781" w14:paraId="7FB47CC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2AE6ACC2"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377575</w:t>
            </w:r>
          </w:p>
        </w:tc>
        <w:tc>
          <w:tcPr>
            <w:tcW w:w="5880" w:type="dxa"/>
            <w:noWrap/>
            <w:hideMark/>
          </w:tcPr>
          <w:p w14:paraId="6E7E55F5"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Tinnitus</w:t>
            </w:r>
          </w:p>
        </w:tc>
      </w:tr>
      <w:tr w:rsidR="00212781" w:rsidRPr="00212781" w14:paraId="127B3C30" w14:textId="77777777" w:rsidTr="00212781">
        <w:trPr>
          <w:trHeight w:val="300"/>
        </w:trPr>
        <w:tc>
          <w:tcPr>
            <w:tcW w:w="1567" w:type="dxa"/>
            <w:noWrap/>
            <w:hideMark/>
          </w:tcPr>
          <w:p w14:paraId="4A23EA55"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197672</w:t>
            </w:r>
          </w:p>
        </w:tc>
        <w:tc>
          <w:tcPr>
            <w:tcW w:w="5880" w:type="dxa"/>
            <w:noWrap/>
            <w:hideMark/>
          </w:tcPr>
          <w:p w14:paraId="5EE1AB7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Urinary incontinence</w:t>
            </w:r>
          </w:p>
        </w:tc>
      </w:tr>
      <w:tr w:rsidR="00212781" w:rsidRPr="00212781" w14:paraId="0706572B"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CC0B603"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4088920</w:t>
            </w:r>
          </w:p>
        </w:tc>
        <w:tc>
          <w:tcPr>
            <w:tcW w:w="5880" w:type="dxa"/>
            <w:noWrap/>
            <w:hideMark/>
          </w:tcPr>
          <w:p w14:paraId="281349E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Uterus absent</w:t>
            </w:r>
          </w:p>
        </w:tc>
      </w:tr>
      <w:tr w:rsidR="00212781" w:rsidRPr="00212781" w14:paraId="61E15B46" w14:textId="77777777" w:rsidTr="00212781">
        <w:trPr>
          <w:trHeight w:val="300"/>
        </w:trPr>
        <w:tc>
          <w:tcPr>
            <w:tcW w:w="1567" w:type="dxa"/>
            <w:noWrap/>
            <w:hideMark/>
          </w:tcPr>
          <w:p w14:paraId="194ACDF6"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140641</w:t>
            </w:r>
          </w:p>
        </w:tc>
        <w:tc>
          <w:tcPr>
            <w:tcW w:w="5880" w:type="dxa"/>
            <w:noWrap/>
            <w:hideMark/>
          </w:tcPr>
          <w:p w14:paraId="65CC18D4"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Verruca vulgaris</w:t>
            </w:r>
          </w:p>
        </w:tc>
      </w:tr>
      <w:tr w:rsidR="00212781" w:rsidRPr="00212781" w14:paraId="688681D7"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hideMark/>
          </w:tcPr>
          <w:p w14:paraId="1D77799A" w14:textId="77777777" w:rsidR="00212781" w:rsidRPr="00212781" w:rsidRDefault="00212781" w:rsidP="00212781">
            <w:pPr>
              <w:jc w:val="right"/>
              <w:rPr>
                <w:rFonts w:asciiTheme="minorHAnsi" w:hAnsiTheme="minorHAnsi" w:cstheme="minorHAnsi"/>
                <w:sz w:val="22"/>
                <w:szCs w:val="22"/>
              </w:rPr>
            </w:pPr>
            <w:r w:rsidRPr="00212781">
              <w:rPr>
                <w:rFonts w:asciiTheme="minorHAnsi" w:hAnsiTheme="minorHAnsi" w:cstheme="minorHAnsi"/>
                <w:sz w:val="22"/>
                <w:szCs w:val="22"/>
              </w:rPr>
              <w:t>320420</w:t>
            </w:r>
          </w:p>
        </w:tc>
        <w:tc>
          <w:tcPr>
            <w:tcW w:w="5880" w:type="dxa"/>
            <w:noWrap/>
            <w:hideMark/>
          </w:tcPr>
          <w:p w14:paraId="0B80D560"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Vitreous degeneration</w:t>
            </w:r>
          </w:p>
        </w:tc>
      </w:tr>
    </w:tbl>
    <w:p w14:paraId="7D6F211E" w14:textId="77777777" w:rsidR="00212781" w:rsidRPr="00212781" w:rsidRDefault="00212781" w:rsidP="00212781"/>
    <w:p w14:paraId="381F3219" w14:textId="2DB7A9A0" w:rsidR="00F34D22" w:rsidRDefault="00F34D22" w:rsidP="00EC2721">
      <w:pPr>
        <w:pStyle w:val="Heading1"/>
      </w:pPr>
      <w:bookmarkStart w:id="61" w:name="_Toc508376925"/>
      <w:r>
        <w:t>References</w:t>
      </w:r>
      <w:bookmarkEnd w:id="61"/>
    </w:p>
    <w:bookmarkStart w:id="62" w:name="_1pxezwc" w:colFirst="0" w:colLast="0"/>
    <w:bookmarkEnd w:id="62"/>
    <w:p w14:paraId="22FC67D2" w14:textId="77777777" w:rsidR="00591245" w:rsidRPr="00591245" w:rsidRDefault="00570A48" w:rsidP="00591245">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63" w:name="_ENREF_1"/>
      <w:r w:rsidR="00591245" w:rsidRPr="00591245">
        <w:t>1.</w:t>
      </w:r>
      <w:r w:rsidR="00591245" w:rsidRPr="00591245">
        <w:tab/>
        <w:t xml:space="preserve">Coleman, R.E., et al., </w:t>
      </w:r>
      <w:r w:rsidR="00591245" w:rsidRPr="00591245">
        <w:rPr>
          <w:i/>
        </w:rPr>
        <w:t>Metastasis and bone loss: advancing treatment and prevention.</w:t>
      </w:r>
      <w:r w:rsidR="00591245" w:rsidRPr="00591245">
        <w:t xml:space="preserve"> Cancer Treat Rev, 2010. </w:t>
      </w:r>
      <w:r w:rsidR="00591245" w:rsidRPr="00591245">
        <w:rPr>
          <w:b/>
        </w:rPr>
        <w:t>36</w:t>
      </w:r>
      <w:r w:rsidR="00591245" w:rsidRPr="00591245">
        <w:t>(8): p. 615-20.</w:t>
      </w:r>
      <w:bookmarkEnd w:id="63"/>
    </w:p>
    <w:p w14:paraId="73B5097B" w14:textId="77777777" w:rsidR="00591245" w:rsidRPr="00591245" w:rsidRDefault="00591245" w:rsidP="00591245">
      <w:pPr>
        <w:pStyle w:val="EndNoteBibliography"/>
        <w:spacing w:after="0"/>
        <w:ind w:left="720" w:hanging="720"/>
      </w:pPr>
      <w:bookmarkStart w:id="64" w:name="_ENREF_2"/>
      <w:r w:rsidRPr="00591245">
        <w:t>2.</w:t>
      </w:r>
      <w:r w:rsidRPr="00591245">
        <w:tab/>
        <w:t xml:space="preserve">Coleman, R.E., </w:t>
      </w:r>
      <w:r w:rsidRPr="00591245">
        <w:rPr>
          <w:i/>
        </w:rPr>
        <w:t>Clinical features of metastatic bone disease and risk of skeletal morbidity.</w:t>
      </w:r>
      <w:r w:rsidRPr="00591245">
        <w:t xml:space="preserve"> Clin Cancer Res, 2006. </w:t>
      </w:r>
      <w:r w:rsidRPr="00591245">
        <w:rPr>
          <w:b/>
        </w:rPr>
        <w:t>12</w:t>
      </w:r>
      <w:r w:rsidRPr="00591245">
        <w:t>(20 Pt 2): p. 6243s-6249s.</w:t>
      </w:r>
      <w:bookmarkEnd w:id="64"/>
    </w:p>
    <w:p w14:paraId="57A87DEF" w14:textId="77777777" w:rsidR="00591245" w:rsidRPr="00591245" w:rsidRDefault="00591245" w:rsidP="00591245">
      <w:pPr>
        <w:pStyle w:val="EndNoteBibliography"/>
        <w:spacing w:after="0"/>
        <w:ind w:left="720" w:hanging="720"/>
      </w:pPr>
      <w:bookmarkStart w:id="65" w:name="_ENREF_3"/>
      <w:r w:rsidRPr="00591245">
        <w:t>3.</w:t>
      </w:r>
      <w:r w:rsidRPr="00591245">
        <w:tab/>
        <w:t xml:space="preserve">Schulman, K.L. and J. Kohles, </w:t>
      </w:r>
      <w:r w:rsidRPr="00591245">
        <w:rPr>
          <w:i/>
        </w:rPr>
        <w:t>Economic burden of metastatic bone disease in the U.S.</w:t>
      </w:r>
      <w:r w:rsidRPr="00591245">
        <w:t xml:space="preserve"> Cancer, 2007. </w:t>
      </w:r>
      <w:r w:rsidRPr="00591245">
        <w:rPr>
          <w:b/>
        </w:rPr>
        <w:t>109</w:t>
      </w:r>
      <w:r w:rsidRPr="00591245">
        <w:t>(11): p. 2334-42.</w:t>
      </w:r>
      <w:bookmarkEnd w:id="65"/>
    </w:p>
    <w:p w14:paraId="189763E2" w14:textId="77777777" w:rsidR="00591245" w:rsidRPr="00591245" w:rsidRDefault="00591245" w:rsidP="00591245">
      <w:pPr>
        <w:pStyle w:val="EndNoteBibliography"/>
        <w:spacing w:after="0"/>
        <w:ind w:left="720" w:hanging="720"/>
      </w:pPr>
      <w:bookmarkStart w:id="66" w:name="_ENREF_4"/>
      <w:r w:rsidRPr="00591245">
        <w:t>4.</w:t>
      </w:r>
      <w:r w:rsidRPr="00591245">
        <w:tab/>
        <w:t xml:space="preserve">Saad, F., et al., </w:t>
      </w:r>
      <w:r w:rsidRPr="00591245">
        <w:rPr>
          <w:i/>
        </w:rPr>
        <w:t>A randomized, placebo-controlled trial of zoledronic acid in patients with hormone-refractory metastatic prostate carcinoma.</w:t>
      </w:r>
      <w:r w:rsidRPr="00591245">
        <w:t xml:space="preserve"> J Natl Cancer Inst, 2002. </w:t>
      </w:r>
      <w:r w:rsidRPr="00591245">
        <w:rPr>
          <w:b/>
        </w:rPr>
        <w:t>94</w:t>
      </w:r>
      <w:r w:rsidRPr="00591245">
        <w:t>(19): p. 1458-68.</w:t>
      </w:r>
      <w:bookmarkEnd w:id="66"/>
    </w:p>
    <w:p w14:paraId="2A6C6202" w14:textId="77777777" w:rsidR="00591245" w:rsidRPr="00591245" w:rsidRDefault="00591245" w:rsidP="00591245">
      <w:pPr>
        <w:pStyle w:val="EndNoteBibliography"/>
        <w:spacing w:after="0"/>
        <w:ind w:left="720" w:hanging="720"/>
      </w:pPr>
      <w:bookmarkStart w:id="67" w:name="_ENREF_5"/>
      <w:r w:rsidRPr="00591245">
        <w:t>5.</w:t>
      </w:r>
      <w:r w:rsidRPr="00591245">
        <w:tab/>
        <w:t xml:space="preserve">Saad, F., et al., </w:t>
      </w:r>
      <w:r w:rsidRPr="00591245">
        <w:rPr>
          <w:i/>
        </w:rPr>
        <w:t>Long-term efficacy of zoledronic acid for the prevention of skeletal complications in patients with metastatic hormone-refractory prostate cancer.</w:t>
      </w:r>
      <w:r w:rsidRPr="00591245">
        <w:t xml:space="preserve"> J Natl Cancer Inst, 2004. </w:t>
      </w:r>
      <w:r w:rsidRPr="00591245">
        <w:rPr>
          <w:b/>
        </w:rPr>
        <w:t>96</w:t>
      </w:r>
      <w:r w:rsidRPr="00591245">
        <w:t>(11): p. 879-82.</w:t>
      </w:r>
      <w:bookmarkEnd w:id="67"/>
    </w:p>
    <w:p w14:paraId="4EDEA773" w14:textId="77777777" w:rsidR="00591245" w:rsidRPr="00591245" w:rsidRDefault="00591245" w:rsidP="00591245">
      <w:pPr>
        <w:pStyle w:val="EndNoteBibliography"/>
        <w:spacing w:after="0"/>
        <w:ind w:left="720" w:hanging="720"/>
      </w:pPr>
      <w:bookmarkStart w:id="68" w:name="_ENREF_6"/>
      <w:r w:rsidRPr="00591245">
        <w:t>6.</w:t>
      </w:r>
      <w:r w:rsidRPr="00591245">
        <w:tab/>
        <w:t xml:space="preserve">Fizazi, K., et al., </w:t>
      </w:r>
      <w:r w:rsidRPr="00591245">
        <w:rPr>
          <w:i/>
        </w:rPr>
        <w:t>Denosumab versus zoledronic acid for treatment of bone metastases in men with castration-resistant prostate cancer: a randomised, double-blind study.</w:t>
      </w:r>
      <w:r w:rsidRPr="00591245">
        <w:t xml:space="preserve"> Lancet, 2011. </w:t>
      </w:r>
      <w:r w:rsidRPr="00591245">
        <w:rPr>
          <w:b/>
        </w:rPr>
        <w:t>377</w:t>
      </w:r>
      <w:r w:rsidRPr="00591245">
        <w:t>(9768): p. 813-22.</w:t>
      </w:r>
      <w:bookmarkEnd w:id="68"/>
    </w:p>
    <w:p w14:paraId="58636472" w14:textId="77777777" w:rsidR="00591245" w:rsidRPr="00591245" w:rsidRDefault="00591245" w:rsidP="00591245">
      <w:pPr>
        <w:pStyle w:val="EndNoteBibliography"/>
        <w:spacing w:after="0"/>
        <w:ind w:left="720" w:hanging="720"/>
      </w:pPr>
      <w:bookmarkStart w:id="69" w:name="_ENREF_7"/>
      <w:r w:rsidRPr="00591245">
        <w:t>7.</w:t>
      </w:r>
      <w:r w:rsidRPr="00591245">
        <w:tab/>
        <w:t xml:space="preserve">Stopeck, A.T., et al., </w:t>
      </w:r>
      <w:r w:rsidRPr="00591245">
        <w:rPr>
          <w:i/>
        </w:rPr>
        <w:t>Denosumab compared with zoledronic acid for the treatment of bone metastases in patients with advanced breast cancer: a randomized, double-blind study.</w:t>
      </w:r>
      <w:r w:rsidRPr="00591245">
        <w:t xml:space="preserve"> J Clin Oncol, 2010. </w:t>
      </w:r>
      <w:r w:rsidRPr="00591245">
        <w:rPr>
          <w:b/>
        </w:rPr>
        <w:t>28</w:t>
      </w:r>
      <w:r w:rsidRPr="00591245">
        <w:t>(35): p. 5132-9.</w:t>
      </w:r>
      <w:bookmarkEnd w:id="69"/>
    </w:p>
    <w:p w14:paraId="56490671" w14:textId="77777777" w:rsidR="00591245" w:rsidRPr="00591245" w:rsidRDefault="00591245" w:rsidP="00591245">
      <w:pPr>
        <w:pStyle w:val="EndNoteBibliography"/>
        <w:spacing w:after="0"/>
        <w:ind w:left="720" w:hanging="720"/>
      </w:pPr>
      <w:bookmarkStart w:id="70" w:name="_ENREF_8"/>
      <w:r w:rsidRPr="00591245">
        <w:t>8.</w:t>
      </w:r>
      <w:r w:rsidRPr="00591245">
        <w:tab/>
        <w:t xml:space="preserve">Henry, D.H., et al., </w:t>
      </w:r>
      <w:r w:rsidRPr="00591245">
        <w:rPr>
          <w:i/>
        </w:rPr>
        <w:t>Randomized, double-blind study of denosumab versus zoledronic acid in the treatment of bone metastases in patients with advanced cancer (excluding breast and prostate cancer) or multiple myeloma.</w:t>
      </w:r>
      <w:r w:rsidRPr="00591245">
        <w:t xml:space="preserve"> J Clin Oncol, 2011. </w:t>
      </w:r>
      <w:r w:rsidRPr="00591245">
        <w:rPr>
          <w:b/>
        </w:rPr>
        <w:t>29</w:t>
      </w:r>
      <w:r w:rsidRPr="00591245">
        <w:t>(9): p. 1125-32.</w:t>
      </w:r>
      <w:bookmarkEnd w:id="70"/>
    </w:p>
    <w:p w14:paraId="0DE20581" w14:textId="77777777" w:rsidR="00591245" w:rsidRPr="00591245" w:rsidRDefault="00591245" w:rsidP="00591245">
      <w:pPr>
        <w:pStyle w:val="EndNoteBibliography"/>
        <w:spacing w:after="0"/>
        <w:ind w:left="720" w:hanging="720"/>
      </w:pPr>
      <w:bookmarkStart w:id="71" w:name="_ENREF_9"/>
      <w:r w:rsidRPr="00591245">
        <w:t>9.</w:t>
      </w:r>
      <w:r w:rsidRPr="00591245">
        <w:tab/>
        <w:t xml:space="preserve">Choi, N.K., et al., </w:t>
      </w:r>
      <w:r w:rsidRPr="00591245">
        <w:rPr>
          <w:i/>
        </w:rPr>
        <w:t>Comparative Safety and Effectiveness of Denosumab Versus Zoledronic Acid in Patients With Osteoporosis: A Cohort Study.</w:t>
      </w:r>
      <w:r w:rsidRPr="00591245">
        <w:t xml:space="preserve"> J Bone Miner Res, 2017. </w:t>
      </w:r>
      <w:r w:rsidRPr="00591245">
        <w:rPr>
          <w:b/>
        </w:rPr>
        <w:t>32</w:t>
      </w:r>
      <w:r w:rsidRPr="00591245">
        <w:t>(3): p. 611-617.</w:t>
      </w:r>
      <w:bookmarkEnd w:id="71"/>
    </w:p>
    <w:p w14:paraId="0462CA33" w14:textId="77777777" w:rsidR="00591245" w:rsidRPr="00591245" w:rsidRDefault="00591245" w:rsidP="00591245">
      <w:pPr>
        <w:pStyle w:val="EndNoteBibliography"/>
        <w:spacing w:after="0"/>
        <w:ind w:left="720" w:hanging="720"/>
      </w:pPr>
      <w:bookmarkStart w:id="72" w:name="_ENREF_10"/>
      <w:r w:rsidRPr="00591245">
        <w:t>10.</w:t>
      </w:r>
      <w:r w:rsidRPr="00591245">
        <w:tab/>
        <w:t xml:space="preserve">Gagne, J.J., et al., </w:t>
      </w:r>
      <w:r w:rsidRPr="00591245">
        <w:rPr>
          <w:i/>
        </w:rPr>
        <w:t>Prospective Benefit-Risk Monitoring of New Drugs for Rapid Assessment of Net Favorability in Electronic Health Care Data.</w:t>
      </w:r>
      <w:r w:rsidRPr="00591245">
        <w:t xml:space="preserve"> Value Health, 2015. </w:t>
      </w:r>
      <w:r w:rsidRPr="00591245">
        <w:rPr>
          <w:b/>
        </w:rPr>
        <w:t>18</w:t>
      </w:r>
      <w:r w:rsidRPr="00591245">
        <w:t>(8): p. 1063-9.</w:t>
      </w:r>
      <w:bookmarkEnd w:id="72"/>
    </w:p>
    <w:p w14:paraId="5A3BB09B" w14:textId="77777777" w:rsidR="00591245" w:rsidRPr="00591245" w:rsidRDefault="00591245" w:rsidP="00591245">
      <w:pPr>
        <w:pStyle w:val="EndNoteBibliography"/>
        <w:spacing w:after="0"/>
        <w:ind w:left="720" w:hanging="720"/>
      </w:pPr>
      <w:bookmarkStart w:id="73" w:name="_ENREF_11"/>
      <w:r w:rsidRPr="00591245">
        <w:t>11.</w:t>
      </w:r>
      <w:r w:rsidRPr="00591245">
        <w:tab/>
        <w:t xml:space="preserve">Ryan, P.B., et al., </w:t>
      </w:r>
      <w:r w:rsidRPr="00591245">
        <w:rPr>
          <w:i/>
        </w:rPr>
        <w:t>Empirical performance of a new user cohort method: lessons for developing a risk identification and analysis system.</w:t>
      </w:r>
      <w:r w:rsidRPr="00591245">
        <w:t xml:space="preserve"> Drug Saf, 2013. </w:t>
      </w:r>
      <w:r w:rsidRPr="00591245">
        <w:rPr>
          <w:b/>
        </w:rPr>
        <w:t>36 Suppl 1</w:t>
      </w:r>
      <w:r w:rsidRPr="00591245">
        <w:t>: p. S59-72.</w:t>
      </w:r>
      <w:bookmarkEnd w:id="73"/>
    </w:p>
    <w:p w14:paraId="109901F0" w14:textId="77777777" w:rsidR="00591245" w:rsidRPr="00591245" w:rsidRDefault="00591245" w:rsidP="00591245">
      <w:pPr>
        <w:pStyle w:val="EndNoteBibliography"/>
        <w:spacing w:after="0"/>
        <w:ind w:left="720" w:hanging="720"/>
      </w:pPr>
      <w:bookmarkStart w:id="74" w:name="_ENREF_12"/>
      <w:r w:rsidRPr="00591245">
        <w:t>12.</w:t>
      </w:r>
      <w:r w:rsidRPr="00591245">
        <w:tab/>
        <w:t xml:space="preserve">Voss, E.A., et al., </w:t>
      </w:r>
      <w:r w:rsidRPr="00591245">
        <w:rPr>
          <w:i/>
        </w:rPr>
        <w:t>Accuracy of an automated knowledge base for identifying drug adverse reactions.</w:t>
      </w:r>
      <w:r w:rsidRPr="00591245">
        <w:t xml:space="preserve"> J Biomed Inform, 2017. </w:t>
      </w:r>
      <w:r w:rsidRPr="00591245">
        <w:rPr>
          <w:b/>
        </w:rPr>
        <w:t>66</w:t>
      </w:r>
      <w:r w:rsidRPr="00591245">
        <w:t>: p. 72-81.</w:t>
      </w:r>
      <w:bookmarkEnd w:id="74"/>
    </w:p>
    <w:p w14:paraId="2B42467D" w14:textId="77777777" w:rsidR="00591245" w:rsidRPr="00591245" w:rsidRDefault="00591245" w:rsidP="00591245">
      <w:pPr>
        <w:pStyle w:val="EndNoteBibliography"/>
        <w:spacing w:after="0"/>
        <w:ind w:left="720" w:hanging="720"/>
      </w:pPr>
      <w:bookmarkStart w:id="75" w:name="_ENREF_13"/>
      <w:r w:rsidRPr="00591245">
        <w:t>13.</w:t>
      </w:r>
      <w:r w:rsidRPr="00591245">
        <w:tab/>
        <w:t xml:space="preserve">Winnenburg, R., et al., </w:t>
      </w:r>
      <w:r w:rsidRPr="00591245">
        <w:rPr>
          <w:i/>
        </w:rPr>
        <w:t>Leveraging MEDLINE indexing for pharmacovigilance - Inherent limitations and mitigation strategies.</w:t>
      </w:r>
      <w:r w:rsidRPr="00591245">
        <w:t xml:space="preserve"> J Biomed Inform, 2015. </w:t>
      </w:r>
      <w:r w:rsidRPr="00591245">
        <w:rPr>
          <w:b/>
        </w:rPr>
        <w:t>57</w:t>
      </w:r>
      <w:r w:rsidRPr="00591245">
        <w:t>: p. 425-35.</w:t>
      </w:r>
      <w:bookmarkEnd w:id="75"/>
    </w:p>
    <w:p w14:paraId="403CEFC6" w14:textId="77777777" w:rsidR="00591245" w:rsidRPr="00591245" w:rsidRDefault="00591245" w:rsidP="00591245">
      <w:pPr>
        <w:pStyle w:val="EndNoteBibliography"/>
        <w:spacing w:after="0"/>
        <w:ind w:left="720" w:hanging="720"/>
      </w:pPr>
      <w:bookmarkStart w:id="76" w:name="_ENREF_14"/>
      <w:r w:rsidRPr="00591245">
        <w:t>14.</w:t>
      </w:r>
      <w:r w:rsidRPr="00591245">
        <w:tab/>
        <w:t xml:space="preserve">Duke, J., J. Friedlin, and X. Li, </w:t>
      </w:r>
      <w:r w:rsidRPr="00591245">
        <w:rPr>
          <w:i/>
        </w:rPr>
        <w:t>Consistency in the safety labeling of bioequivalent medications.</w:t>
      </w:r>
      <w:r w:rsidRPr="00591245">
        <w:t xml:space="preserve"> Pharmacoepidemiol Drug Saf, 2013. </w:t>
      </w:r>
      <w:r w:rsidRPr="00591245">
        <w:rPr>
          <w:b/>
        </w:rPr>
        <w:t>22</w:t>
      </w:r>
      <w:r w:rsidRPr="00591245">
        <w:t>(3): p. 294-301.</w:t>
      </w:r>
      <w:bookmarkEnd w:id="76"/>
    </w:p>
    <w:p w14:paraId="79756F91" w14:textId="77777777" w:rsidR="00591245" w:rsidRPr="00591245" w:rsidRDefault="00591245" w:rsidP="00591245">
      <w:pPr>
        <w:pStyle w:val="EndNoteBibliography"/>
        <w:spacing w:after="0"/>
        <w:ind w:left="720" w:hanging="720"/>
      </w:pPr>
      <w:bookmarkStart w:id="77" w:name="_ENREF_15"/>
      <w:r w:rsidRPr="00591245">
        <w:t>15.</w:t>
      </w:r>
      <w:r w:rsidRPr="00591245">
        <w:tab/>
        <w:t xml:space="preserve">Evans, S.J., P.C. Waller, and S. Davis, </w:t>
      </w:r>
      <w:r w:rsidRPr="00591245">
        <w:rPr>
          <w:i/>
        </w:rPr>
        <w:t>Use of proportional reporting ratios (PRRs) for signal generation from spontaneous adverse drug reaction reports.</w:t>
      </w:r>
      <w:r w:rsidRPr="00591245">
        <w:t xml:space="preserve"> Pharmacoepidemiol Drug Saf, 2001. </w:t>
      </w:r>
      <w:r w:rsidRPr="00591245">
        <w:rPr>
          <w:b/>
        </w:rPr>
        <w:t>10</w:t>
      </w:r>
      <w:r w:rsidRPr="00591245">
        <w:t>(6): p. 483-6.</w:t>
      </w:r>
      <w:bookmarkEnd w:id="77"/>
    </w:p>
    <w:p w14:paraId="324AA441" w14:textId="77777777" w:rsidR="00591245" w:rsidRPr="00591245" w:rsidRDefault="00591245" w:rsidP="00591245">
      <w:pPr>
        <w:pStyle w:val="EndNoteBibliography"/>
        <w:spacing w:after="0"/>
        <w:ind w:left="720" w:hanging="720"/>
      </w:pPr>
      <w:bookmarkStart w:id="78" w:name="_ENREF_16"/>
      <w:r w:rsidRPr="00591245">
        <w:t>16.</w:t>
      </w:r>
      <w:r w:rsidRPr="00591245">
        <w:tab/>
        <w:t xml:space="preserve">Banda, J.M., et al., </w:t>
      </w:r>
      <w:r w:rsidRPr="00591245">
        <w:rPr>
          <w:i/>
        </w:rPr>
        <w:t>A curated and standardized adverse drug event resource to accelerate drug safety research.</w:t>
      </w:r>
      <w:r w:rsidRPr="00591245">
        <w:t xml:space="preserve"> Sci Data, 2016. </w:t>
      </w:r>
      <w:r w:rsidRPr="00591245">
        <w:rPr>
          <w:b/>
        </w:rPr>
        <w:t>3</w:t>
      </w:r>
      <w:r w:rsidRPr="00591245">
        <w:t>: p. 160026.</w:t>
      </w:r>
      <w:bookmarkEnd w:id="78"/>
    </w:p>
    <w:p w14:paraId="406ABECB" w14:textId="77777777" w:rsidR="00591245" w:rsidRPr="00591245" w:rsidRDefault="00591245" w:rsidP="00591245">
      <w:pPr>
        <w:pStyle w:val="EndNoteBibliography"/>
        <w:spacing w:after="0"/>
        <w:ind w:left="720" w:hanging="720"/>
      </w:pPr>
      <w:bookmarkStart w:id="79" w:name="_ENREF_17"/>
      <w:r w:rsidRPr="00591245">
        <w:t>17.</w:t>
      </w:r>
      <w:r w:rsidRPr="00591245">
        <w:tab/>
        <w:t xml:space="preserve">Schuemie, M.J., et al., </w:t>
      </w:r>
      <w:r w:rsidRPr="00591245">
        <w:rPr>
          <w:i/>
        </w:rPr>
        <w:t>Empirical confidence interval calibration for population-level effect estimation studies in observational healthcare data.</w:t>
      </w:r>
      <w:r w:rsidRPr="00591245">
        <w:t xml:space="preserve"> Proceedings of the National Acadamy of Science, 2017. </w:t>
      </w:r>
      <w:r w:rsidRPr="00591245">
        <w:rPr>
          <w:b/>
        </w:rPr>
        <w:t>Accepted for publication</w:t>
      </w:r>
      <w:r w:rsidRPr="00591245">
        <w:t>.</w:t>
      </w:r>
      <w:bookmarkEnd w:id="79"/>
    </w:p>
    <w:p w14:paraId="090C383B" w14:textId="77777777" w:rsidR="00591245" w:rsidRPr="00591245" w:rsidRDefault="00591245" w:rsidP="00591245">
      <w:pPr>
        <w:pStyle w:val="EndNoteBibliography"/>
        <w:spacing w:after="0"/>
        <w:ind w:left="720" w:hanging="720"/>
      </w:pPr>
      <w:bookmarkStart w:id="80" w:name="_ENREF_18"/>
      <w:r w:rsidRPr="00591245">
        <w:t>18.</w:t>
      </w:r>
      <w:r w:rsidRPr="00591245">
        <w:tab/>
        <w:t xml:space="preserve">Schuemie, M.J., et al., </w:t>
      </w:r>
      <w:r w:rsidRPr="00591245">
        <w:rPr>
          <w:i/>
        </w:rPr>
        <w:t>Interpreting observational studies: why empirical calibration is needed to correct p-values.</w:t>
      </w:r>
      <w:r w:rsidRPr="00591245">
        <w:t xml:space="preserve"> Stat Med, 2014. </w:t>
      </w:r>
      <w:r w:rsidRPr="00591245">
        <w:rPr>
          <w:b/>
        </w:rPr>
        <w:t>33</w:t>
      </w:r>
      <w:r w:rsidRPr="00591245">
        <w:t>(2): p. 209-18.</w:t>
      </w:r>
      <w:bookmarkEnd w:id="80"/>
    </w:p>
    <w:p w14:paraId="524C65E4" w14:textId="77777777" w:rsidR="00591245" w:rsidRPr="00591245" w:rsidRDefault="00591245" w:rsidP="00591245">
      <w:pPr>
        <w:pStyle w:val="EndNoteBibliography"/>
        <w:ind w:left="720" w:hanging="720"/>
      </w:pPr>
      <w:bookmarkStart w:id="81" w:name="_ENREF_19"/>
      <w:r w:rsidRPr="00591245">
        <w:t>19.</w:t>
      </w:r>
      <w:r w:rsidRPr="00591245">
        <w:tab/>
        <w:t xml:space="preserve">Lipton, A., et al., </w:t>
      </w:r>
      <w:r w:rsidRPr="00591245">
        <w:rPr>
          <w:i/>
        </w:rPr>
        <w:t xml:space="preserve">Superiority of denosumab to zoledronic acid for prevention of skeletal-related </w:t>
      </w:r>
      <w:r w:rsidRPr="00591245">
        <w:rPr>
          <w:i/>
        </w:rPr>
        <w:lastRenderedPageBreak/>
        <w:t>events: a combined analysis of 3 pivotal, randomised, phase 3 trials.</w:t>
      </w:r>
      <w:r w:rsidRPr="00591245">
        <w:t xml:space="preserve"> Eur J Cancer, 2012. </w:t>
      </w:r>
      <w:r w:rsidRPr="00591245">
        <w:rPr>
          <w:b/>
        </w:rPr>
        <w:t>48</w:t>
      </w:r>
      <w:r w:rsidRPr="00591245">
        <w:t>(16): p. 3082-92.</w:t>
      </w:r>
      <w:bookmarkEnd w:id="81"/>
    </w:p>
    <w:p w14:paraId="52403012" w14:textId="604AAE2D" w:rsidR="00303216" w:rsidRDefault="00570A48">
      <w:r w:rsidRPr="000E6E85">
        <w:fldChar w:fldCharType="end"/>
      </w:r>
    </w:p>
    <w:sectPr w:rsidR="00303216">
      <w:headerReference w:type="default" r:id="rId23"/>
      <w:foot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5F2C6" w14:textId="77777777" w:rsidR="00D02708" w:rsidRDefault="00D02708">
      <w:pPr>
        <w:spacing w:after="0" w:line="240" w:lineRule="auto"/>
      </w:pPr>
      <w:r>
        <w:separator/>
      </w:r>
    </w:p>
  </w:endnote>
  <w:endnote w:type="continuationSeparator" w:id="0">
    <w:p w14:paraId="41D0DF0F" w14:textId="77777777" w:rsidR="00D02708" w:rsidRDefault="00D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2A03387D" w:rsidR="000B201C" w:rsidRDefault="000B201C">
        <w:pPr>
          <w:pStyle w:val="Footer"/>
          <w:jc w:val="right"/>
        </w:pPr>
        <w:r>
          <w:t>3 March 2018</w:t>
        </w:r>
        <w:r>
          <w:tab/>
        </w:r>
        <w:r>
          <w:tab/>
        </w:r>
        <w:r>
          <w:fldChar w:fldCharType="begin"/>
        </w:r>
        <w:r>
          <w:instrText xml:space="preserve"> PAGE   \* MERGEFORMAT </w:instrText>
        </w:r>
        <w:r>
          <w:fldChar w:fldCharType="separate"/>
        </w:r>
        <w:r w:rsidR="00D14916">
          <w:rPr>
            <w:noProof/>
          </w:rPr>
          <w:t>3</w:t>
        </w:r>
        <w:r>
          <w:rPr>
            <w:noProof/>
          </w:rPr>
          <w:fldChar w:fldCharType="end"/>
        </w:r>
      </w:p>
    </w:sdtContent>
  </w:sdt>
  <w:p w14:paraId="50BE7B3E" w14:textId="7605B1F0" w:rsidR="000B201C" w:rsidRPr="00392461" w:rsidRDefault="000B201C"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F9272" w14:textId="77777777" w:rsidR="00D02708" w:rsidRDefault="00D02708">
      <w:pPr>
        <w:spacing w:after="0" w:line="240" w:lineRule="auto"/>
      </w:pPr>
      <w:r>
        <w:separator/>
      </w:r>
    </w:p>
  </w:footnote>
  <w:footnote w:type="continuationSeparator" w:id="0">
    <w:p w14:paraId="3D3FE0F0" w14:textId="77777777" w:rsidR="00D02708" w:rsidRDefault="00D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0B201C" w:rsidRDefault="000B201C">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0B201C" w:rsidRDefault="000B201C">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0B201C" w:rsidRDefault="000B201C">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454"/>
    <w:multiLevelType w:val="multilevel"/>
    <w:tmpl w:val="5232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CF1"/>
    <w:multiLevelType w:val="multilevel"/>
    <w:tmpl w:val="444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18C"/>
    <w:multiLevelType w:val="multilevel"/>
    <w:tmpl w:val="8190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46FB"/>
    <w:multiLevelType w:val="multilevel"/>
    <w:tmpl w:val="8B9E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206E1"/>
    <w:multiLevelType w:val="multilevel"/>
    <w:tmpl w:val="2E9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F67D2"/>
    <w:multiLevelType w:val="multilevel"/>
    <w:tmpl w:val="703C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9C1"/>
    <w:multiLevelType w:val="multilevel"/>
    <w:tmpl w:val="7B9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43F69"/>
    <w:multiLevelType w:val="multilevel"/>
    <w:tmpl w:val="C74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25EA2"/>
    <w:multiLevelType w:val="multilevel"/>
    <w:tmpl w:val="86CE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82784"/>
    <w:multiLevelType w:val="multilevel"/>
    <w:tmpl w:val="4128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B853DA"/>
    <w:multiLevelType w:val="multilevel"/>
    <w:tmpl w:val="0D40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77BB2"/>
    <w:multiLevelType w:val="multilevel"/>
    <w:tmpl w:val="7EC4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0B41C7"/>
    <w:multiLevelType w:val="multilevel"/>
    <w:tmpl w:val="762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80CF0"/>
    <w:multiLevelType w:val="multilevel"/>
    <w:tmpl w:val="EF68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86F0A"/>
    <w:multiLevelType w:val="multilevel"/>
    <w:tmpl w:val="361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3904"/>
    <w:multiLevelType w:val="multilevel"/>
    <w:tmpl w:val="06EC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2E1A"/>
    <w:multiLevelType w:val="multilevel"/>
    <w:tmpl w:val="A8C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56C2F"/>
    <w:multiLevelType w:val="multilevel"/>
    <w:tmpl w:val="327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D5FB4"/>
    <w:multiLevelType w:val="multilevel"/>
    <w:tmpl w:val="A2FE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61411"/>
    <w:multiLevelType w:val="multilevel"/>
    <w:tmpl w:val="F19E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B642F"/>
    <w:multiLevelType w:val="multilevel"/>
    <w:tmpl w:val="5678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077F2"/>
    <w:multiLevelType w:val="multilevel"/>
    <w:tmpl w:val="8BEE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1661B"/>
    <w:multiLevelType w:val="multilevel"/>
    <w:tmpl w:val="AD1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D6EE7"/>
    <w:multiLevelType w:val="multilevel"/>
    <w:tmpl w:val="C490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12343"/>
    <w:multiLevelType w:val="multilevel"/>
    <w:tmpl w:val="EA1C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954C3"/>
    <w:multiLevelType w:val="multilevel"/>
    <w:tmpl w:val="0BF0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54D9F"/>
    <w:multiLevelType w:val="multilevel"/>
    <w:tmpl w:val="17F8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D7A7D"/>
    <w:multiLevelType w:val="multilevel"/>
    <w:tmpl w:val="B306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94043"/>
    <w:multiLevelType w:val="multilevel"/>
    <w:tmpl w:val="0B6C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91F8A"/>
    <w:multiLevelType w:val="multilevel"/>
    <w:tmpl w:val="693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30748"/>
    <w:multiLevelType w:val="multilevel"/>
    <w:tmpl w:val="FD8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4258B"/>
    <w:multiLevelType w:val="multilevel"/>
    <w:tmpl w:val="1D54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65671"/>
    <w:multiLevelType w:val="multilevel"/>
    <w:tmpl w:val="CAF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A7407"/>
    <w:multiLevelType w:val="multilevel"/>
    <w:tmpl w:val="EFC0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44639"/>
    <w:multiLevelType w:val="multilevel"/>
    <w:tmpl w:val="58AA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59169C"/>
    <w:multiLevelType w:val="multilevel"/>
    <w:tmpl w:val="06CE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1CB19C9"/>
    <w:multiLevelType w:val="multilevel"/>
    <w:tmpl w:val="CF5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B7D51"/>
    <w:multiLevelType w:val="multilevel"/>
    <w:tmpl w:val="A206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6B113BE"/>
    <w:multiLevelType w:val="multilevel"/>
    <w:tmpl w:val="105E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A3B44"/>
    <w:multiLevelType w:val="multilevel"/>
    <w:tmpl w:val="BAE8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010AA0"/>
    <w:multiLevelType w:val="multilevel"/>
    <w:tmpl w:val="A338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416BAE"/>
    <w:multiLevelType w:val="multilevel"/>
    <w:tmpl w:val="7B86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49" w15:restartNumberingAfterBreak="0">
    <w:nsid w:val="6E70100A"/>
    <w:multiLevelType w:val="multilevel"/>
    <w:tmpl w:val="16C8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3875ABF"/>
    <w:multiLevelType w:val="multilevel"/>
    <w:tmpl w:val="4D12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5" w15:restartNumberingAfterBreak="0">
    <w:nsid w:val="78B93457"/>
    <w:multiLevelType w:val="multilevel"/>
    <w:tmpl w:val="563C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25EAC"/>
    <w:multiLevelType w:val="multilevel"/>
    <w:tmpl w:val="52F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360658"/>
    <w:multiLevelType w:val="multilevel"/>
    <w:tmpl w:val="FB9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BE658A"/>
    <w:multiLevelType w:val="multilevel"/>
    <w:tmpl w:val="6A5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08604B"/>
    <w:multiLevelType w:val="multilevel"/>
    <w:tmpl w:val="E5AC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F97C6C"/>
    <w:multiLevelType w:val="multilevel"/>
    <w:tmpl w:val="27A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41"/>
  </w:num>
  <w:num w:numId="3">
    <w:abstractNumId w:val="10"/>
  </w:num>
  <w:num w:numId="4">
    <w:abstractNumId w:val="50"/>
  </w:num>
  <w:num w:numId="5">
    <w:abstractNumId w:val="53"/>
  </w:num>
  <w:num w:numId="6">
    <w:abstractNumId w:val="51"/>
  </w:num>
  <w:num w:numId="7">
    <w:abstractNumId w:val="38"/>
  </w:num>
  <w:num w:numId="8">
    <w:abstractNumId w:val="47"/>
  </w:num>
  <w:num w:numId="9">
    <w:abstractNumId w:val="48"/>
  </w:num>
  <w:num w:numId="10">
    <w:abstractNumId w:val="61"/>
  </w:num>
  <w:num w:numId="11">
    <w:abstractNumId w:val="45"/>
  </w:num>
  <w:num w:numId="12">
    <w:abstractNumId w:val="13"/>
  </w:num>
  <w:num w:numId="13">
    <w:abstractNumId w:val="57"/>
  </w:num>
  <w:num w:numId="14">
    <w:abstractNumId w:val="59"/>
  </w:num>
  <w:num w:numId="15">
    <w:abstractNumId w:val="19"/>
  </w:num>
  <w:num w:numId="16">
    <w:abstractNumId w:val="52"/>
  </w:num>
  <w:num w:numId="17">
    <w:abstractNumId w:val="16"/>
  </w:num>
  <w:num w:numId="18">
    <w:abstractNumId w:val="14"/>
  </w:num>
  <w:num w:numId="19">
    <w:abstractNumId w:val="32"/>
  </w:num>
  <w:num w:numId="20">
    <w:abstractNumId w:val="9"/>
  </w:num>
  <w:num w:numId="21">
    <w:abstractNumId w:val="36"/>
  </w:num>
  <w:num w:numId="22">
    <w:abstractNumId w:val="29"/>
  </w:num>
  <w:num w:numId="23">
    <w:abstractNumId w:val="3"/>
  </w:num>
  <w:num w:numId="24">
    <w:abstractNumId w:val="4"/>
  </w:num>
  <w:num w:numId="25">
    <w:abstractNumId w:val="23"/>
  </w:num>
  <w:num w:numId="26">
    <w:abstractNumId w:val="1"/>
  </w:num>
  <w:num w:numId="27">
    <w:abstractNumId w:val="62"/>
  </w:num>
  <w:num w:numId="28">
    <w:abstractNumId w:val="49"/>
  </w:num>
  <w:num w:numId="29">
    <w:abstractNumId w:val="21"/>
  </w:num>
  <w:num w:numId="30">
    <w:abstractNumId w:val="27"/>
  </w:num>
  <w:num w:numId="31">
    <w:abstractNumId w:val="15"/>
  </w:num>
  <w:num w:numId="32">
    <w:abstractNumId w:val="0"/>
  </w:num>
  <w:num w:numId="33">
    <w:abstractNumId w:val="44"/>
  </w:num>
  <w:num w:numId="34">
    <w:abstractNumId w:val="26"/>
  </w:num>
  <w:num w:numId="35">
    <w:abstractNumId w:val="17"/>
  </w:num>
  <w:num w:numId="36">
    <w:abstractNumId w:val="34"/>
  </w:num>
  <w:num w:numId="37">
    <w:abstractNumId w:val="5"/>
  </w:num>
  <w:num w:numId="38">
    <w:abstractNumId w:val="42"/>
  </w:num>
  <w:num w:numId="39">
    <w:abstractNumId w:val="43"/>
  </w:num>
  <w:num w:numId="40">
    <w:abstractNumId w:val="39"/>
  </w:num>
  <w:num w:numId="41">
    <w:abstractNumId w:val="31"/>
  </w:num>
  <w:num w:numId="42">
    <w:abstractNumId w:val="7"/>
  </w:num>
  <w:num w:numId="43">
    <w:abstractNumId w:val="22"/>
  </w:num>
  <w:num w:numId="44">
    <w:abstractNumId w:val="30"/>
  </w:num>
  <w:num w:numId="45">
    <w:abstractNumId w:val="33"/>
  </w:num>
  <w:num w:numId="46">
    <w:abstractNumId w:val="56"/>
  </w:num>
  <w:num w:numId="47">
    <w:abstractNumId w:val="8"/>
  </w:num>
  <w:num w:numId="48">
    <w:abstractNumId w:val="40"/>
  </w:num>
  <w:num w:numId="49">
    <w:abstractNumId w:val="6"/>
  </w:num>
  <w:num w:numId="50">
    <w:abstractNumId w:val="20"/>
  </w:num>
  <w:num w:numId="51">
    <w:abstractNumId w:val="60"/>
  </w:num>
  <w:num w:numId="52">
    <w:abstractNumId w:val="35"/>
  </w:num>
  <w:num w:numId="53">
    <w:abstractNumId w:val="11"/>
  </w:num>
  <w:num w:numId="54">
    <w:abstractNumId w:val="37"/>
  </w:num>
  <w:num w:numId="55">
    <w:abstractNumId w:val="24"/>
  </w:num>
  <w:num w:numId="56">
    <w:abstractNumId w:val="12"/>
  </w:num>
  <w:num w:numId="57">
    <w:abstractNumId w:val="18"/>
  </w:num>
  <w:num w:numId="58">
    <w:abstractNumId w:val="58"/>
  </w:num>
  <w:num w:numId="59">
    <w:abstractNumId w:val="55"/>
  </w:num>
  <w:num w:numId="60">
    <w:abstractNumId w:val="46"/>
  </w:num>
  <w:num w:numId="61">
    <w:abstractNumId w:val="2"/>
  </w:num>
  <w:num w:numId="62">
    <w:abstractNumId w:val="28"/>
  </w:num>
  <w:num w:numId="63">
    <w:abstractNumId w:val="25"/>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ss, Erica [JRDUS]">
    <w15:presenceInfo w15:providerId="AD" w15:userId="S-1-5-21-1614895754-2146847981-1606980848-522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we59s9yaaxpgedd26xs024dvsf5s2z09ww&quot;&gt;DenosumabNoeMetaStates&lt;record-ids&gt;&lt;item&gt;3&lt;/item&gt;&lt;item&gt;4&lt;/item&gt;&lt;item&gt;5&lt;/item&gt;&lt;item&gt;6&lt;/item&gt;&lt;item&gt;8&lt;/item&gt;&lt;item&gt;9&lt;/item&gt;&lt;item&gt;12&lt;/item&gt;&lt;item&gt;13&lt;/item&gt;&lt;item&gt;14&lt;/item&gt;&lt;item&gt;15&lt;/item&gt;&lt;item&gt;16&lt;/item&gt;&lt;/record-ids&gt;&lt;/item&gt;&lt;/Libraries&gt;"/>
  </w:docVars>
  <w:rsids>
    <w:rsidRoot w:val="00303216"/>
    <w:rsid w:val="00005A0F"/>
    <w:rsid w:val="00020469"/>
    <w:rsid w:val="000230B1"/>
    <w:rsid w:val="00031004"/>
    <w:rsid w:val="00033622"/>
    <w:rsid w:val="00033DC0"/>
    <w:rsid w:val="0003531E"/>
    <w:rsid w:val="00043753"/>
    <w:rsid w:val="0004616B"/>
    <w:rsid w:val="00054710"/>
    <w:rsid w:val="00055F5B"/>
    <w:rsid w:val="00065C5A"/>
    <w:rsid w:val="00070D11"/>
    <w:rsid w:val="00075BB1"/>
    <w:rsid w:val="0008243B"/>
    <w:rsid w:val="00082976"/>
    <w:rsid w:val="000848A0"/>
    <w:rsid w:val="00085487"/>
    <w:rsid w:val="00086893"/>
    <w:rsid w:val="00092069"/>
    <w:rsid w:val="00093EF7"/>
    <w:rsid w:val="000A1C0A"/>
    <w:rsid w:val="000A4916"/>
    <w:rsid w:val="000A7B71"/>
    <w:rsid w:val="000B201C"/>
    <w:rsid w:val="000C24E4"/>
    <w:rsid w:val="000C4C85"/>
    <w:rsid w:val="000C5A8A"/>
    <w:rsid w:val="000D41C3"/>
    <w:rsid w:val="000D4690"/>
    <w:rsid w:val="000E0980"/>
    <w:rsid w:val="000E6191"/>
    <w:rsid w:val="000E6E85"/>
    <w:rsid w:val="000E7E22"/>
    <w:rsid w:val="000F4209"/>
    <w:rsid w:val="000F6CEE"/>
    <w:rsid w:val="000F7C78"/>
    <w:rsid w:val="00104835"/>
    <w:rsid w:val="00111157"/>
    <w:rsid w:val="001123D6"/>
    <w:rsid w:val="00114A0D"/>
    <w:rsid w:val="0011631B"/>
    <w:rsid w:val="00132E97"/>
    <w:rsid w:val="00133E01"/>
    <w:rsid w:val="00133E25"/>
    <w:rsid w:val="00133E32"/>
    <w:rsid w:val="00137127"/>
    <w:rsid w:val="0014068E"/>
    <w:rsid w:val="00142F41"/>
    <w:rsid w:val="00150816"/>
    <w:rsid w:val="00155C97"/>
    <w:rsid w:val="00157145"/>
    <w:rsid w:val="00161255"/>
    <w:rsid w:val="00162D3B"/>
    <w:rsid w:val="00170313"/>
    <w:rsid w:val="00171A18"/>
    <w:rsid w:val="00172386"/>
    <w:rsid w:val="00175B7A"/>
    <w:rsid w:val="00176DBB"/>
    <w:rsid w:val="00177916"/>
    <w:rsid w:val="00177FE0"/>
    <w:rsid w:val="00181486"/>
    <w:rsid w:val="0018677B"/>
    <w:rsid w:val="001874FB"/>
    <w:rsid w:val="001A37D7"/>
    <w:rsid w:val="001B2FEA"/>
    <w:rsid w:val="001C0C8A"/>
    <w:rsid w:val="001C37AD"/>
    <w:rsid w:val="001D43AF"/>
    <w:rsid w:val="001D58A3"/>
    <w:rsid w:val="001E0876"/>
    <w:rsid w:val="001E36FB"/>
    <w:rsid w:val="00201D93"/>
    <w:rsid w:val="00204BBE"/>
    <w:rsid w:val="00212781"/>
    <w:rsid w:val="00212BD3"/>
    <w:rsid w:val="0021391A"/>
    <w:rsid w:val="00230A95"/>
    <w:rsid w:val="0024220D"/>
    <w:rsid w:val="00245B4C"/>
    <w:rsid w:val="002469F6"/>
    <w:rsid w:val="00250433"/>
    <w:rsid w:val="00255647"/>
    <w:rsid w:val="0025609E"/>
    <w:rsid w:val="00263634"/>
    <w:rsid w:val="0027225B"/>
    <w:rsid w:val="00272660"/>
    <w:rsid w:val="002742FB"/>
    <w:rsid w:val="00280280"/>
    <w:rsid w:val="002837B5"/>
    <w:rsid w:val="00283867"/>
    <w:rsid w:val="00283E35"/>
    <w:rsid w:val="002857EC"/>
    <w:rsid w:val="00295BE9"/>
    <w:rsid w:val="002A51F5"/>
    <w:rsid w:val="002A5339"/>
    <w:rsid w:val="002A65C5"/>
    <w:rsid w:val="002A69E5"/>
    <w:rsid w:val="002A7951"/>
    <w:rsid w:val="002A7CEF"/>
    <w:rsid w:val="002B152F"/>
    <w:rsid w:val="002B2EE9"/>
    <w:rsid w:val="002B307B"/>
    <w:rsid w:val="002B681E"/>
    <w:rsid w:val="002C0655"/>
    <w:rsid w:val="002C0FD8"/>
    <w:rsid w:val="002C39B4"/>
    <w:rsid w:val="002D003F"/>
    <w:rsid w:val="002D1158"/>
    <w:rsid w:val="002D22B8"/>
    <w:rsid w:val="002D3BB5"/>
    <w:rsid w:val="002E30DE"/>
    <w:rsid w:val="002E6125"/>
    <w:rsid w:val="002F026F"/>
    <w:rsid w:val="002F6E17"/>
    <w:rsid w:val="00303216"/>
    <w:rsid w:val="0030529E"/>
    <w:rsid w:val="00305C0E"/>
    <w:rsid w:val="00312A5E"/>
    <w:rsid w:val="00321C3A"/>
    <w:rsid w:val="003233E1"/>
    <w:rsid w:val="00331EC4"/>
    <w:rsid w:val="00332CFE"/>
    <w:rsid w:val="003434BA"/>
    <w:rsid w:val="00350281"/>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B025D"/>
    <w:rsid w:val="003B0BAB"/>
    <w:rsid w:val="003B36D3"/>
    <w:rsid w:val="003E0DCC"/>
    <w:rsid w:val="003E1C9F"/>
    <w:rsid w:val="003E36A0"/>
    <w:rsid w:val="003F0628"/>
    <w:rsid w:val="003F2512"/>
    <w:rsid w:val="00403E0C"/>
    <w:rsid w:val="00404E76"/>
    <w:rsid w:val="004063A7"/>
    <w:rsid w:val="00415CBB"/>
    <w:rsid w:val="004242D0"/>
    <w:rsid w:val="00433689"/>
    <w:rsid w:val="0045037E"/>
    <w:rsid w:val="0045615E"/>
    <w:rsid w:val="00462E48"/>
    <w:rsid w:val="00463AD6"/>
    <w:rsid w:val="00471AC0"/>
    <w:rsid w:val="00492829"/>
    <w:rsid w:val="004A38B7"/>
    <w:rsid w:val="004A3A49"/>
    <w:rsid w:val="004A7362"/>
    <w:rsid w:val="004A7E76"/>
    <w:rsid w:val="004B14B6"/>
    <w:rsid w:val="004C0BAF"/>
    <w:rsid w:val="004C5F7C"/>
    <w:rsid w:val="004D155C"/>
    <w:rsid w:val="004D50C2"/>
    <w:rsid w:val="004D6474"/>
    <w:rsid w:val="004D6ABD"/>
    <w:rsid w:val="004E3341"/>
    <w:rsid w:val="004F3D58"/>
    <w:rsid w:val="004F5149"/>
    <w:rsid w:val="00507508"/>
    <w:rsid w:val="00516201"/>
    <w:rsid w:val="00521FD8"/>
    <w:rsid w:val="00533B5B"/>
    <w:rsid w:val="005361D7"/>
    <w:rsid w:val="0053658C"/>
    <w:rsid w:val="005422D1"/>
    <w:rsid w:val="00543000"/>
    <w:rsid w:val="00545782"/>
    <w:rsid w:val="005513D1"/>
    <w:rsid w:val="005566CC"/>
    <w:rsid w:val="005570BC"/>
    <w:rsid w:val="0055759D"/>
    <w:rsid w:val="005620F1"/>
    <w:rsid w:val="00565481"/>
    <w:rsid w:val="00570A48"/>
    <w:rsid w:val="005828B3"/>
    <w:rsid w:val="00591245"/>
    <w:rsid w:val="00591863"/>
    <w:rsid w:val="005918D1"/>
    <w:rsid w:val="00594507"/>
    <w:rsid w:val="00595A3D"/>
    <w:rsid w:val="00595E7F"/>
    <w:rsid w:val="005A1B0D"/>
    <w:rsid w:val="005A5F62"/>
    <w:rsid w:val="005A65E3"/>
    <w:rsid w:val="005A6683"/>
    <w:rsid w:val="005B093C"/>
    <w:rsid w:val="005B18C4"/>
    <w:rsid w:val="005B2661"/>
    <w:rsid w:val="005C1FBF"/>
    <w:rsid w:val="005C68D1"/>
    <w:rsid w:val="005C715F"/>
    <w:rsid w:val="005C7C88"/>
    <w:rsid w:val="005D66E4"/>
    <w:rsid w:val="005D6CFD"/>
    <w:rsid w:val="005E604A"/>
    <w:rsid w:val="005F1FE2"/>
    <w:rsid w:val="005F28B7"/>
    <w:rsid w:val="005F7430"/>
    <w:rsid w:val="005F7A70"/>
    <w:rsid w:val="0060208A"/>
    <w:rsid w:val="006070FB"/>
    <w:rsid w:val="006257CF"/>
    <w:rsid w:val="0062614E"/>
    <w:rsid w:val="00630F24"/>
    <w:rsid w:val="00632BA5"/>
    <w:rsid w:val="006339BA"/>
    <w:rsid w:val="0063462A"/>
    <w:rsid w:val="0063713B"/>
    <w:rsid w:val="00637641"/>
    <w:rsid w:val="006454F2"/>
    <w:rsid w:val="0064597A"/>
    <w:rsid w:val="00655FDA"/>
    <w:rsid w:val="0065686A"/>
    <w:rsid w:val="00667420"/>
    <w:rsid w:val="00670E47"/>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C1632"/>
    <w:rsid w:val="006C1B56"/>
    <w:rsid w:val="006D5751"/>
    <w:rsid w:val="006E3B21"/>
    <w:rsid w:val="006E70CB"/>
    <w:rsid w:val="00702089"/>
    <w:rsid w:val="00703406"/>
    <w:rsid w:val="00703416"/>
    <w:rsid w:val="00717700"/>
    <w:rsid w:val="007206D8"/>
    <w:rsid w:val="00724208"/>
    <w:rsid w:val="00727819"/>
    <w:rsid w:val="007314D5"/>
    <w:rsid w:val="00735080"/>
    <w:rsid w:val="00735B18"/>
    <w:rsid w:val="00737024"/>
    <w:rsid w:val="00761C7F"/>
    <w:rsid w:val="007631A8"/>
    <w:rsid w:val="007670AB"/>
    <w:rsid w:val="00774DA3"/>
    <w:rsid w:val="00782F71"/>
    <w:rsid w:val="00786AC8"/>
    <w:rsid w:val="0079119B"/>
    <w:rsid w:val="00794871"/>
    <w:rsid w:val="00795465"/>
    <w:rsid w:val="0079709B"/>
    <w:rsid w:val="007A2A09"/>
    <w:rsid w:val="007B53A8"/>
    <w:rsid w:val="007B5B34"/>
    <w:rsid w:val="007C5469"/>
    <w:rsid w:val="007C61A3"/>
    <w:rsid w:val="007D4531"/>
    <w:rsid w:val="007E04D2"/>
    <w:rsid w:val="007F01D7"/>
    <w:rsid w:val="007F13AE"/>
    <w:rsid w:val="007F5271"/>
    <w:rsid w:val="0081663E"/>
    <w:rsid w:val="00816B54"/>
    <w:rsid w:val="008269C7"/>
    <w:rsid w:val="0084006E"/>
    <w:rsid w:val="00842F32"/>
    <w:rsid w:val="008443AF"/>
    <w:rsid w:val="00844F44"/>
    <w:rsid w:val="008536FF"/>
    <w:rsid w:val="00860C31"/>
    <w:rsid w:val="008644E3"/>
    <w:rsid w:val="00866B53"/>
    <w:rsid w:val="00870524"/>
    <w:rsid w:val="00880BC3"/>
    <w:rsid w:val="00881D16"/>
    <w:rsid w:val="008876DA"/>
    <w:rsid w:val="008A4B6D"/>
    <w:rsid w:val="008B04BC"/>
    <w:rsid w:val="008C0184"/>
    <w:rsid w:val="008C1B9F"/>
    <w:rsid w:val="008C6384"/>
    <w:rsid w:val="008D05EF"/>
    <w:rsid w:val="008D2F4E"/>
    <w:rsid w:val="008D37C3"/>
    <w:rsid w:val="008D6924"/>
    <w:rsid w:val="008D6D01"/>
    <w:rsid w:val="008D795E"/>
    <w:rsid w:val="008E0C96"/>
    <w:rsid w:val="008E14FA"/>
    <w:rsid w:val="008E3EF1"/>
    <w:rsid w:val="008F1723"/>
    <w:rsid w:val="00901657"/>
    <w:rsid w:val="00901661"/>
    <w:rsid w:val="00901EE4"/>
    <w:rsid w:val="0090308A"/>
    <w:rsid w:val="00903213"/>
    <w:rsid w:val="00903809"/>
    <w:rsid w:val="0090710D"/>
    <w:rsid w:val="00925698"/>
    <w:rsid w:val="0092706B"/>
    <w:rsid w:val="00927E36"/>
    <w:rsid w:val="0093465C"/>
    <w:rsid w:val="00935171"/>
    <w:rsid w:val="009417EA"/>
    <w:rsid w:val="009454B0"/>
    <w:rsid w:val="00952AC4"/>
    <w:rsid w:val="00965FF7"/>
    <w:rsid w:val="0097120D"/>
    <w:rsid w:val="00971480"/>
    <w:rsid w:val="009724B0"/>
    <w:rsid w:val="00977420"/>
    <w:rsid w:val="009861CF"/>
    <w:rsid w:val="00986E8F"/>
    <w:rsid w:val="00986F0E"/>
    <w:rsid w:val="00993F00"/>
    <w:rsid w:val="00994E33"/>
    <w:rsid w:val="00996A66"/>
    <w:rsid w:val="009A0147"/>
    <w:rsid w:val="009A16B0"/>
    <w:rsid w:val="009B4EE4"/>
    <w:rsid w:val="009B761F"/>
    <w:rsid w:val="009C6A8A"/>
    <w:rsid w:val="009D3AAC"/>
    <w:rsid w:val="009E5535"/>
    <w:rsid w:val="009F0D04"/>
    <w:rsid w:val="009F3AC0"/>
    <w:rsid w:val="009F647C"/>
    <w:rsid w:val="009F6B66"/>
    <w:rsid w:val="00A021C6"/>
    <w:rsid w:val="00A10DCF"/>
    <w:rsid w:val="00A129C2"/>
    <w:rsid w:val="00A13319"/>
    <w:rsid w:val="00A134EA"/>
    <w:rsid w:val="00A2134F"/>
    <w:rsid w:val="00A329A2"/>
    <w:rsid w:val="00A32EB2"/>
    <w:rsid w:val="00A456D7"/>
    <w:rsid w:val="00A45E2A"/>
    <w:rsid w:val="00A547E7"/>
    <w:rsid w:val="00A552DE"/>
    <w:rsid w:val="00A57F86"/>
    <w:rsid w:val="00A61FC7"/>
    <w:rsid w:val="00A632B5"/>
    <w:rsid w:val="00A64C53"/>
    <w:rsid w:val="00A650B8"/>
    <w:rsid w:val="00A658B8"/>
    <w:rsid w:val="00A65BD7"/>
    <w:rsid w:val="00A85782"/>
    <w:rsid w:val="00A90EFE"/>
    <w:rsid w:val="00A963A3"/>
    <w:rsid w:val="00AA110C"/>
    <w:rsid w:val="00AA659A"/>
    <w:rsid w:val="00AA7710"/>
    <w:rsid w:val="00AB4C2C"/>
    <w:rsid w:val="00AC40BD"/>
    <w:rsid w:val="00AD10D2"/>
    <w:rsid w:val="00AD1174"/>
    <w:rsid w:val="00AD27EA"/>
    <w:rsid w:val="00AE112F"/>
    <w:rsid w:val="00AF1CA0"/>
    <w:rsid w:val="00AF26DF"/>
    <w:rsid w:val="00AF52A0"/>
    <w:rsid w:val="00AF7618"/>
    <w:rsid w:val="00B06C46"/>
    <w:rsid w:val="00B15605"/>
    <w:rsid w:val="00B168FC"/>
    <w:rsid w:val="00B20582"/>
    <w:rsid w:val="00B2076C"/>
    <w:rsid w:val="00B21236"/>
    <w:rsid w:val="00B27BF7"/>
    <w:rsid w:val="00B31C6F"/>
    <w:rsid w:val="00B3319E"/>
    <w:rsid w:val="00B4026B"/>
    <w:rsid w:val="00B409AA"/>
    <w:rsid w:val="00B451E6"/>
    <w:rsid w:val="00B53A2E"/>
    <w:rsid w:val="00B572D2"/>
    <w:rsid w:val="00B65CBC"/>
    <w:rsid w:val="00B705D3"/>
    <w:rsid w:val="00B72286"/>
    <w:rsid w:val="00B8244C"/>
    <w:rsid w:val="00B95BEB"/>
    <w:rsid w:val="00B964CE"/>
    <w:rsid w:val="00B97776"/>
    <w:rsid w:val="00BA5C7D"/>
    <w:rsid w:val="00BA7A01"/>
    <w:rsid w:val="00BB2321"/>
    <w:rsid w:val="00BC02FB"/>
    <w:rsid w:val="00BD16C1"/>
    <w:rsid w:val="00BD33FE"/>
    <w:rsid w:val="00BE6389"/>
    <w:rsid w:val="00BF5CB2"/>
    <w:rsid w:val="00BF7C75"/>
    <w:rsid w:val="00C2624E"/>
    <w:rsid w:val="00C34283"/>
    <w:rsid w:val="00C419DE"/>
    <w:rsid w:val="00C456FE"/>
    <w:rsid w:val="00C54B23"/>
    <w:rsid w:val="00C56307"/>
    <w:rsid w:val="00C5784B"/>
    <w:rsid w:val="00C64CB1"/>
    <w:rsid w:val="00C65AD9"/>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F4432"/>
    <w:rsid w:val="00CF5EDD"/>
    <w:rsid w:val="00D02708"/>
    <w:rsid w:val="00D0554F"/>
    <w:rsid w:val="00D0608C"/>
    <w:rsid w:val="00D07110"/>
    <w:rsid w:val="00D14916"/>
    <w:rsid w:val="00D1570B"/>
    <w:rsid w:val="00D15E32"/>
    <w:rsid w:val="00D166AF"/>
    <w:rsid w:val="00D264A9"/>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B2C65"/>
    <w:rsid w:val="00DB45BE"/>
    <w:rsid w:val="00DC38FE"/>
    <w:rsid w:val="00DC4B5F"/>
    <w:rsid w:val="00DC60FD"/>
    <w:rsid w:val="00DD15C8"/>
    <w:rsid w:val="00DD291D"/>
    <w:rsid w:val="00DF3E19"/>
    <w:rsid w:val="00E01CA0"/>
    <w:rsid w:val="00E079B7"/>
    <w:rsid w:val="00E21C01"/>
    <w:rsid w:val="00E2216D"/>
    <w:rsid w:val="00E22B21"/>
    <w:rsid w:val="00E262E0"/>
    <w:rsid w:val="00E27612"/>
    <w:rsid w:val="00E31E48"/>
    <w:rsid w:val="00E43D6C"/>
    <w:rsid w:val="00E56A39"/>
    <w:rsid w:val="00E577B8"/>
    <w:rsid w:val="00E673DF"/>
    <w:rsid w:val="00E735A0"/>
    <w:rsid w:val="00E812E7"/>
    <w:rsid w:val="00E849A8"/>
    <w:rsid w:val="00EB3EE8"/>
    <w:rsid w:val="00EC1245"/>
    <w:rsid w:val="00EC2721"/>
    <w:rsid w:val="00EC34F3"/>
    <w:rsid w:val="00ED499D"/>
    <w:rsid w:val="00ED4A05"/>
    <w:rsid w:val="00EE187C"/>
    <w:rsid w:val="00EE357F"/>
    <w:rsid w:val="00EE3E2E"/>
    <w:rsid w:val="00EF1675"/>
    <w:rsid w:val="00EF5DDF"/>
    <w:rsid w:val="00F048A1"/>
    <w:rsid w:val="00F113C9"/>
    <w:rsid w:val="00F11E24"/>
    <w:rsid w:val="00F13880"/>
    <w:rsid w:val="00F21973"/>
    <w:rsid w:val="00F247D6"/>
    <w:rsid w:val="00F2605D"/>
    <w:rsid w:val="00F34D22"/>
    <w:rsid w:val="00F376CC"/>
    <w:rsid w:val="00F41831"/>
    <w:rsid w:val="00F46EFA"/>
    <w:rsid w:val="00F5225A"/>
    <w:rsid w:val="00F52B27"/>
    <w:rsid w:val="00F57097"/>
    <w:rsid w:val="00F6365C"/>
    <w:rsid w:val="00F707EE"/>
    <w:rsid w:val="00F85504"/>
    <w:rsid w:val="00F900C9"/>
    <w:rsid w:val="00F934F6"/>
    <w:rsid w:val="00FB0628"/>
    <w:rsid w:val="00FB127A"/>
    <w:rsid w:val="00FB522C"/>
    <w:rsid w:val="00FC134F"/>
    <w:rsid w:val="00FC16B4"/>
    <w:rsid w:val="00FC6F27"/>
    <w:rsid w:val="00FC71DC"/>
    <w:rsid w:val="00FC745F"/>
    <w:rsid w:val="00FD1BFD"/>
    <w:rsid w:val="00FD3C9B"/>
    <w:rsid w:val="00FD7AA8"/>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12"/>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12"/>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12"/>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2"/>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9"/>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2"/>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epi.jnj.com/atlas/"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pi.jnj.com/atla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pi.jnj.com/atlas/" TargetMode="External"/><Relationship Id="rId23" Type="http://schemas.openxmlformats.org/officeDocument/2006/relationships/header" Target="header1.xml"/><Relationship Id="rId10" Type="http://schemas.openxmlformats.org/officeDocument/2006/relationships/hyperlink" Target="https://epi.jnj.com/atla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yperlink" Target="https://epi.jnj.com/atlas/" TargetMode="External"/><Relationship Id="rId22" Type="http://schemas.openxmlformats.org/officeDocument/2006/relationships/image" Target="media/image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88F7C-842D-4DF1-A543-AC32CE28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12197</Words>
  <Characters>69523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27</cp:revision>
  <dcterms:created xsi:type="dcterms:W3CDTF">2018-03-08T12:45:00Z</dcterms:created>
  <dcterms:modified xsi:type="dcterms:W3CDTF">2018-03-09T15:39:00Z</dcterms:modified>
</cp:coreProperties>
</file>