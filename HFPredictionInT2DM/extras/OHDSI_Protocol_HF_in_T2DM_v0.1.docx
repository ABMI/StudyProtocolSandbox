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24A8" w14:textId="77777777" w:rsidR="00A26520" w:rsidRDefault="00A26520"/>
    <w:p w14:paraId="7771FB79" w14:textId="2F0AD8BA" w:rsidR="00A26520" w:rsidRDefault="00DA47AC" w:rsidP="00631AB5">
      <w:pPr>
        <w:pStyle w:val="Title"/>
        <w:jc w:val="center"/>
      </w:pPr>
      <w:ins w:id="0" w:author="Peter Rijnbeek" w:date="2018-01-22T13:50:00Z">
        <w:r w:rsidRPr="00DA47AC">
          <w:t>The Development and Validation of a Predicting Model for Heart Failure in Patients with Type-2 Diabetes using Data from Electronic Health Records.</w:t>
        </w:r>
      </w:ins>
      <w:del w:id="1" w:author="Peter Rijnbeek" w:date="2018-01-22T13:50:00Z">
        <w:r w:rsidR="00AD2D07" w:rsidDel="00DA47AC">
          <w:delText>Proof of concept study for large-scale patient-level predictive modeling in the OHDSI data network</w:delText>
        </w:r>
        <w:r w:rsidR="00505BF8" w:rsidDel="00DA47AC">
          <w:delText>.</w:delText>
        </w:r>
      </w:del>
    </w:p>
    <w:p w14:paraId="6AC944DE" w14:textId="77777777" w:rsidR="00A26520" w:rsidRDefault="00A26520" w:rsidP="00A26520">
      <w:pPr>
        <w:jc w:val="center"/>
      </w:pPr>
    </w:p>
    <w:p w14:paraId="4663F8DA" w14:textId="77777777" w:rsidR="00C84B89" w:rsidRPr="00554190" w:rsidRDefault="0074593E">
      <w:pPr>
        <w:rPr>
          <w:b/>
        </w:rPr>
      </w:pPr>
      <w:commentRangeStart w:id="2"/>
      <w:r w:rsidRPr="00554190">
        <w:rPr>
          <w:b/>
        </w:rPr>
        <w:t>Author</w:t>
      </w:r>
      <w:r w:rsidR="00A26520" w:rsidRPr="00554190">
        <w:rPr>
          <w:b/>
        </w:rPr>
        <w:t>s</w:t>
      </w:r>
      <w:r w:rsidRPr="00554190">
        <w:rPr>
          <w:b/>
        </w:rPr>
        <w:t>:</w:t>
      </w:r>
      <w:r w:rsidR="00A26520" w:rsidRPr="00554190">
        <w:rPr>
          <w:b/>
        </w:rPr>
        <w:t xml:space="preserve">  </w:t>
      </w:r>
      <w:commentRangeEnd w:id="2"/>
      <w:r w:rsidR="00DA47AC">
        <w:rPr>
          <w:rStyle w:val="CommentReference"/>
        </w:rPr>
        <w:commentReference w:id="2"/>
      </w:r>
    </w:p>
    <w:p w14:paraId="044E94F2" w14:textId="1DA6F754" w:rsidR="0031782C" w:rsidDel="00DA47AC" w:rsidRDefault="0031782C" w:rsidP="0031782C">
      <w:pPr>
        <w:rPr>
          <w:del w:id="3" w:author="Peter Rijnbeek" w:date="2018-01-22T13:51:00Z"/>
        </w:rPr>
      </w:pPr>
      <w:del w:id="4" w:author="Peter Rijnbeek" w:date="2018-01-22T13:51:00Z">
        <w:r w:rsidDel="00DA47AC">
          <w:delText>Jenna Reps, PhD, Janssen Research and Development</w:delText>
        </w:r>
      </w:del>
    </w:p>
    <w:p w14:paraId="127FD1C0" w14:textId="6F6D9B61" w:rsidR="002B2C62" w:rsidDel="00DA47AC" w:rsidRDefault="002B2C62" w:rsidP="00CA21CE">
      <w:pPr>
        <w:rPr>
          <w:del w:id="5" w:author="Peter Rijnbeek" w:date="2018-01-22T13:51:00Z"/>
        </w:rPr>
      </w:pPr>
      <w:del w:id="6" w:author="Peter Rijnbeek" w:date="2018-01-22T13:51:00Z">
        <w:r w:rsidDel="00DA47AC">
          <w:delText xml:space="preserve">Marc Suchard, MD, PhD, </w:delText>
        </w:r>
        <w:r w:rsidRPr="002B2C62" w:rsidDel="00DA47AC">
          <w:delText>University of California, Los Angeles</w:delText>
        </w:r>
      </w:del>
    </w:p>
    <w:p w14:paraId="4C9E7EE0" w14:textId="18BB6FBF" w:rsidR="00CA21CE" w:rsidDel="00DA47AC" w:rsidRDefault="00CA21CE" w:rsidP="00CA21CE">
      <w:pPr>
        <w:rPr>
          <w:del w:id="7" w:author="Peter Rijnbeek" w:date="2018-01-22T13:51:00Z"/>
        </w:rPr>
      </w:pPr>
      <w:del w:id="8" w:author="Peter Rijnbeek" w:date="2018-01-22T13:51:00Z">
        <w:r w:rsidDel="00DA47AC">
          <w:delText>Patrick Ryan, PhD, Janssen Research and Development</w:delText>
        </w:r>
      </w:del>
    </w:p>
    <w:p w14:paraId="77764631" w14:textId="3C3715E4" w:rsidR="00CB5628" w:rsidDel="00DA47AC" w:rsidRDefault="00CB5628">
      <w:pPr>
        <w:rPr>
          <w:del w:id="9" w:author="Peter Rijnbeek" w:date="2018-01-22T13:51:00Z"/>
        </w:rPr>
      </w:pPr>
      <w:del w:id="10" w:author="Peter Rijnbeek" w:date="2018-01-22T13:51:00Z">
        <w:r w:rsidDel="00DA47AC">
          <w:delText>Martijn Schuemie, PhD, Janssen Research and Development</w:delText>
        </w:r>
      </w:del>
    </w:p>
    <w:p w14:paraId="13D27471" w14:textId="3FE0C21B" w:rsidR="00DA47AC" w:rsidRDefault="00B64740" w:rsidP="00B64740">
      <w:pPr>
        <w:rPr>
          <w:ins w:id="11" w:author="Peter Rijnbeek" w:date="2018-01-22T13:51:00Z"/>
        </w:rPr>
      </w:pPr>
      <w:del w:id="12" w:author="Peter Rijnbeek" w:date="2018-01-22T13:51:00Z">
        <w:r w:rsidDel="00DA47AC">
          <w:delText>Peter Rijnbeek, PhD, Erasmus MC, Rotterdam, The Netherlands</w:delText>
        </w:r>
      </w:del>
      <w:ins w:id="13" w:author="Peter Rijnbeek" w:date="2018-01-22T13:51:00Z">
        <w:r w:rsidR="00DA47AC">
          <w:t>Ross Williams, PhD, Erasmus MC, Rotterdam, The Netherlands</w:t>
        </w:r>
      </w:ins>
    </w:p>
    <w:p w14:paraId="45EDE101" w14:textId="77777777" w:rsidR="00DA47AC" w:rsidRDefault="00DA47AC" w:rsidP="00DA47AC">
      <w:pPr>
        <w:rPr>
          <w:ins w:id="14" w:author="Peter Rijnbeek" w:date="2018-01-22T13:51:00Z"/>
        </w:rPr>
      </w:pPr>
      <w:ins w:id="15" w:author="Peter Rijnbeek" w:date="2018-01-22T13:51:00Z">
        <w:r>
          <w:t>Peter Rijnbeek, PhD, Erasmus MC, Rotterdam, The Netherlands</w:t>
        </w:r>
      </w:ins>
    </w:p>
    <w:p w14:paraId="2C8358AE" w14:textId="77777777" w:rsidR="00DA47AC" w:rsidRDefault="00DA47AC" w:rsidP="00B64740"/>
    <w:p w14:paraId="6C5E7223" w14:textId="4290A6FC" w:rsidR="00B64740" w:rsidDel="00DA47AC" w:rsidRDefault="00B64740">
      <w:pPr>
        <w:rPr>
          <w:del w:id="16" w:author="Peter Rijnbeek" w:date="2018-01-22T13:51:00Z"/>
        </w:rPr>
      </w:pPr>
    </w:p>
    <w:p w14:paraId="0F6FB872" w14:textId="4262F1E8" w:rsidR="00DC38D5" w:rsidDel="00DA47AC" w:rsidRDefault="00DC38D5">
      <w:pPr>
        <w:rPr>
          <w:del w:id="17" w:author="Peter Rijnbeek" w:date="2018-01-22T13:51:00Z"/>
        </w:rPr>
      </w:pPr>
    </w:p>
    <w:p w14:paraId="4C039D98" w14:textId="77777777" w:rsidR="00CA21CE" w:rsidRPr="00CB5628" w:rsidRDefault="00CA21CE"/>
    <w:p w14:paraId="41C1A231" w14:textId="343A667C" w:rsidR="00A26520" w:rsidDel="004F299F" w:rsidRDefault="00A26520">
      <w:pPr>
        <w:rPr>
          <w:del w:id="18" w:author="Peter Rijnbeek" w:date="2018-01-22T16:14:00Z"/>
        </w:rPr>
      </w:pPr>
      <w:r w:rsidRPr="00554190">
        <w:rPr>
          <w:b/>
        </w:rPr>
        <w:t>Date</w:t>
      </w:r>
      <w:r w:rsidR="0074593E" w:rsidRPr="00554190">
        <w:rPr>
          <w:b/>
        </w:rPr>
        <w:t>:</w:t>
      </w:r>
      <w:r w:rsidR="00EE506E">
        <w:t xml:space="preserve">  </w:t>
      </w:r>
      <w:r w:rsidR="00A22F93">
        <w:t>2</w:t>
      </w:r>
      <w:ins w:id="19" w:author="Peter Rijnbeek" w:date="2018-01-22T13:52:00Z">
        <w:r w:rsidR="00DA47AC">
          <w:t>2</w:t>
        </w:r>
      </w:ins>
      <w:del w:id="20" w:author="Peter Rijnbeek" w:date="2018-01-22T13:52:00Z">
        <w:r w:rsidR="00976CB9" w:rsidDel="00DA47AC">
          <w:delText>3</w:delText>
        </w:r>
      </w:del>
      <w:r w:rsidR="00A22F93">
        <w:t xml:space="preserve"> </w:t>
      </w:r>
      <w:del w:id="21" w:author="Peter Rijnbeek" w:date="2018-01-22T13:52:00Z">
        <w:r w:rsidR="00A22F93" w:rsidDel="00DA47AC">
          <w:delText>September</w:delText>
        </w:r>
        <w:r w:rsidR="00A22F93" w:rsidRPr="00CB5628" w:rsidDel="00DA47AC">
          <w:delText xml:space="preserve"> </w:delText>
        </w:r>
      </w:del>
      <w:ins w:id="22" w:author="Peter Rijnbeek" w:date="2018-01-22T13:52:00Z">
        <w:r w:rsidR="00DA47AC">
          <w:t>January</w:t>
        </w:r>
        <w:r w:rsidR="00DA47AC" w:rsidRPr="00CB5628">
          <w:t xml:space="preserve"> </w:t>
        </w:r>
      </w:ins>
      <w:r w:rsidR="00CB5628" w:rsidRPr="00CB5628">
        <w:t>201</w:t>
      </w:r>
      <w:ins w:id="23" w:author="Peter Rijnbeek" w:date="2018-01-22T13:52:00Z">
        <w:r w:rsidR="00DA47AC">
          <w:t>8</w:t>
        </w:r>
      </w:ins>
      <w:del w:id="24" w:author="Peter Rijnbeek" w:date="2018-01-22T13:52:00Z">
        <w:r w:rsidR="00BC7CD6" w:rsidDel="00DA47AC">
          <w:delText>6</w:delText>
        </w:r>
      </w:del>
      <w:bookmarkStart w:id="25" w:name="_GoBack"/>
      <w:bookmarkEnd w:id="25"/>
    </w:p>
    <w:p w14:paraId="3C7800B3" w14:textId="77777777" w:rsidR="00EE506E" w:rsidRDefault="00EE506E"/>
    <w:p w14:paraId="62BFB721"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4"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07D3840A" w14:textId="2EC719F8" w:rsidR="00DA47AC" w:rsidRPr="00DA47AC" w:rsidRDefault="00E321CF" w:rsidP="00DA47AC">
      <w:pPr>
        <w:rPr>
          <w:ins w:id="26" w:author="Peter Rijnbeek" w:date="2018-01-22T13:56:00Z"/>
        </w:rPr>
      </w:pPr>
      <w:r>
        <w:t xml:space="preserve">The authors declare the following </w:t>
      </w:r>
      <w:r w:rsidR="00554190">
        <w:t xml:space="preserve">disclosures:   </w:t>
      </w:r>
      <w:del w:id="27" w:author="Peter Rijnbeek" w:date="2018-01-22T13:52:00Z">
        <w:r w:rsidR="00CB5628" w:rsidDel="00DA47AC">
          <w:delText xml:space="preserve">Dr. Ryan, </w:delText>
        </w:r>
        <w:r w:rsidR="00B64740" w:rsidDel="00DA47AC">
          <w:delText xml:space="preserve">Dr. </w:delText>
        </w:r>
        <w:r w:rsidR="00CB5628" w:rsidDel="00DA47AC">
          <w:delText>Schuemie</w:delText>
        </w:r>
        <w:r w:rsidR="00F23C8C" w:rsidDel="00DA47AC">
          <w:delText xml:space="preserve">, </w:delText>
        </w:r>
        <w:r w:rsidR="00B64740" w:rsidDel="00DA47AC">
          <w:delText xml:space="preserve">and Dr. </w:delText>
        </w:r>
        <w:r w:rsidR="00F23C8C" w:rsidDel="00DA47AC">
          <w:delText>Reps</w:delText>
        </w:r>
        <w:r w:rsidR="00CB5628" w:rsidDel="00DA47AC">
          <w:delText xml:space="preserve"> are employees of Janss</w:delText>
        </w:r>
        <w:r w:rsidR="00CA21CE" w:rsidDel="00DA47AC">
          <w:delText>en Research &amp; Development.</w:delText>
        </w:r>
      </w:del>
      <w:ins w:id="28" w:author="Peter Rijnbeek" w:date="2018-01-22T13:52:00Z">
        <w:r w:rsidR="00DA47AC">
          <w:t xml:space="preserve">Dr. Peter Rijnbeek works </w:t>
        </w:r>
      </w:ins>
      <w:ins w:id="29" w:author="Peter Rijnbeek" w:date="2018-01-22T13:56:00Z">
        <w:r w:rsidR="00DA47AC" w:rsidRPr="00DA47AC">
          <w:t xml:space="preserve">for a research group who received unconditional research grants from </w:t>
        </w:r>
        <w:proofErr w:type="spellStart"/>
        <w:r w:rsidR="00DA47AC" w:rsidRPr="00DA47AC">
          <w:t>Boehringer-Ingelheim</w:t>
        </w:r>
        <w:proofErr w:type="spellEnd"/>
        <w:r w:rsidR="00DA47AC" w:rsidRPr="00DA47AC">
          <w:t>, Novartis, Pfizer, Yamanouchi</w:t>
        </w:r>
        <w:r w:rsidR="00DA47AC">
          <w:t xml:space="preserve"> </w:t>
        </w:r>
        <w:r w:rsidR="00DA47AC" w:rsidRPr="00DA47AC">
          <w:t>,</w:t>
        </w:r>
      </w:ins>
      <w:ins w:id="30" w:author="Peter Rijnbeek" w:date="2018-01-22T13:57:00Z">
        <w:r w:rsidR="00DA47AC">
          <w:t xml:space="preserve"> </w:t>
        </w:r>
      </w:ins>
      <w:proofErr w:type="spellStart"/>
      <w:ins w:id="31" w:author="Peter Rijnbeek" w:date="2018-01-22T13:56:00Z">
        <w:r w:rsidR="00DA47AC" w:rsidRPr="00DA47AC">
          <w:t>Servier</w:t>
        </w:r>
        <w:proofErr w:type="spellEnd"/>
        <w:r w:rsidR="00DA47AC">
          <w:t>,</w:t>
        </w:r>
      </w:ins>
      <w:ins w:id="32" w:author="Peter Rijnbeek" w:date="2018-01-22T13:57:00Z">
        <w:r w:rsidR="00DA47AC">
          <w:t xml:space="preserve"> GSK,</w:t>
        </w:r>
      </w:ins>
      <w:ins w:id="33" w:author="Peter Rijnbeek" w:date="2018-01-22T13:56:00Z">
        <w:r w:rsidR="00DA47AC">
          <w:t xml:space="preserve"> Janssen Research and Development</w:t>
        </w:r>
        <w:r w:rsidR="00DA47AC" w:rsidRPr="00DA47AC">
          <w:t>.</w:t>
        </w:r>
        <w:r w:rsidR="00DA47AC">
          <w:t xml:space="preserve"> </w:t>
        </w:r>
        <w:r w:rsidR="00DA47AC" w:rsidRPr="00DA47AC">
          <w:t xml:space="preserve">None of these are related to </w:t>
        </w:r>
        <w:r w:rsidR="00DA47AC">
          <w:t>this study</w:t>
        </w:r>
        <w:r w:rsidR="00DA47AC" w:rsidRPr="00DA47AC">
          <w:t>.</w:t>
        </w:r>
      </w:ins>
    </w:p>
    <w:p w14:paraId="6FE1609A" w14:textId="47CCAE6A" w:rsidR="00E321CF" w:rsidRPr="00CB5628" w:rsidDel="00DA47AC" w:rsidRDefault="00E321CF">
      <w:pPr>
        <w:rPr>
          <w:del w:id="34" w:author="Peter Rijnbeek" w:date="2018-01-22T13:56:00Z"/>
        </w:rPr>
      </w:pPr>
    </w:p>
    <w:p w14:paraId="3443D833" w14:textId="77777777" w:rsidR="00E321CF" w:rsidRPr="00EE506E" w:rsidRDefault="00E321CF"/>
    <w:p w14:paraId="29C9F7DE"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090155740"/>
        <w:docPartObj>
          <w:docPartGallery w:val="Table of Contents"/>
          <w:docPartUnique/>
        </w:docPartObj>
      </w:sdtPr>
      <w:sdtEndPr>
        <w:rPr>
          <w:noProof/>
        </w:rPr>
      </w:sdtEndPr>
      <w:sdtContent>
        <w:p w14:paraId="4436C33C" w14:textId="77777777" w:rsidR="00676237" w:rsidRDefault="00676237">
          <w:pPr>
            <w:pStyle w:val="TOCHeading"/>
          </w:pPr>
          <w:r>
            <w:t>Table of Contents</w:t>
          </w:r>
        </w:p>
        <w:p w14:paraId="48BF4928" w14:textId="3E4960B8" w:rsidR="004F299F" w:rsidRDefault="00676237">
          <w:pPr>
            <w:pStyle w:val="TOC1"/>
            <w:tabs>
              <w:tab w:val="left" w:pos="440"/>
              <w:tab w:val="right" w:leader="dot" w:pos="9350"/>
            </w:tabs>
            <w:rPr>
              <w:ins w:id="35" w:author="Peter Rijnbeek" w:date="2018-01-22T16:13:00Z"/>
              <w:rFonts w:eastAsiaTheme="minorEastAsia"/>
              <w:noProof/>
              <w:sz w:val="24"/>
              <w:szCs w:val="24"/>
            </w:rPr>
          </w:pPr>
          <w:r>
            <w:fldChar w:fldCharType="begin"/>
          </w:r>
          <w:r>
            <w:instrText xml:space="preserve"> TOC \o "1-3" \h \z \u </w:instrText>
          </w:r>
          <w:r>
            <w:fldChar w:fldCharType="separate"/>
          </w:r>
          <w:ins w:id="36" w:author="Peter Rijnbeek" w:date="2018-01-22T16:13:00Z">
            <w:r w:rsidR="004F299F" w:rsidRPr="000D4E27">
              <w:rPr>
                <w:rStyle w:val="Hyperlink"/>
                <w:noProof/>
              </w:rPr>
              <w:fldChar w:fldCharType="begin"/>
            </w:r>
            <w:r w:rsidR="004F299F" w:rsidRPr="000D4E27">
              <w:rPr>
                <w:rStyle w:val="Hyperlink"/>
                <w:noProof/>
              </w:rPr>
              <w:instrText xml:space="preserve"> </w:instrText>
            </w:r>
            <w:r w:rsidR="004F299F">
              <w:rPr>
                <w:noProof/>
              </w:rPr>
              <w:instrText>HYPERLINK \l "_Toc504400916"</w:instrText>
            </w:r>
            <w:r w:rsidR="004F299F" w:rsidRPr="000D4E27">
              <w:rPr>
                <w:rStyle w:val="Hyperlink"/>
                <w:noProof/>
              </w:rPr>
              <w:instrText xml:space="preserve"> </w:instrText>
            </w:r>
            <w:r w:rsidR="004F299F" w:rsidRPr="000D4E27">
              <w:rPr>
                <w:rStyle w:val="Hyperlink"/>
                <w:noProof/>
              </w:rPr>
            </w:r>
            <w:r w:rsidR="004F299F" w:rsidRPr="000D4E27">
              <w:rPr>
                <w:rStyle w:val="Hyperlink"/>
                <w:noProof/>
              </w:rPr>
              <w:fldChar w:fldCharType="separate"/>
            </w:r>
            <w:r w:rsidR="004F299F" w:rsidRPr="000D4E27">
              <w:rPr>
                <w:rStyle w:val="Hyperlink"/>
                <w:noProof/>
              </w:rPr>
              <w:t>2</w:t>
            </w:r>
            <w:r w:rsidR="004F299F">
              <w:rPr>
                <w:rFonts w:eastAsiaTheme="minorEastAsia"/>
                <w:noProof/>
                <w:sz w:val="24"/>
                <w:szCs w:val="24"/>
              </w:rPr>
              <w:tab/>
            </w:r>
            <w:r w:rsidR="004F299F" w:rsidRPr="000D4E27">
              <w:rPr>
                <w:rStyle w:val="Hyperlink"/>
                <w:noProof/>
              </w:rPr>
              <w:t>List of abbreviations</w:t>
            </w:r>
            <w:r w:rsidR="004F299F">
              <w:rPr>
                <w:noProof/>
                <w:webHidden/>
              </w:rPr>
              <w:tab/>
            </w:r>
            <w:r w:rsidR="004F299F">
              <w:rPr>
                <w:noProof/>
                <w:webHidden/>
              </w:rPr>
              <w:fldChar w:fldCharType="begin"/>
            </w:r>
            <w:r w:rsidR="004F299F">
              <w:rPr>
                <w:noProof/>
                <w:webHidden/>
              </w:rPr>
              <w:instrText xml:space="preserve"> PAGEREF _Toc504400916 \h </w:instrText>
            </w:r>
            <w:r w:rsidR="004F299F">
              <w:rPr>
                <w:noProof/>
                <w:webHidden/>
              </w:rPr>
            </w:r>
          </w:ins>
          <w:r w:rsidR="004F299F">
            <w:rPr>
              <w:noProof/>
              <w:webHidden/>
            </w:rPr>
            <w:fldChar w:fldCharType="separate"/>
          </w:r>
          <w:ins w:id="37" w:author="Peter Rijnbeek" w:date="2018-01-22T16:13:00Z">
            <w:r w:rsidR="004F299F">
              <w:rPr>
                <w:noProof/>
                <w:webHidden/>
              </w:rPr>
              <w:t>3</w:t>
            </w:r>
            <w:r w:rsidR="004F299F">
              <w:rPr>
                <w:noProof/>
                <w:webHidden/>
              </w:rPr>
              <w:fldChar w:fldCharType="end"/>
            </w:r>
            <w:r w:rsidR="004F299F" w:rsidRPr="000D4E27">
              <w:rPr>
                <w:rStyle w:val="Hyperlink"/>
                <w:noProof/>
              </w:rPr>
              <w:fldChar w:fldCharType="end"/>
            </w:r>
          </w:ins>
        </w:p>
        <w:p w14:paraId="6D664FA8" w14:textId="0BB77F05" w:rsidR="004F299F" w:rsidRDefault="004F299F">
          <w:pPr>
            <w:pStyle w:val="TOC1"/>
            <w:tabs>
              <w:tab w:val="left" w:pos="440"/>
              <w:tab w:val="right" w:leader="dot" w:pos="9350"/>
            </w:tabs>
            <w:rPr>
              <w:ins w:id="38" w:author="Peter Rijnbeek" w:date="2018-01-22T16:13:00Z"/>
              <w:rFonts w:eastAsiaTheme="minorEastAsia"/>
              <w:noProof/>
              <w:sz w:val="24"/>
              <w:szCs w:val="24"/>
            </w:rPr>
          </w:pPr>
          <w:ins w:id="39"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"_Toc504400917"</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3</w:t>
            </w:r>
            <w:r>
              <w:rPr>
                <w:rFonts w:eastAsiaTheme="minorEastAsia"/>
                <w:noProof/>
                <w:sz w:val="24"/>
                <w:szCs w:val="24"/>
              </w:rPr>
              <w:tab/>
            </w:r>
            <w:r w:rsidRPr="000D4E27">
              <w:rPr>
                <w:rStyle w:val="Hyperlink"/>
                <w:noProof/>
              </w:rPr>
              <w:t>Abstract</w:t>
            </w:r>
            <w:r>
              <w:rPr>
                <w:noProof/>
                <w:webHidden/>
              </w:rPr>
              <w:tab/>
            </w:r>
            <w:r>
              <w:rPr>
                <w:noProof/>
                <w:webHidden/>
              </w:rPr>
              <w:fldChar w:fldCharType="begin"/>
            </w:r>
            <w:r>
              <w:rPr>
                <w:noProof/>
                <w:webHidden/>
              </w:rPr>
              <w:instrText xml:space="preserve"> PAGEREF _Toc504400917 \h </w:instrText>
            </w:r>
            <w:r>
              <w:rPr>
                <w:noProof/>
                <w:webHidden/>
              </w:rPr>
            </w:r>
          </w:ins>
          <w:r>
            <w:rPr>
              <w:noProof/>
              <w:webHidden/>
            </w:rPr>
            <w:fldChar w:fldCharType="separate"/>
          </w:r>
          <w:ins w:id="40" w:author="Peter Rijnbeek" w:date="2018-01-22T16:13:00Z">
            <w:r>
              <w:rPr>
                <w:noProof/>
                <w:webHidden/>
              </w:rPr>
              <w:t>3</w:t>
            </w:r>
            <w:r>
              <w:rPr>
                <w:noProof/>
                <w:webHidden/>
              </w:rPr>
              <w:fldChar w:fldCharType="end"/>
            </w:r>
            <w:r w:rsidRPr="000D4E27">
              <w:rPr>
                <w:rStyle w:val="Hyperlink"/>
                <w:noProof/>
              </w:rPr>
              <w:fldChar w:fldCharType="end"/>
            </w:r>
          </w:ins>
        </w:p>
        <w:p w14:paraId="090ACEDB" w14:textId="7183A592" w:rsidR="004F299F" w:rsidRDefault="004F299F">
          <w:pPr>
            <w:pStyle w:val="TOC1"/>
            <w:tabs>
              <w:tab w:val="left" w:pos="440"/>
              <w:tab w:val="right" w:leader="dot" w:pos="9350"/>
            </w:tabs>
            <w:rPr>
              <w:ins w:id="41" w:author="Peter Rijnbeek" w:date="2018-01-22T16:13:00Z"/>
              <w:rFonts w:eastAsiaTheme="minorEastAsia"/>
              <w:noProof/>
              <w:sz w:val="24"/>
              <w:szCs w:val="24"/>
            </w:rPr>
          </w:pPr>
          <w:ins w:id="42"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"_Toc504400918"</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4</w:t>
            </w:r>
            <w:r>
              <w:rPr>
                <w:rFonts w:eastAsiaTheme="minorEastAsia"/>
                <w:noProof/>
                <w:sz w:val="24"/>
                <w:szCs w:val="24"/>
              </w:rPr>
              <w:tab/>
            </w:r>
            <w:r w:rsidRPr="000D4E27">
              <w:rPr>
                <w:rStyle w:val="Hyperlink"/>
                <w:noProof/>
              </w:rPr>
              <w:t>Amendments and Updates</w:t>
            </w:r>
            <w:r>
              <w:rPr>
                <w:noProof/>
                <w:webHidden/>
              </w:rPr>
              <w:tab/>
            </w:r>
            <w:r>
              <w:rPr>
                <w:noProof/>
                <w:webHidden/>
              </w:rPr>
              <w:fldChar w:fldCharType="begin"/>
            </w:r>
            <w:r>
              <w:rPr>
                <w:noProof/>
                <w:webHidden/>
              </w:rPr>
              <w:instrText xml:space="preserve"> PAGEREF _Toc504400918 \h </w:instrText>
            </w:r>
            <w:r>
              <w:rPr>
                <w:noProof/>
                <w:webHidden/>
              </w:rPr>
            </w:r>
          </w:ins>
          <w:r>
            <w:rPr>
              <w:noProof/>
              <w:webHidden/>
            </w:rPr>
            <w:fldChar w:fldCharType="separate"/>
          </w:r>
          <w:ins w:id="43" w:author="Peter Rijnbeek" w:date="2018-01-22T16:13:00Z">
            <w:r>
              <w:rPr>
                <w:noProof/>
                <w:webHidden/>
              </w:rPr>
              <w:t>3</w:t>
            </w:r>
            <w:r>
              <w:rPr>
                <w:noProof/>
                <w:webHidden/>
              </w:rPr>
              <w:fldChar w:fldCharType="end"/>
            </w:r>
            <w:r w:rsidRPr="000D4E27">
              <w:rPr>
                <w:rStyle w:val="Hyperlink"/>
                <w:noProof/>
              </w:rPr>
              <w:fldChar w:fldCharType="end"/>
            </w:r>
          </w:ins>
        </w:p>
        <w:p w14:paraId="7EAE4D8B" w14:textId="1DBC4CF6" w:rsidR="004F299F" w:rsidRDefault="004F299F">
          <w:pPr>
            <w:pStyle w:val="TOC1"/>
            <w:tabs>
              <w:tab w:val="left" w:pos="440"/>
              <w:tab w:val="right" w:leader="dot" w:pos="9350"/>
            </w:tabs>
            <w:rPr>
              <w:ins w:id="44" w:author="Peter Rijnbeek" w:date="2018-01-22T16:13:00Z"/>
              <w:rFonts w:eastAsiaTheme="minorEastAsia"/>
              <w:noProof/>
              <w:sz w:val="24"/>
              <w:szCs w:val="24"/>
            </w:rPr>
          </w:pPr>
          <w:ins w:id="45"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"_Toc504400919"</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5</w:t>
            </w:r>
            <w:r>
              <w:rPr>
                <w:rFonts w:eastAsiaTheme="minorEastAsia"/>
                <w:noProof/>
                <w:sz w:val="24"/>
                <w:szCs w:val="24"/>
              </w:rPr>
              <w:tab/>
            </w:r>
            <w:r w:rsidRPr="000D4E27">
              <w:rPr>
                <w:rStyle w:val="Hyperlink"/>
                <w:noProof/>
              </w:rPr>
              <w:t>Milestones</w:t>
            </w:r>
            <w:r>
              <w:rPr>
                <w:noProof/>
                <w:webHidden/>
              </w:rPr>
              <w:tab/>
            </w:r>
            <w:r>
              <w:rPr>
                <w:noProof/>
                <w:webHidden/>
              </w:rPr>
              <w:fldChar w:fldCharType="begin"/>
            </w:r>
            <w:r>
              <w:rPr>
                <w:noProof/>
                <w:webHidden/>
              </w:rPr>
              <w:instrText xml:space="preserve"> PAGEREF _Toc504400919 \h </w:instrText>
            </w:r>
            <w:r>
              <w:rPr>
                <w:noProof/>
                <w:webHidden/>
              </w:rPr>
            </w:r>
          </w:ins>
          <w:r>
            <w:rPr>
              <w:noProof/>
              <w:webHidden/>
            </w:rPr>
            <w:fldChar w:fldCharType="separate"/>
          </w:r>
          <w:ins w:id="46" w:author="Peter Rijnbeek" w:date="2018-01-22T16:13:00Z">
            <w:r>
              <w:rPr>
                <w:noProof/>
                <w:webHidden/>
              </w:rPr>
              <w:t>4</w:t>
            </w:r>
            <w:r>
              <w:rPr>
                <w:noProof/>
                <w:webHidden/>
              </w:rPr>
              <w:fldChar w:fldCharType="end"/>
            </w:r>
            <w:r w:rsidRPr="000D4E27">
              <w:rPr>
                <w:rStyle w:val="Hyperlink"/>
                <w:noProof/>
              </w:rPr>
              <w:fldChar w:fldCharType="end"/>
            </w:r>
          </w:ins>
        </w:p>
        <w:p w14:paraId="7FE1D137" w14:textId="04FAE086" w:rsidR="004F299F" w:rsidRDefault="004F299F">
          <w:pPr>
            <w:pStyle w:val="TOC1"/>
            <w:tabs>
              <w:tab w:val="left" w:pos="440"/>
              <w:tab w:val="right" w:leader="dot" w:pos="9350"/>
            </w:tabs>
            <w:rPr>
              <w:ins w:id="47" w:author="Peter Rijnbeek" w:date="2018-01-22T16:13:00Z"/>
              <w:rFonts w:eastAsiaTheme="minorEastAsia"/>
              <w:noProof/>
              <w:sz w:val="24"/>
              <w:szCs w:val="24"/>
            </w:rPr>
          </w:pPr>
          <w:ins w:id="48"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"_Toc504400920"</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6</w:t>
            </w:r>
            <w:r>
              <w:rPr>
                <w:rFonts w:eastAsiaTheme="minorEastAsia"/>
                <w:noProof/>
                <w:sz w:val="24"/>
                <w:szCs w:val="24"/>
              </w:rPr>
              <w:tab/>
            </w:r>
            <w:r w:rsidRPr="000D4E27">
              <w:rPr>
                <w:rStyle w:val="Hyperlink"/>
                <w:noProof/>
              </w:rPr>
              <w:t>Rationale and Background</w:t>
            </w:r>
            <w:r>
              <w:rPr>
                <w:noProof/>
                <w:webHidden/>
              </w:rPr>
              <w:tab/>
            </w:r>
            <w:r>
              <w:rPr>
                <w:noProof/>
                <w:webHidden/>
              </w:rPr>
              <w:fldChar w:fldCharType="begin"/>
            </w:r>
            <w:r>
              <w:rPr>
                <w:noProof/>
                <w:webHidden/>
              </w:rPr>
              <w:instrText xml:space="preserve"> PAGEREF _Toc504400920 \h </w:instrText>
            </w:r>
            <w:r>
              <w:rPr>
                <w:noProof/>
                <w:webHidden/>
              </w:rPr>
            </w:r>
          </w:ins>
          <w:r>
            <w:rPr>
              <w:noProof/>
              <w:webHidden/>
            </w:rPr>
            <w:fldChar w:fldCharType="separate"/>
          </w:r>
          <w:ins w:id="49" w:author="Peter Rijnbeek" w:date="2018-01-22T16:13:00Z">
            <w:r>
              <w:rPr>
                <w:noProof/>
                <w:webHidden/>
              </w:rPr>
              <w:t>5</w:t>
            </w:r>
            <w:r>
              <w:rPr>
                <w:noProof/>
                <w:webHidden/>
              </w:rPr>
              <w:fldChar w:fldCharType="end"/>
            </w:r>
            <w:r w:rsidRPr="000D4E27">
              <w:rPr>
                <w:rStyle w:val="Hyperlink"/>
                <w:noProof/>
              </w:rPr>
              <w:fldChar w:fldCharType="end"/>
            </w:r>
          </w:ins>
        </w:p>
        <w:p w14:paraId="152437C6" w14:textId="5F3F8898" w:rsidR="004F299F" w:rsidRDefault="004F299F">
          <w:pPr>
            <w:pStyle w:val="TOC1"/>
            <w:tabs>
              <w:tab w:val="left" w:pos="440"/>
              <w:tab w:val="right" w:leader="dot" w:pos="9350"/>
            </w:tabs>
            <w:rPr>
              <w:ins w:id="50" w:author="Peter Rijnbeek" w:date="2018-01-22T16:13:00Z"/>
              <w:rFonts w:eastAsiaTheme="minorEastAsia"/>
              <w:noProof/>
              <w:sz w:val="24"/>
              <w:szCs w:val="24"/>
            </w:rPr>
          </w:pPr>
          <w:ins w:id="51"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"_Toc504400921"</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7</w:t>
            </w:r>
            <w:r>
              <w:rPr>
                <w:rFonts w:eastAsiaTheme="minorEastAsia"/>
                <w:noProof/>
                <w:sz w:val="24"/>
                <w:szCs w:val="24"/>
              </w:rPr>
              <w:tab/>
            </w:r>
            <w:r w:rsidRPr="000D4E27">
              <w:rPr>
                <w:rStyle w:val="Hyperlink"/>
                <w:noProof/>
              </w:rPr>
              <w:t>Research Questions and Objectives</w:t>
            </w:r>
            <w:r>
              <w:rPr>
                <w:noProof/>
                <w:webHidden/>
              </w:rPr>
              <w:tab/>
            </w:r>
            <w:r>
              <w:rPr>
                <w:noProof/>
                <w:webHidden/>
              </w:rPr>
              <w:fldChar w:fldCharType="begin"/>
            </w:r>
            <w:r>
              <w:rPr>
                <w:noProof/>
                <w:webHidden/>
              </w:rPr>
              <w:instrText xml:space="preserve"> PAGEREF _Toc504400921 \h </w:instrText>
            </w:r>
            <w:r>
              <w:rPr>
                <w:noProof/>
                <w:webHidden/>
              </w:rPr>
            </w:r>
          </w:ins>
          <w:r>
            <w:rPr>
              <w:noProof/>
              <w:webHidden/>
            </w:rPr>
            <w:fldChar w:fldCharType="separate"/>
          </w:r>
          <w:ins w:id="52" w:author="Peter Rijnbeek" w:date="2018-01-22T16:13:00Z">
            <w:r>
              <w:rPr>
                <w:noProof/>
                <w:webHidden/>
              </w:rPr>
              <w:t>7</w:t>
            </w:r>
            <w:r>
              <w:rPr>
                <w:noProof/>
                <w:webHidden/>
              </w:rPr>
              <w:fldChar w:fldCharType="end"/>
            </w:r>
            <w:r w:rsidRPr="000D4E27">
              <w:rPr>
                <w:rStyle w:val="Hyperlink"/>
                <w:noProof/>
              </w:rPr>
              <w:fldChar w:fldCharType="end"/>
            </w:r>
          </w:ins>
        </w:p>
        <w:p w14:paraId="297C6619" w14:textId="16DDBD32" w:rsidR="004F299F" w:rsidRDefault="004F299F">
          <w:pPr>
            <w:pStyle w:val="TOC1"/>
            <w:tabs>
              <w:tab w:val="left" w:pos="440"/>
              <w:tab w:val="right" w:leader="dot" w:pos="9350"/>
            </w:tabs>
            <w:rPr>
              <w:ins w:id="53" w:author="Peter Rijnbeek" w:date="2018-01-22T16:13:00Z"/>
              <w:rFonts w:eastAsiaTheme="minorEastAsia"/>
              <w:noProof/>
              <w:sz w:val="24"/>
              <w:szCs w:val="24"/>
            </w:rPr>
          </w:pPr>
          <w:ins w:id="54"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"_Toc504400928"</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w:t>
            </w:r>
            <w:r>
              <w:rPr>
                <w:rFonts w:eastAsiaTheme="minorEastAsia"/>
                <w:noProof/>
                <w:sz w:val="24"/>
                <w:szCs w:val="24"/>
              </w:rPr>
              <w:tab/>
            </w:r>
            <w:r w:rsidRPr="000D4E27">
              <w:rPr>
                <w:rStyle w:val="Hyperlink"/>
                <w:noProof/>
              </w:rPr>
              <w:t>Research methods model development (Part 1)</w:t>
            </w:r>
            <w:r>
              <w:rPr>
                <w:noProof/>
                <w:webHidden/>
              </w:rPr>
              <w:tab/>
            </w:r>
            <w:r>
              <w:rPr>
                <w:noProof/>
                <w:webHidden/>
              </w:rPr>
              <w:fldChar w:fldCharType="begin"/>
            </w:r>
            <w:r>
              <w:rPr>
                <w:noProof/>
                <w:webHidden/>
              </w:rPr>
              <w:instrText xml:space="preserve"> PAGEREF _Toc504400928 \h </w:instrText>
            </w:r>
            <w:r>
              <w:rPr>
                <w:noProof/>
                <w:webHidden/>
              </w:rPr>
            </w:r>
          </w:ins>
          <w:r>
            <w:rPr>
              <w:noProof/>
              <w:webHidden/>
            </w:rPr>
            <w:fldChar w:fldCharType="separate"/>
          </w:r>
          <w:ins w:id="55" w:author="Peter Rijnbeek" w:date="2018-01-22T16:13:00Z">
            <w:r>
              <w:rPr>
                <w:noProof/>
                <w:webHidden/>
              </w:rPr>
              <w:t>8</w:t>
            </w:r>
            <w:r>
              <w:rPr>
                <w:noProof/>
                <w:webHidden/>
              </w:rPr>
              <w:fldChar w:fldCharType="end"/>
            </w:r>
            <w:r w:rsidRPr="000D4E27">
              <w:rPr>
                <w:rStyle w:val="Hyperlink"/>
                <w:noProof/>
              </w:rPr>
              <w:fldChar w:fldCharType="end"/>
            </w:r>
          </w:ins>
        </w:p>
        <w:p w14:paraId="24658548" w14:textId="1647FAF4" w:rsidR="004F299F" w:rsidRDefault="004F299F">
          <w:pPr>
            <w:pStyle w:val="TOC2"/>
            <w:tabs>
              <w:tab w:val="left" w:pos="960"/>
              <w:tab w:val="right" w:leader="dot" w:pos="9350"/>
            </w:tabs>
            <w:rPr>
              <w:ins w:id="56" w:author="Peter Rijnbeek" w:date="2018-01-22T16:13:00Z"/>
              <w:rFonts w:eastAsiaTheme="minorEastAsia"/>
              <w:noProof/>
              <w:sz w:val="24"/>
              <w:szCs w:val="24"/>
            </w:rPr>
          </w:pPr>
          <w:ins w:id="57"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"_Toc504400930"</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8.1</w:t>
            </w:r>
            <w:r>
              <w:rPr>
                <w:rFonts w:eastAsiaTheme="minorEastAsia"/>
                <w:noProof/>
                <w:sz w:val="24"/>
                <w:szCs w:val="24"/>
              </w:rPr>
              <w:tab/>
            </w:r>
            <w:r w:rsidRPr="000D4E27">
              <w:rPr>
                <w:rStyle w:val="Hyperlink"/>
                <w:noProof/>
              </w:rPr>
              <w:t>Study Design</w:t>
            </w:r>
            <w:r>
              <w:rPr>
                <w:noProof/>
                <w:webHidden/>
              </w:rPr>
              <w:tab/>
            </w:r>
            <w:r>
              <w:rPr>
                <w:noProof/>
                <w:webHidden/>
              </w:rPr>
              <w:fldChar w:fldCharType="begin"/>
            </w:r>
            <w:r>
              <w:rPr>
                <w:noProof/>
                <w:webHidden/>
              </w:rPr>
              <w:instrText xml:space="preserve"> PAGEREF _Toc504400930 \h </w:instrText>
            </w:r>
            <w:r>
              <w:rPr>
                <w:noProof/>
                <w:webHidden/>
              </w:rPr>
            </w:r>
          </w:ins>
          <w:r>
            <w:rPr>
              <w:noProof/>
              <w:webHidden/>
            </w:rPr>
            <w:fldChar w:fldCharType="separate"/>
          </w:r>
          <w:ins w:id="58" w:author="Peter Rijnbeek" w:date="2018-01-22T16:13:00Z">
            <w:r>
              <w:rPr>
                <w:noProof/>
                <w:webHidden/>
              </w:rPr>
              <w:t>8</w:t>
            </w:r>
            <w:r>
              <w:rPr>
                <w:noProof/>
                <w:webHidden/>
              </w:rPr>
              <w:fldChar w:fldCharType="end"/>
            </w:r>
            <w:r w:rsidRPr="000D4E27">
              <w:rPr>
                <w:rStyle w:val="Hyperlink"/>
                <w:noProof/>
              </w:rPr>
              <w:fldChar w:fldCharType="end"/>
            </w:r>
          </w:ins>
        </w:p>
        <w:p w14:paraId="65B6D779" w14:textId="15E9B581" w:rsidR="004F299F" w:rsidRDefault="004F299F">
          <w:pPr>
            <w:pStyle w:val="TOC3"/>
            <w:tabs>
              <w:tab w:val="left" w:pos="1200"/>
              <w:tab w:val="right" w:leader="dot" w:pos="9350"/>
            </w:tabs>
            <w:rPr>
              <w:ins w:id="59" w:author="Peter Rijnbeek" w:date="2018-01-22T16:13:00Z"/>
              <w:rFonts w:eastAsiaTheme="minorEastAsia"/>
              <w:noProof/>
              <w:sz w:val="24"/>
              <w:szCs w:val="24"/>
            </w:rPr>
          </w:pPr>
          <w:ins w:id="60"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"_Toc504400931"</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8.1.1</w:t>
            </w:r>
            <w:r>
              <w:rPr>
                <w:rFonts w:eastAsiaTheme="minorEastAsia"/>
                <w:noProof/>
                <w:sz w:val="24"/>
                <w:szCs w:val="24"/>
              </w:rPr>
              <w:tab/>
            </w:r>
            <w:r w:rsidRPr="000D4E27">
              <w:rPr>
                <w:rStyle w:val="Hyperlink"/>
                <w:noProof/>
              </w:rPr>
              <w:t>Overview</w:t>
            </w:r>
            <w:r>
              <w:rPr>
                <w:noProof/>
                <w:webHidden/>
              </w:rPr>
              <w:tab/>
            </w:r>
            <w:r>
              <w:rPr>
                <w:noProof/>
                <w:webHidden/>
              </w:rPr>
              <w:fldChar w:fldCharType="begin"/>
            </w:r>
            <w:r>
              <w:rPr>
                <w:noProof/>
                <w:webHidden/>
              </w:rPr>
              <w:instrText xml:space="preserve"> PAGEREF _Toc504400931 \h </w:instrText>
            </w:r>
            <w:r>
              <w:rPr>
                <w:noProof/>
                <w:webHidden/>
              </w:rPr>
            </w:r>
          </w:ins>
          <w:r>
            <w:rPr>
              <w:noProof/>
              <w:webHidden/>
            </w:rPr>
            <w:fldChar w:fldCharType="separate"/>
          </w:r>
          <w:ins w:id="61" w:author="Peter Rijnbeek" w:date="2018-01-22T16:13:00Z">
            <w:r>
              <w:rPr>
                <w:noProof/>
                <w:webHidden/>
              </w:rPr>
              <w:t>8</w:t>
            </w:r>
            <w:r>
              <w:rPr>
                <w:noProof/>
                <w:webHidden/>
              </w:rPr>
              <w:fldChar w:fldCharType="end"/>
            </w:r>
            <w:r w:rsidRPr="000D4E27">
              <w:rPr>
                <w:rStyle w:val="Hyperlink"/>
                <w:noProof/>
              </w:rPr>
              <w:fldChar w:fldCharType="end"/>
            </w:r>
          </w:ins>
        </w:p>
        <w:p w14:paraId="32751F44" w14:textId="517CD11E" w:rsidR="004F299F" w:rsidRDefault="004F299F">
          <w:pPr>
            <w:pStyle w:val="TOC3"/>
            <w:tabs>
              <w:tab w:val="left" w:pos="1200"/>
              <w:tab w:val="right" w:leader="dot" w:pos="9350"/>
            </w:tabs>
            <w:rPr>
              <w:ins w:id="62" w:author="Peter Rijnbeek" w:date="2018-01-22T16:13:00Z"/>
              <w:rFonts w:eastAsiaTheme="minorEastAsia"/>
              <w:noProof/>
              <w:sz w:val="24"/>
              <w:szCs w:val="24"/>
            </w:rPr>
          </w:pPr>
          <w:ins w:id="63"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"_Toc504400932"</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8.1.2</w:t>
            </w:r>
            <w:r>
              <w:rPr>
                <w:rFonts w:eastAsiaTheme="minorEastAsia"/>
                <w:noProof/>
                <w:sz w:val="24"/>
                <w:szCs w:val="24"/>
              </w:rPr>
              <w:tab/>
            </w:r>
            <w:r w:rsidRPr="000D4E27">
              <w:rPr>
                <w:rStyle w:val="Hyperlink"/>
                <w:noProof/>
              </w:rPr>
              <w:t>Study population</w:t>
            </w:r>
            <w:r>
              <w:rPr>
                <w:noProof/>
                <w:webHidden/>
              </w:rPr>
              <w:tab/>
            </w:r>
            <w:r>
              <w:rPr>
                <w:noProof/>
                <w:webHidden/>
              </w:rPr>
              <w:fldChar w:fldCharType="begin"/>
            </w:r>
            <w:r>
              <w:rPr>
                <w:noProof/>
                <w:webHidden/>
              </w:rPr>
              <w:instrText xml:space="preserve"> PAGEREF _Toc504400932 \h </w:instrText>
            </w:r>
            <w:r>
              <w:rPr>
                <w:noProof/>
                <w:webHidden/>
              </w:rPr>
            </w:r>
          </w:ins>
          <w:r>
            <w:rPr>
              <w:noProof/>
              <w:webHidden/>
            </w:rPr>
            <w:fldChar w:fldCharType="separate"/>
          </w:r>
          <w:ins w:id="64" w:author="Peter Rijnbeek" w:date="2018-01-22T16:13:00Z">
            <w:r>
              <w:rPr>
                <w:noProof/>
                <w:webHidden/>
              </w:rPr>
              <w:t>9</w:t>
            </w:r>
            <w:r>
              <w:rPr>
                <w:noProof/>
                <w:webHidden/>
              </w:rPr>
              <w:fldChar w:fldCharType="end"/>
            </w:r>
            <w:r w:rsidRPr="000D4E27">
              <w:rPr>
                <w:rStyle w:val="Hyperlink"/>
                <w:noProof/>
              </w:rPr>
              <w:fldChar w:fldCharType="end"/>
            </w:r>
          </w:ins>
        </w:p>
        <w:p w14:paraId="523D332B" w14:textId="6167CF99" w:rsidR="004F299F" w:rsidRDefault="004F299F">
          <w:pPr>
            <w:pStyle w:val="TOC3"/>
            <w:tabs>
              <w:tab w:val="left" w:pos="1200"/>
              <w:tab w:val="right" w:leader="dot" w:pos="9350"/>
            </w:tabs>
            <w:rPr>
              <w:ins w:id="65" w:author="Peter Rijnbeek" w:date="2018-01-22T16:13:00Z"/>
              <w:rFonts w:eastAsiaTheme="minorEastAsia"/>
              <w:noProof/>
              <w:sz w:val="24"/>
              <w:szCs w:val="24"/>
            </w:rPr>
          </w:pPr>
          <w:ins w:id="66"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"_Toc504400933"</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8.1.3</w:t>
            </w:r>
            <w:r>
              <w:rPr>
                <w:rFonts w:eastAsiaTheme="minorEastAsia"/>
                <w:noProof/>
                <w:sz w:val="24"/>
                <w:szCs w:val="24"/>
              </w:rPr>
              <w:tab/>
            </w:r>
            <w:r w:rsidRPr="000D4E27">
              <w:rPr>
                <w:rStyle w:val="Hyperlink"/>
                <w:noProof/>
              </w:rPr>
              <w:t>Additional analysis details</w:t>
            </w:r>
            <w:r>
              <w:rPr>
                <w:noProof/>
                <w:webHidden/>
              </w:rPr>
              <w:tab/>
            </w:r>
            <w:r>
              <w:rPr>
                <w:noProof/>
                <w:webHidden/>
              </w:rPr>
              <w:fldChar w:fldCharType="begin"/>
            </w:r>
            <w:r>
              <w:rPr>
                <w:noProof/>
                <w:webHidden/>
              </w:rPr>
              <w:instrText xml:space="preserve"> PAGEREF _Toc504400933 \h </w:instrText>
            </w:r>
            <w:r>
              <w:rPr>
                <w:noProof/>
                <w:webHidden/>
              </w:rPr>
            </w:r>
          </w:ins>
          <w:r>
            <w:rPr>
              <w:noProof/>
              <w:webHidden/>
            </w:rPr>
            <w:fldChar w:fldCharType="separate"/>
          </w:r>
          <w:ins w:id="67" w:author="Peter Rijnbeek" w:date="2018-01-22T16:13:00Z">
            <w:r>
              <w:rPr>
                <w:noProof/>
                <w:webHidden/>
              </w:rPr>
              <w:t>9</w:t>
            </w:r>
            <w:r>
              <w:rPr>
                <w:noProof/>
                <w:webHidden/>
              </w:rPr>
              <w:fldChar w:fldCharType="end"/>
            </w:r>
            <w:r w:rsidRPr="000D4E27">
              <w:rPr>
                <w:rStyle w:val="Hyperlink"/>
                <w:noProof/>
              </w:rPr>
              <w:fldChar w:fldCharType="end"/>
            </w:r>
          </w:ins>
        </w:p>
        <w:p w14:paraId="10E0CCB2" w14:textId="357CA34A" w:rsidR="004F299F" w:rsidRDefault="004F299F">
          <w:pPr>
            <w:pStyle w:val="TOC2"/>
            <w:tabs>
              <w:tab w:val="left" w:pos="960"/>
              <w:tab w:val="right" w:leader="dot" w:pos="9350"/>
            </w:tabs>
            <w:rPr>
              <w:ins w:id="68" w:author="Peter Rijnbeek" w:date="2018-01-22T16:13:00Z"/>
              <w:rFonts w:eastAsiaTheme="minorEastAsia"/>
              <w:noProof/>
              <w:sz w:val="24"/>
              <w:szCs w:val="24"/>
            </w:rPr>
          </w:pPr>
          <w:ins w:id="69"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"_Toc504400942"</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8.2</w:t>
            </w:r>
            <w:r>
              <w:rPr>
                <w:rFonts w:eastAsiaTheme="minorEastAsia"/>
                <w:noProof/>
                <w:sz w:val="24"/>
                <w:szCs w:val="24"/>
              </w:rPr>
              <w:tab/>
            </w:r>
            <w:r w:rsidRPr="000D4E27">
              <w:rPr>
                <w:rStyle w:val="Hyperlink"/>
                <w:noProof/>
              </w:rPr>
              <w:t>Variables</w:t>
            </w:r>
            <w:r>
              <w:rPr>
                <w:noProof/>
                <w:webHidden/>
              </w:rPr>
              <w:tab/>
            </w:r>
            <w:r>
              <w:rPr>
                <w:noProof/>
                <w:webHidden/>
              </w:rPr>
              <w:fldChar w:fldCharType="begin"/>
            </w:r>
            <w:r>
              <w:rPr>
                <w:noProof/>
                <w:webHidden/>
              </w:rPr>
              <w:instrText xml:space="preserve"> PAGEREF _Toc504400942 \h </w:instrText>
            </w:r>
            <w:r>
              <w:rPr>
                <w:noProof/>
                <w:webHidden/>
              </w:rPr>
            </w:r>
          </w:ins>
          <w:r>
            <w:rPr>
              <w:noProof/>
              <w:webHidden/>
            </w:rPr>
            <w:fldChar w:fldCharType="separate"/>
          </w:r>
          <w:ins w:id="70" w:author="Peter Rijnbeek" w:date="2018-01-22T16:13:00Z">
            <w:r>
              <w:rPr>
                <w:noProof/>
                <w:webHidden/>
              </w:rPr>
              <w:t>9</w:t>
            </w:r>
            <w:r>
              <w:rPr>
                <w:noProof/>
                <w:webHidden/>
              </w:rPr>
              <w:fldChar w:fldCharType="end"/>
            </w:r>
            <w:r w:rsidRPr="000D4E27">
              <w:rPr>
                <w:rStyle w:val="Hyperlink"/>
                <w:noProof/>
              </w:rPr>
              <w:fldChar w:fldCharType="end"/>
            </w:r>
          </w:ins>
        </w:p>
        <w:p w14:paraId="1B197480" w14:textId="773F80FB" w:rsidR="004F299F" w:rsidRDefault="004F299F">
          <w:pPr>
            <w:pStyle w:val="TOC3"/>
            <w:tabs>
              <w:tab w:val="left" w:pos="1200"/>
              <w:tab w:val="right" w:leader="dot" w:pos="9350"/>
            </w:tabs>
            <w:rPr>
              <w:ins w:id="71" w:author="Peter Rijnbeek" w:date="2018-01-22T16:13:00Z"/>
              <w:rFonts w:eastAsiaTheme="minorEastAsia"/>
              <w:noProof/>
              <w:sz w:val="24"/>
              <w:szCs w:val="24"/>
            </w:rPr>
          </w:pPr>
          <w:ins w:id="72"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"_Toc504400943"</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8.2.1</w:t>
            </w:r>
            <w:r>
              <w:rPr>
                <w:rFonts w:eastAsiaTheme="minorEastAsia"/>
                <w:noProof/>
                <w:sz w:val="24"/>
                <w:szCs w:val="24"/>
              </w:rPr>
              <w:tab/>
            </w:r>
            <w:r w:rsidRPr="000D4E27">
              <w:rPr>
                <w:rStyle w:val="Hyperlink"/>
                <w:noProof/>
              </w:rPr>
              <w:t>At risk</w:t>
            </w:r>
            <w:r>
              <w:rPr>
                <w:noProof/>
                <w:webHidden/>
              </w:rPr>
              <w:tab/>
            </w:r>
            <w:r>
              <w:rPr>
                <w:noProof/>
                <w:webHidden/>
              </w:rPr>
              <w:fldChar w:fldCharType="begin"/>
            </w:r>
            <w:r>
              <w:rPr>
                <w:noProof/>
                <w:webHidden/>
              </w:rPr>
              <w:instrText xml:space="preserve"> PAGEREF _Toc504400943 \h </w:instrText>
            </w:r>
            <w:r>
              <w:rPr>
                <w:noProof/>
                <w:webHidden/>
              </w:rPr>
            </w:r>
          </w:ins>
          <w:r>
            <w:rPr>
              <w:noProof/>
              <w:webHidden/>
            </w:rPr>
            <w:fldChar w:fldCharType="separate"/>
          </w:r>
          <w:ins w:id="73" w:author="Peter Rijnbeek" w:date="2018-01-22T16:13:00Z">
            <w:r>
              <w:rPr>
                <w:noProof/>
                <w:webHidden/>
              </w:rPr>
              <w:t>9</w:t>
            </w:r>
            <w:r>
              <w:rPr>
                <w:noProof/>
                <w:webHidden/>
              </w:rPr>
              <w:fldChar w:fldCharType="end"/>
            </w:r>
            <w:r w:rsidRPr="000D4E27">
              <w:rPr>
                <w:rStyle w:val="Hyperlink"/>
                <w:noProof/>
              </w:rPr>
              <w:fldChar w:fldCharType="end"/>
            </w:r>
          </w:ins>
        </w:p>
        <w:p w14:paraId="3A970FF1" w14:textId="4C8C333B" w:rsidR="004F299F" w:rsidRDefault="004F299F">
          <w:pPr>
            <w:pStyle w:val="TOC3"/>
            <w:tabs>
              <w:tab w:val="left" w:pos="1200"/>
              <w:tab w:val="right" w:leader="dot" w:pos="9350"/>
            </w:tabs>
            <w:rPr>
              <w:ins w:id="74" w:author="Peter Rijnbeek" w:date="2018-01-22T16:13:00Z"/>
              <w:rFonts w:eastAsiaTheme="minorEastAsia"/>
              <w:noProof/>
              <w:sz w:val="24"/>
              <w:szCs w:val="24"/>
            </w:rPr>
          </w:pPr>
          <w:ins w:id="75"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"_Toc504400946"</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8.2.2</w:t>
            </w:r>
            <w:r>
              <w:rPr>
                <w:rFonts w:eastAsiaTheme="minorEastAsia"/>
                <w:noProof/>
                <w:sz w:val="24"/>
                <w:szCs w:val="24"/>
              </w:rPr>
              <w:tab/>
            </w:r>
            <w:r w:rsidRPr="000D4E27">
              <w:rPr>
                <w:rStyle w:val="Hyperlink"/>
                <w:noProof/>
              </w:rPr>
              <w:t>Outcomes</w:t>
            </w:r>
            <w:r>
              <w:rPr>
                <w:noProof/>
                <w:webHidden/>
              </w:rPr>
              <w:tab/>
            </w:r>
            <w:r>
              <w:rPr>
                <w:noProof/>
                <w:webHidden/>
              </w:rPr>
              <w:fldChar w:fldCharType="begin"/>
            </w:r>
            <w:r>
              <w:rPr>
                <w:noProof/>
                <w:webHidden/>
              </w:rPr>
              <w:instrText xml:space="preserve"> PAGEREF _Toc504400946 \h </w:instrText>
            </w:r>
            <w:r>
              <w:rPr>
                <w:noProof/>
                <w:webHidden/>
              </w:rPr>
            </w:r>
          </w:ins>
          <w:r>
            <w:rPr>
              <w:noProof/>
              <w:webHidden/>
            </w:rPr>
            <w:fldChar w:fldCharType="separate"/>
          </w:r>
          <w:ins w:id="76" w:author="Peter Rijnbeek" w:date="2018-01-22T16:13:00Z">
            <w:r>
              <w:rPr>
                <w:noProof/>
                <w:webHidden/>
              </w:rPr>
              <w:t>10</w:t>
            </w:r>
            <w:r>
              <w:rPr>
                <w:noProof/>
                <w:webHidden/>
              </w:rPr>
              <w:fldChar w:fldCharType="end"/>
            </w:r>
            <w:r w:rsidRPr="000D4E27">
              <w:rPr>
                <w:rStyle w:val="Hyperlink"/>
                <w:noProof/>
              </w:rPr>
              <w:fldChar w:fldCharType="end"/>
            </w:r>
          </w:ins>
        </w:p>
        <w:p w14:paraId="504B684B" w14:textId="14440C34" w:rsidR="004F299F" w:rsidRDefault="004F299F">
          <w:pPr>
            <w:pStyle w:val="TOC2"/>
            <w:tabs>
              <w:tab w:val="left" w:pos="960"/>
              <w:tab w:val="right" w:leader="dot" w:pos="9350"/>
            </w:tabs>
            <w:rPr>
              <w:ins w:id="77" w:author="Peter Rijnbeek" w:date="2018-01-22T16:13:00Z"/>
              <w:rFonts w:eastAsiaTheme="minorEastAsia"/>
              <w:noProof/>
              <w:sz w:val="24"/>
              <w:szCs w:val="24"/>
            </w:rPr>
          </w:pPr>
          <w:ins w:id="78"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"_Toc504400947"</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8.3</w:t>
            </w:r>
            <w:r>
              <w:rPr>
                <w:rFonts w:eastAsiaTheme="minorEastAsia"/>
                <w:noProof/>
                <w:sz w:val="24"/>
                <w:szCs w:val="24"/>
              </w:rPr>
              <w:tab/>
            </w:r>
            <w:r w:rsidRPr="000D4E27">
              <w:rPr>
                <w:rStyle w:val="Hyperlink"/>
                <w:noProof/>
              </w:rPr>
              <w:t>Data Sources</w:t>
            </w:r>
            <w:r>
              <w:rPr>
                <w:noProof/>
                <w:webHidden/>
              </w:rPr>
              <w:tab/>
            </w:r>
            <w:r>
              <w:rPr>
                <w:noProof/>
                <w:webHidden/>
              </w:rPr>
              <w:fldChar w:fldCharType="begin"/>
            </w:r>
            <w:r>
              <w:rPr>
                <w:noProof/>
                <w:webHidden/>
              </w:rPr>
              <w:instrText xml:space="preserve"> PAGEREF _Toc504400947 \h </w:instrText>
            </w:r>
            <w:r>
              <w:rPr>
                <w:noProof/>
                <w:webHidden/>
              </w:rPr>
            </w:r>
          </w:ins>
          <w:r>
            <w:rPr>
              <w:noProof/>
              <w:webHidden/>
            </w:rPr>
            <w:fldChar w:fldCharType="separate"/>
          </w:r>
          <w:ins w:id="79" w:author="Peter Rijnbeek" w:date="2018-01-22T16:13:00Z">
            <w:r>
              <w:rPr>
                <w:noProof/>
                <w:webHidden/>
              </w:rPr>
              <w:t>10</w:t>
            </w:r>
            <w:r>
              <w:rPr>
                <w:noProof/>
                <w:webHidden/>
              </w:rPr>
              <w:fldChar w:fldCharType="end"/>
            </w:r>
            <w:r w:rsidRPr="000D4E27">
              <w:rPr>
                <w:rStyle w:val="Hyperlink"/>
                <w:noProof/>
              </w:rPr>
              <w:fldChar w:fldCharType="end"/>
            </w:r>
          </w:ins>
        </w:p>
        <w:p w14:paraId="77ECD39E" w14:textId="19431DEA" w:rsidR="004F299F" w:rsidRDefault="004F299F">
          <w:pPr>
            <w:pStyle w:val="TOC2"/>
            <w:tabs>
              <w:tab w:val="left" w:pos="960"/>
              <w:tab w:val="right" w:leader="dot" w:pos="9350"/>
            </w:tabs>
            <w:rPr>
              <w:ins w:id="80" w:author="Peter Rijnbeek" w:date="2018-01-22T16:13:00Z"/>
              <w:rFonts w:eastAsiaTheme="minorEastAsia"/>
              <w:noProof/>
              <w:sz w:val="24"/>
              <w:szCs w:val="24"/>
            </w:rPr>
          </w:pPr>
          <w:ins w:id="81"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"_Toc504400948"</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8.4</w:t>
            </w:r>
            <w:r>
              <w:rPr>
                <w:rFonts w:eastAsiaTheme="minorEastAsia"/>
                <w:noProof/>
                <w:sz w:val="24"/>
                <w:szCs w:val="24"/>
              </w:rPr>
              <w:tab/>
            </w:r>
            <w:r w:rsidRPr="000D4E27">
              <w:rPr>
                <w:rStyle w:val="Hyperlink"/>
                <w:noProof/>
              </w:rPr>
              <w:t>Quality control</w:t>
            </w:r>
            <w:r>
              <w:rPr>
                <w:noProof/>
                <w:webHidden/>
              </w:rPr>
              <w:tab/>
            </w:r>
            <w:r>
              <w:rPr>
                <w:noProof/>
                <w:webHidden/>
              </w:rPr>
              <w:fldChar w:fldCharType="begin"/>
            </w:r>
            <w:r>
              <w:rPr>
                <w:noProof/>
                <w:webHidden/>
              </w:rPr>
              <w:instrText xml:space="preserve"> PAGEREF _Toc504400948 \h </w:instrText>
            </w:r>
            <w:r>
              <w:rPr>
                <w:noProof/>
                <w:webHidden/>
              </w:rPr>
            </w:r>
          </w:ins>
          <w:r>
            <w:rPr>
              <w:noProof/>
              <w:webHidden/>
            </w:rPr>
            <w:fldChar w:fldCharType="separate"/>
          </w:r>
          <w:ins w:id="82" w:author="Peter Rijnbeek" w:date="2018-01-22T16:13:00Z">
            <w:r>
              <w:rPr>
                <w:noProof/>
                <w:webHidden/>
              </w:rPr>
              <w:t>10</w:t>
            </w:r>
            <w:r>
              <w:rPr>
                <w:noProof/>
                <w:webHidden/>
              </w:rPr>
              <w:fldChar w:fldCharType="end"/>
            </w:r>
            <w:r w:rsidRPr="000D4E27">
              <w:rPr>
                <w:rStyle w:val="Hyperlink"/>
                <w:noProof/>
              </w:rPr>
              <w:fldChar w:fldCharType="end"/>
            </w:r>
          </w:ins>
        </w:p>
        <w:p w14:paraId="537F5473" w14:textId="5DFEB182" w:rsidR="004F299F" w:rsidRDefault="004F299F">
          <w:pPr>
            <w:pStyle w:val="TOC2"/>
            <w:tabs>
              <w:tab w:val="left" w:pos="960"/>
              <w:tab w:val="right" w:leader="dot" w:pos="9350"/>
            </w:tabs>
            <w:rPr>
              <w:ins w:id="83" w:author="Peter Rijnbeek" w:date="2018-01-22T16:13:00Z"/>
              <w:rFonts w:eastAsiaTheme="minorEastAsia"/>
              <w:noProof/>
              <w:sz w:val="24"/>
              <w:szCs w:val="24"/>
            </w:rPr>
          </w:pPr>
          <w:ins w:id="84"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"_Toc504400949"</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8.5</w:t>
            </w:r>
            <w:r>
              <w:rPr>
                <w:rFonts w:eastAsiaTheme="minorEastAsia"/>
                <w:noProof/>
                <w:sz w:val="24"/>
                <w:szCs w:val="24"/>
              </w:rPr>
              <w:tab/>
            </w:r>
            <w:r w:rsidRPr="000D4E27">
              <w:rPr>
                <w:rStyle w:val="Hyperlink"/>
                <w:noProof/>
              </w:rPr>
              <w:t>Strengths and Limitations of the Research Methods</w:t>
            </w:r>
            <w:r>
              <w:rPr>
                <w:noProof/>
                <w:webHidden/>
              </w:rPr>
              <w:tab/>
            </w:r>
            <w:r>
              <w:rPr>
                <w:noProof/>
                <w:webHidden/>
              </w:rPr>
              <w:fldChar w:fldCharType="begin"/>
            </w:r>
            <w:r>
              <w:rPr>
                <w:noProof/>
                <w:webHidden/>
              </w:rPr>
              <w:instrText xml:space="preserve"> PAGEREF _Toc504400949 \h </w:instrText>
            </w:r>
            <w:r>
              <w:rPr>
                <w:noProof/>
                <w:webHidden/>
              </w:rPr>
            </w:r>
          </w:ins>
          <w:r>
            <w:rPr>
              <w:noProof/>
              <w:webHidden/>
            </w:rPr>
            <w:fldChar w:fldCharType="separate"/>
          </w:r>
          <w:ins w:id="85" w:author="Peter Rijnbeek" w:date="2018-01-22T16:13:00Z">
            <w:r>
              <w:rPr>
                <w:noProof/>
                <w:webHidden/>
              </w:rPr>
              <w:t>10</w:t>
            </w:r>
            <w:r>
              <w:rPr>
                <w:noProof/>
                <w:webHidden/>
              </w:rPr>
              <w:fldChar w:fldCharType="end"/>
            </w:r>
            <w:r w:rsidRPr="000D4E27">
              <w:rPr>
                <w:rStyle w:val="Hyperlink"/>
                <w:noProof/>
              </w:rPr>
              <w:fldChar w:fldCharType="end"/>
            </w:r>
          </w:ins>
        </w:p>
        <w:p w14:paraId="56D7A9F3" w14:textId="18B0F3F4" w:rsidR="004F299F" w:rsidRDefault="004F299F">
          <w:pPr>
            <w:pStyle w:val="TOC1"/>
            <w:tabs>
              <w:tab w:val="left" w:pos="440"/>
              <w:tab w:val="right" w:leader="dot" w:pos="9350"/>
            </w:tabs>
            <w:rPr>
              <w:ins w:id="86" w:author="Peter Rijnbeek" w:date="2018-01-22T16:13:00Z"/>
              <w:rFonts w:eastAsiaTheme="minorEastAsia"/>
              <w:noProof/>
              <w:sz w:val="24"/>
              <w:szCs w:val="24"/>
            </w:rPr>
          </w:pPr>
          <w:ins w:id="87"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"_Toc504400950"</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9</w:t>
            </w:r>
            <w:r>
              <w:rPr>
                <w:rFonts w:eastAsiaTheme="minorEastAsia"/>
                <w:noProof/>
                <w:sz w:val="24"/>
                <w:szCs w:val="24"/>
              </w:rPr>
              <w:tab/>
            </w:r>
            <w:r w:rsidRPr="000D4E27">
              <w:rPr>
                <w:rStyle w:val="Hyperlink"/>
                <w:noProof/>
              </w:rPr>
              <w:t>Research methods validation of existing models for HF in T2DM patients (Part 2)</w:t>
            </w:r>
            <w:r>
              <w:rPr>
                <w:noProof/>
                <w:webHidden/>
              </w:rPr>
              <w:tab/>
            </w:r>
            <w:r>
              <w:rPr>
                <w:noProof/>
                <w:webHidden/>
              </w:rPr>
              <w:fldChar w:fldCharType="begin"/>
            </w:r>
            <w:r>
              <w:rPr>
                <w:noProof/>
                <w:webHidden/>
              </w:rPr>
              <w:instrText xml:space="preserve"> PAGEREF _Toc504400950 \h </w:instrText>
            </w:r>
            <w:r>
              <w:rPr>
                <w:noProof/>
                <w:webHidden/>
              </w:rPr>
            </w:r>
          </w:ins>
          <w:r>
            <w:rPr>
              <w:noProof/>
              <w:webHidden/>
            </w:rPr>
            <w:fldChar w:fldCharType="separate"/>
          </w:r>
          <w:ins w:id="88" w:author="Peter Rijnbeek" w:date="2018-01-22T16:13:00Z">
            <w:r>
              <w:rPr>
                <w:noProof/>
                <w:webHidden/>
              </w:rPr>
              <w:t>11</w:t>
            </w:r>
            <w:r>
              <w:rPr>
                <w:noProof/>
                <w:webHidden/>
              </w:rPr>
              <w:fldChar w:fldCharType="end"/>
            </w:r>
            <w:r w:rsidRPr="000D4E27">
              <w:rPr>
                <w:rStyle w:val="Hyperlink"/>
                <w:noProof/>
              </w:rPr>
              <w:fldChar w:fldCharType="end"/>
            </w:r>
          </w:ins>
        </w:p>
        <w:p w14:paraId="2A9FB7E1" w14:textId="55A9A06B" w:rsidR="004F299F" w:rsidRDefault="004F299F">
          <w:pPr>
            <w:pStyle w:val="TOC1"/>
            <w:tabs>
              <w:tab w:val="left" w:pos="720"/>
              <w:tab w:val="right" w:leader="dot" w:pos="9350"/>
            </w:tabs>
            <w:rPr>
              <w:ins w:id="89" w:author="Peter Rijnbeek" w:date="2018-01-22T16:13:00Z"/>
              <w:rFonts w:eastAsiaTheme="minorEastAsia"/>
              <w:noProof/>
              <w:sz w:val="24"/>
              <w:szCs w:val="24"/>
            </w:rPr>
          </w:pPr>
          <w:ins w:id="90"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"_Toc504400951"</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10</w:t>
            </w:r>
            <w:r>
              <w:rPr>
                <w:rFonts w:eastAsiaTheme="minorEastAsia"/>
                <w:noProof/>
                <w:sz w:val="24"/>
                <w:szCs w:val="24"/>
              </w:rPr>
              <w:tab/>
            </w:r>
            <w:r w:rsidRPr="000D4E27">
              <w:rPr>
                <w:rStyle w:val="Hyperlink"/>
                <w:noProof/>
              </w:rPr>
              <w:t>Protection of Human Subjects</w:t>
            </w:r>
            <w:r>
              <w:rPr>
                <w:noProof/>
                <w:webHidden/>
              </w:rPr>
              <w:tab/>
            </w:r>
            <w:r>
              <w:rPr>
                <w:noProof/>
                <w:webHidden/>
              </w:rPr>
              <w:fldChar w:fldCharType="begin"/>
            </w:r>
            <w:r>
              <w:rPr>
                <w:noProof/>
                <w:webHidden/>
              </w:rPr>
              <w:instrText xml:space="preserve"> PAGEREF _Toc504400951 \h </w:instrText>
            </w:r>
            <w:r>
              <w:rPr>
                <w:noProof/>
                <w:webHidden/>
              </w:rPr>
            </w:r>
          </w:ins>
          <w:r>
            <w:rPr>
              <w:noProof/>
              <w:webHidden/>
            </w:rPr>
            <w:fldChar w:fldCharType="separate"/>
          </w:r>
          <w:ins w:id="91" w:author="Peter Rijnbeek" w:date="2018-01-22T16:13:00Z">
            <w:r>
              <w:rPr>
                <w:noProof/>
                <w:webHidden/>
              </w:rPr>
              <w:t>11</w:t>
            </w:r>
            <w:r>
              <w:rPr>
                <w:noProof/>
                <w:webHidden/>
              </w:rPr>
              <w:fldChar w:fldCharType="end"/>
            </w:r>
            <w:r w:rsidRPr="000D4E27">
              <w:rPr>
                <w:rStyle w:val="Hyperlink"/>
                <w:noProof/>
              </w:rPr>
              <w:fldChar w:fldCharType="end"/>
            </w:r>
          </w:ins>
        </w:p>
        <w:p w14:paraId="4C5DFC18" w14:textId="2A38C42A" w:rsidR="004F299F" w:rsidRDefault="004F299F">
          <w:pPr>
            <w:pStyle w:val="TOC1"/>
            <w:tabs>
              <w:tab w:val="left" w:pos="720"/>
              <w:tab w:val="right" w:leader="dot" w:pos="9350"/>
            </w:tabs>
            <w:rPr>
              <w:ins w:id="92" w:author="Peter Rijnbeek" w:date="2018-01-22T16:13:00Z"/>
              <w:rFonts w:eastAsiaTheme="minorEastAsia"/>
              <w:noProof/>
              <w:sz w:val="24"/>
              <w:szCs w:val="24"/>
            </w:rPr>
          </w:pPr>
          <w:ins w:id="93"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"_Toc504400952"</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11</w:t>
            </w:r>
            <w:r>
              <w:rPr>
                <w:rFonts w:eastAsiaTheme="minorEastAsia"/>
                <w:noProof/>
                <w:sz w:val="24"/>
                <w:szCs w:val="24"/>
              </w:rPr>
              <w:tab/>
            </w:r>
            <w:r w:rsidRPr="000D4E27">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_Toc504400952 \h </w:instrText>
            </w:r>
            <w:r>
              <w:rPr>
                <w:noProof/>
                <w:webHidden/>
              </w:rPr>
            </w:r>
          </w:ins>
          <w:r>
            <w:rPr>
              <w:noProof/>
              <w:webHidden/>
            </w:rPr>
            <w:fldChar w:fldCharType="separate"/>
          </w:r>
          <w:ins w:id="94" w:author="Peter Rijnbeek" w:date="2018-01-22T16:13:00Z">
            <w:r>
              <w:rPr>
                <w:noProof/>
                <w:webHidden/>
              </w:rPr>
              <w:t>12</w:t>
            </w:r>
            <w:r>
              <w:rPr>
                <w:noProof/>
                <w:webHidden/>
              </w:rPr>
              <w:fldChar w:fldCharType="end"/>
            </w:r>
            <w:r w:rsidRPr="000D4E27">
              <w:rPr>
                <w:rStyle w:val="Hyperlink"/>
                <w:noProof/>
              </w:rPr>
              <w:fldChar w:fldCharType="end"/>
            </w:r>
          </w:ins>
        </w:p>
        <w:p w14:paraId="4C9CF7E4" w14:textId="645C0640" w:rsidR="004F299F" w:rsidRDefault="004F299F">
          <w:pPr>
            <w:pStyle w:val="TOC1"/>
            <w:tabs>
              <w:tab w:val="left" w:pos="720"/>
              <w:tab w:val="right" w:leader="dot" w:pos="9350"/>
            </w:tabs>
            <w:rPr>
              <w:ins w:id="95" w:author="Peter Rijnbeek" w:date="2018-01-22T16:13:00Z"/>
              <w:rFonts w:eastAsiaTheme="minorEastAsia"/>
              <w:noProof/>
              <w:sz w:val="24"/>
              <w:szCs w:val="24"/>
            </w:rPr>
          </w:pPr>
          <w:ins w:id="96"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"_Toc504400953"</w:instrText>
            </w:r>
            <w:r w:rsidRPr="000D4E27">
              <w:rPr>
                <w:rStyle w:val="Hyperlink"/>
                <w:noProof/>
              </w:rPr>
              <w:instrText xml:space="preserve"> </w:instrText>
            </w:r>
            <w:r w:rsidRPr="000D4E27">
              <w:rPr>
                <w:rStyle w:val="Hyperlink"/>
                <w:noProof/>
              </w:rPr>
            </w:r>
            <w:r w:rsidRPr="000D4E27">
              <w:rPr>
                <w:rStyle w:val="Hyperlink"/>
                <w:noProof/>
              </w:rPr>
              <w:fldChar w:fldCharType="separate"/>
            </w:r>
            <w:r w:rsidRPr="000D4E27">
              <w:rPr>
                <w:rStyle w:val="Hyperlink"/>
                <w:noProof/>
              </w:rPr>
              <w:t>12</w:t>
            </w:r>
            <w:r>
              <w:rPr>
                <w:rFonts w:eastAsiaTheme="minorEastAsia"/>
                <w:noProof/>
                <w:sz w:val="24"/>
                <w:szCs w:val="24"/>
              </w:rPr>
              <w:tab/>
            </w:r>
            <w:r w:rsidRPr="000D4E27">
              <w:rPr>
                <w:rStyle w:val="Hyperlink"/>
                <w:noProof/>
              </w:rPr>
              <w:t>References</w:t>
            </w:r>
            <w:r>
              <w:rPr>
                <w:noProof/>
                <w:webHidden/>
              </w:rPr>
              <w:tab/>
            </w:r>
            <w:r>
              <w:rPr>
                <w:noProof/>
                <w:webHidden/>
              </w:rPr>
              <w:fldChar w:fldCharType="begin"/>
            </w:r>
            <w:r>
              <w:rPr>
                <w:noProof/>
                <w:webHidden/>
              </w:rPr>
              <w:instrText xml:space="preserve"> PAGEREF _Toc504400953 \h </w:instrText>
            </w:r>
            <w:r>
              <w:rPr>
                <w:noProof/>
                <w:webHidden/>
              </w:rPr>
            </w:r>
          </w:ins>
          <w:r>
            <w:rPr>
              <w:noProof/>
              <w:webHidden/>
            </w:rPr>
            <w:fldChar w:fldCharType="separate"/>
          </w:r>
          <w:ins w:id="97" w:author="Peter Rijnbeek" w:date="2018-01-22T16:13:00Z">
            <w:r>
              <w:rPr>
                <w:noProof/>
                <w:webHidden/>
              </w:rPr>
              <w:t>12</w:t>
            </w:r>
            <w:r>
              <w:rPr>
                <w:noProof/>
                <w:webHidden/>
              </w:rPr>
              <w:fldChar w:fldCharType="end"/>
            </w:r>
            <w:r w:rsidRPr="000D4E27">
              <w:rPr>
                <w:rStyle w:val="Hyperlink"/>
                <w:noProof/>
              </w:rPr>
              <w:fldChar w:fldCharType="end"/>
            </w:r>
          </w:ins>
        </w:p>
        <w:p w14:paraId="735039B5" w14:textId="34EED071" w:rsidR="00DB7AF8" w:rsidDel="004F299F" w:rsidRDefault="00DB7AF8">
          <w:pPr>
            <w:pStyle w:val="TOC1"/>
            <w:tabs>
              <w:tab w:val="left" w:pos="440"/>
              <w:tab w:val="right" w:leader="dot" w:pos="9350"/>
            </w:tabs>
            <w:rPr>
              <w:del w:id="98" w:author="Peter Rijnbeek" w:date="2018-01-22T16:13:00Z"/>
              <w:rFonts w:eastAsiaTheme="minorEastAsia"/>
              <w:noProof/>
              <w:sz w:val="24"/>
              <w:szCs w:val="24"/>
            </w:rPr>
          </w:pPr>
          <w:del w:id="99" w:author="Peter Rijnbeek" w:date="2018-01-22T16:13:00Z">
            <w:r w:rsidRPr="004F299F" w:rsidDel="004F299F">
              <w:rPr>
                <w:noProof/>
                <w:rPrChange w:id="100" w:author="Peter Rijnbeek" w:date="2018-01-22T16:13:00Z">
                  <w:rPr>
                    <w:rStyle w:val="Hyperlink"/>
                    <w:noProof/>
                  </w:rPr>
                </w:rPrChange>
              </w:rPr>
              <w:delText>2</w:delText>
            </w:r>
            <w:r w:rsidDel="004F299F">
              <w:rPr>
                <w:rFonts w:eastAsiaTheme="minorEastAsia"/>
                <w:noProof/>
                <w:sz w:val="24"/>
                <w:szCs w:val="24"/>
              </w:rPr>
              <w:tab/>
            </w:r>
            <w:r w:rsidRPr="004F299F" w:rsidDel="004F299F">
              <w:rPr>
                <w:noProof/>
                <w:rPrChange w:id="101" w:author="Peter Rijnbeek" w:date="2018-01-22T16:13:00Z">
                  <w:rPr>
                    <w:rStyle w:val="Hyperlink"/>
                    <w:noProof/>
                  </w:rPr>
                </w:rPrChange>
              </w:rPr>
              <w:delText>List of abbreviations</w:delText>
            </w:r>
            <w:r w:rsidDel="004F299F">
              <w:rPr>
                <w:noProof/>
                <w:webHidden/>
              </w:rPr>
              <w:tab/>
              <w:delText>3</w:delText>
            </w:r>
          </w:del>
        </w:p>
        <w:p w14:paraId="67C2BA6E" w14:textId="6FA2D74F" w:rsidR="00DB7AF8" w:rsidDel="004F299F" w:rsidRDefault="00DB7AF8">
          <w:pPr>
            <w:pStyle w:val="TOC1"/>
            <w:tabs>
              <w:tab w:val="left" w:pos="440"/>
              <w:tab w:val="right" w:leader="dot" w:pos="9350"/>
            </w:tabs>
            <w:rPr>
              <w:del w:id="102" w:author="Peter Rijnbeek" w:date="2018-01-22T16:13:00Z"/>
              <w:rFonts w:eastAsiaTheme="minorEastAsia"/>
              <w:noProof/>
              <w:sz w:val="24"/>
              <w:szCs w:val="24"/>
            </w:rPr>
          </w:pPr>
          <w:del w:id="103" w:author="Peter Rijnbeek" w:date="2018-01-22T16:13:00Z">
            <w:r w:rsidRPr="004F299F" w:rsidDel="004F299F">
              <w:rPr>
                <w:noProof/>
                <w:rPrChange w:id="104" w:author="Peter Rijnbeek" w:date="2018-01-22T16:13:00Z">
                  <w:rPr>
                    <w:rStyle w:val="Hyperlink"/>
                    <w:noProof/>
                  </w:rPr>
                </w:rPrChange>
              </w:rPr>
              <w:delText>3</w:delText>
            </w:r>
            <w:r w:rsidDel="004F299F">
              <w:rPr>
                <w:rFonts w:eastAsiaTheme="minorEastAsia"/>
                <w:noProof/>
                <w:sz w:val="24"/>
                <w:szCs w:val="24"/>
              </w:rPr>
              <w:tab/>
            </w:r>
            <w:r w:rsidRPr="004F299F" w:rsidDel="004F299F">
              <w:rPr>
                <w:noProof/>
                <w:rPrChange w:id="105" w:author="Peter Rijnbeek" w:date="2018-01-22T16:13:00Z">
                  <w:rPr>
                    <w:rStyle w:val="Hyperlink"/>
                    <w:noProof/>
                  </w:rPr>
                </w:rPrChange>
              </w:rPr>
              <w:delText>Abstract</w:delText>
            </w:r>
            <w:r w:rsidDel="004F299F">
              <w:rPr>
                <w:noProof/>
                <w:webHidden/>
              </w:rPr>
              <w:tab/>
              <w:delText>3</w:delText>
            </w:r>
          </w:del>
        </w:p>
        <w:p w14:paraId="3476FA88" w14:textId="284644B4" w:rsidR="00DB7AF8" w:rsidDel="004F299F" w:rsidRDefault="00DB7AF8">
          <w:pPr>
            <w:pStyle w:val="TOC1"/>
            <w:tabs>
              <w:tab w:val="left" w:pos="440"/>
              <w:tab w:val="right" w:leader="dot" w:pos="9350"/>
            </w:tabs>
            <w:rPr>
              <w:del w:id="106" w:author="Peter Rijnbeek" w:date="2018-01-22T16:13:00Z"/>
              <w:rFonts w:eastAsiaTheme="minorEastAsia"/>
              <w:noProof/>
              <w:sz w:val="24"/>
              <w:szCs w:val="24"/>
            </w:rPr>
          </w:pPr>
          <w:del w:id="107" w:author="Peter Rijnbeek" w:date="2018-01-22T16:13:00Z">
            <w:r w:rsidRPr="004F299F" w:rsidDel="004F299F">
              <w:rPr>
                <w:noProof/>
                <w:rPrChange w:id="108" w:author="Peter Rijnbeek" w:date="2018-01-22T16:13:00Z">
                  <w:rPr>
                    <w:rStyle w:val="Hyperlink"/>
                    <w:noProof/>
                  </w:rPr>
                </w:rPrChange>
              </w:rPr>
              <w:delText>4</w:delText>
            </w:r>
            <w:r w:rsidDel="004F299F">
              <w:rPr>
                <w:rFonts w:eastAsiaTheme="minorEastAsia"/>
                <w:noProof/>
                <w:sz w:val="24"/>
                <w:szCs w:val="24"/>
              </w:rPr>
              <w:tab/>
            </w:r>
            <w:r w:rsidRPr="004F299F" w:rsidDel="004F299F">
              <w:rPr>
                <w:noProof/>
                <w:rPrChange w:id="109" w:author="Peter Rijnbeek" w:date="2018-01-22T16:13:00Z">
                  <w:rPr>
                    <w:rStyle w:val="Hyperlink"/>
                    <w:noProof/>
                  </w:rPr>
                </w:rPrChange>
              </w:rPr>
              <w:delText>Amendments and Updates</w:delText>
            </w:r>
            <w:r w:rsidDel="004F299F">
              <w:rPr>
                <w:noProof/>
                <w:webHidden/>
              </w:rPr>
              <w:tab/>
              <w:delText>3</w:delText>
            </w:r>
          </w:del>
        </w:p>
        <w:p w14:paraId="537614D0" w14:textId="0FB610A9" w:rsidR="00DB7AF8" w:rsidDel="004F299F" w:rsidRDefault="00DB7AF8">
          <w:pPr>
            <w:pStyle w:val="TOC1"/>
            <w:tabs>
              <w:tab w:val="left" w:pos="440"/>
              <w:tab w:val="right" w:leader="dot" w:pos="9350"/>
            </w:tabs>
            <w:rPr>
              <w:del w:id="110" w:author="Peter Rijnbeek" w:date="2018-01-22T16:13:00Z"/>
              <w:rFonts w:eastAsiaTheme="minorEastAsia"/>
              <w:noProof/>
              <w:sz w:val="24"/>
              <w:szCs w:val="24"/>
            </w:rPr>
          </w:pPr>
          <w:del w:id="111" w:author="Peter Rijnbeek" w:date="2018-01-22T16:13:00Z">
            <w:r w:rsidRPr="004F299F" w:rsidDel="004F299F">
              <w:rPr>
                <w:noProof/>
                <w:rPrChange w:id="112" w:author="Peter Rijnbeek" w:date="2018-01-22T16:13:00Z">
                  <w:rPr>
                    <w:rStyle w:val="Hyperlink"/>
                    <w:noProof/>
                  </w:rPr>
                </w:rPrChange>
              </w:rPr>
              <w:delText>5</w:delText>
            </w:r>
            <w:r w:rsidDel="004F299F">
              <w:rPr>
                <w:rFonts w:eastAsiaTheme="minorEastAsia"/>
                <w:noProof/>
                <w:sz w:val="24"/>
                <w:szCs w:val="24"/>
              </w:rPr>
              <w:tab/>
            </w:r>
            <w:r w:rsidRPr="004F299F" w:rsidDel="004F299F">
              <w:rPr>
                <w:noProof/>
                <w:rPrChange w:id="113" w:author="Peter Rijnbeek" w:date="2018-01-22T16:13:00Z">
                  <w:rPr>
                    <w:rStyle w:val="Hyperlink"/>
                    <w:noProof/>
                  </w:rPr>
                </w:rPrChange>
              </w:rPr>
              <w:delText>Milestones</w:delText>
            </w:r>
            <w:r w:rsidDel="004F299F">
              <w:rPr>
                <w:noProof/>
                <w:webHidden/>
              </w:rPr>
              <w:tab/>
              <w:delText>4</w:delText>
            </w:r>
          </w:del>
        </w:p>
        <w:p w14:paraId="74094E7E" w14:textId="617E47B9" w:rsidR="00DB7AF8" w:rsidDel="004F299F" w:rsidRDefault="00DB7AF8">
          <w:pPr>
            <w:pStyle w:val="TOC1"/>
            <w:tabs>
              <w:tab w:val="left" w:pos="440"/>
              <w:tab w:val="right" w:leader="dot" w:pos="9350"/>
            </w:tabs>
            <w:rPr>
              <w:del w:id="114" w:author="Peter Rijnbeek" w:date="2018-01-22T16:13:00Z"/>
              <w:rFonts w:eastAsiaTheme="minorEastAsia"/>
              <w:noProof/>
              <w:sz w:val="24"/>
              <w:szCs w:val="24"/>
            </w:rPr>
          </w:pPr>
          <w:del w:id="115" w:author="Peter Rijnbeek" w:date="2018-01-22T16:13:00Z">
            <w:r w:rsidRPr="004F299F" w:rsidDel="004F299F">
              <w:rPr>
                <w:noProof/>
                <w:rPrChange w:id="116" w:author="Peter Rijnbeek" w:date="2018-01-22T16:13:00Z">
                  <w:rPr>
                    <w:rStyle w:val="Hyperlink"/>
                    <w:noProof/>
                  </w:rPr>
                </w:rPrChange>
              </w:rPr>
              <w:delText>6</w:delText>
            </w:r>
            <w:r w:rsidDel="004F299F">
              <w:rPr>
                <w:rFonts w:eastAsiaTheme="minorEastAsia"/>
                <w:noProof/>
                <w:sz w:val="24"/>
                <w:szCs w:val="24"/>
              </w:rPr>
              <w:tab/>
            </w:r>
            <w:r w:rsidRPr="004F299F" w:rsidDel="004F299F">
              <w:rPr>
                <w:noProof/>
                <w:rPrChange w:id="117" w:author="Peter Rijnbeek" w:date="2018-01-22T16:13:00Z">
                  <w:rPr>
                    <w:rStyle w:val="Hyperlink"/>
                    <w:noProof/>
                  </w:rPr>
                </w:rPrChange>
              </w:rPr>
              <w:delText>Rationale and Background</w:delText>
            </w:r>
            <w:r w:rsidDel="004F299F">
              <w:rPr>
                <w:noProof/>
                <w:webHidden/>
              </w:rPr>
              <w:tab/>
              <w:delText>4</w:delText>
            </w:r>
          </w:del>
        </w:p>
        <w:p w14:paraId="24153D4C" w14:textId="07103F18" w:rsidR="00DB7AF8" w:rsidDel="004F299F" w:rsidRDefault="00DB7AF8">
          <w:pPr>
            <w:pStyle w:val="TOC1"/>
            <w:tabs>
              <w:tab w:val="left" w:pos="440"/>
              <w:tab w:val="right" w:leader="dot" w:pos="9350"/>
            </w:tabs>
            <w:rPr>
              <w:del w:id="118" w:author="Peter Rijnbeek" w:date="2018-01-22T16:13:00Z"/>
              <w:rFonts w:eastAsiaTheme="minorEastAsia"/>
              <w:noProof/>
              <w:sz w:val="24"/>
              <w:szCs w:val="24"/>
            </w:rPr>
          </w:pPr>
          <w:del w:id="119" w:author="Peter Rijnbeek" w:date="2018-01-22T16:13:00Z">
            <w:r w:rsidRPr="004F299F" w:rsidDel="004F299F">
              <w:rPr>
                <w:noProof/>
                <w:rPrChange w:id="120" w:author="Peter Rijnbeek" w:date="2018-01-22T16:13:00Z">
                  <w:rPr>
                    <w:rStyle w:val="Hyperlink"/>
                    <w:noProof/>
                  </w:rPr>
                </w:rPrChange>
              </w:rPr>
              <w:delText>7</w:delText>
            </w:r>
            <w:r w:rsidDel="004F299F">
              <w:rPr>
                <w:rFonts w:eastAsiaTheme="minorEastAsia"/>
                <w:noProof/>
                <w:sz w:val="24"/>
                <w:szCs w:val="24"/>
              </w:rPr>
              <w:tab/>
            </w:r>
            <w:r w:rsidRPr="004F299F" w:rsidDel="004F299F">
              <w:rPr>
                <w:noProof/>
                <w:rPrChange w:id="121" w:author="Peter Rijnbeek" w:date="2018-01-22T16:13:00Z">
                  <w:rPr>
                    <w:rStyle w:val="Hyperlink"/>
                    <w:noProof/>
                  </w:rPr>
                </w:rPrChange>
              </w:rPr>
              <w:delText>Research Questions and Objectives</w:delText>
            </w:r>
            <w:r w:rsidDel="004F299F">
              <w:rPr>
                <w:noProof/>
                <w:webHidden/>
              </w:rPr>
              <w:tab/>
              <w:delText>5</w:delText>
            </w:r>
          </w:del>
        </w:p>
        <w:p w14:paraId="5DDD5A75" w14:textId="4C1A50E5" w:rsidR="00DB7AF8" w:rsidDel="004F299F" w:rsidRDefault="00DB7AF8">
          <w:pPr>
            <w:pStyle w:val="TOC2"/>
            <w:tabs>
              <w:tab w:val="left" w:pos="960"/>
              <w:tab w:val="right" w:leader="dot" w:pos="9350"/>
            </w:tabs>
            <w:rPr>
              <w:del w:id="122" w:author="Peter Rijnbeek" w:date="2018-01-22T16:13:00Z"/>
              <w:rFonts w:eastAsiaTheme="minorEastAsia"/>
              <w:noProof/>
              <w:sz w:val="24"/>
              <w:szCs w:val="24"/>
            </w:rPr>
          </w:pPr>
          <w:del w:id="123" w:author="Peter Rijnbeek" w:date="2018-01-22T16:13:00Z">
            <w:r w:rsidRPr="004F299F" w:rsidDel="004F299F">
              <w:rPr>
                <w:noProof/>
                <w:rPrChange w:id="124" w:author="Peter Rijnbeek" w:date="2018-01-22T16:13:00Z">
                  <w:rPr>
                    <w:rStyle w:val="Hyperlink"/>
                    <w:noProof/>
                  </w:rPr>
                </w:rPrChange>
              </w:rPr>
              <w:delText>7.1</w:delText>
            </w:r>
            <w:r w:rsidDel="004F299F">
              <w:rPr>
                <w:rFonts w:eastAsiaTheme="minorEastAsia"/>
                <w:noProof/>
                <w:sz w:val="24"/>
                <w:szCs w:val="24"/>
              </w:rPr>
              <w:tab/>
            </w:r>
            <w:r w:rsidRPr="004F299F" w:rsidDel="004F299F">
              <w:rPr>
                <w:noProof/>
                <w:rPrChange w:id="125" w:author="Peter Rijnbeek" w:date="2018-01-22T16:13:00Z">
                  <w:rPr>
                    <w:rStyle w:val="Hyperlink"/>
                    <w:noProof/>
                  </w:rPr>
                </w:rPrChange>
              </w:rPr>
              <w:delText>Research Questions</w:delText>
            </w:r>
            <w:r w:rsidDel="004F299F">
              <w:rPr>
                <w:noProof/>
                <w:webHidden/>
              </w:rPr>
              <w:tab/>
              <w:delText>5</w:delText>
            </w:r>
          </w:del>
        </w:p>
        <w:p w14:paraId="0FE43025" w14:textId="0C5ACF87" w:rsidR="00DB7AF8" w:rsidDel="004F299F" w:rsidRDefault="00DB7AF8">
          <w:pPr>
            <w:pStyle w:val="TOC2"/>
            <w:tabs>
              <w:tab w:val="left" w:pos="960"/>
              <w:tab w:val="right" w:leader="dot" w:pos="9350"/>
            </w:tabs>
            <w:rPr>
              <w:del w:id="126" w:author="Peter Rijnbeek" w:date="2018-01-22T16:13:00Z"/>
              <w:rFonts w:eastAsiaTheme="minorEastAsia"/>
              <w:noProof/>
              <w:sz w:val="24"/>
              <w:szCs w:val="24"/>
            </w:rPr>
          </w:pPr>
          <w:del w:id="127" w:author="Peter Rijnbeek" w:date="2018-01-22T16:13:00Z">
            <w:r w:rsidRPr="004F299F" w:rsidDel="004F299F">
              <w:rPr>
                <w:noProof/>
                <w:rPrChange w:id="128" w:author="Peter Rijnbeek" w:date="2018-01-22T16:13:00Z">
                  <w:rPr>
                    <w:rStyle w:val="Hyperlink"/>
                    <w:noProof/>
                  </w:rPr>
                </w:rPrChange>
              </w:rPr>
              <w:delText>7.2</w:delText>
            </w:r>
            <w:r w:rsidDel="004F299F">
              <w:rPr>
                <w:rFonts w:eastAsiaTheme="minorEastAsia"/>
                <w:noProof/>
                <w:sz w:val="24"/>
                <w:szCs w:val="24"/>
              </w:rPr>
              <w:tab/>
            </w:r>
            <w:r w:rsidRPr="004F299F" w:rsidDel="004F299F">
              <w:rPr>
                <w:noProof/>
                <w:rPrChange w:id="129" w:author="Peter Rijnbeek" w:date="2018-01-22T16:13:00Z">
                  <w:rPr>
                    <w:rStyle w:val="Hyperlink"/>
                    <w:noProof/>
                  </w:rPr>
                </w:rPrChange>
              </w:rPr>
              <w:delText>Objectives</w:delText>
            </w:r>
            <w:r w:rsidDel="004F299F">
              <w:rPr>
                <w:noProof/>
                <w:webHidden/>
              </w:rPr>
              <w:tab/>
              <w:delText>5</w:delText>
            </w:r>
          </w:del>
        </w:p>
        <w:p w14:paraId="4017B5A9" w14:textId="540E4FB1" w:rsidR="00DB7AF8" w:rsidDel="004F299F" w:rsidRDefault="00DB7AF8">
          <w:pPr>
            <w:pStyle w:val="TOC1"/>
            <w:tabs>
              <w:tab w:val="left" w:pos="440"/>
              <w:tab w:val="right" w:leader="dot" w:pos="9350"/>
            </w:tabs>
            <w:rPr>
              <w:del w:id="130" w:author="Peter Rijnbeek" w:date="2018-01-22T16:13:00Z"/>
              <w:rFonts w:eastAsiaTheme="minorEastAsia"/>
              <w:noProof/>
              <w:sz w:val="24"/>
              <w:szCs w:val="24"/>
            </w:rPr>
          </w:pPr>
          <w:del w:id="131" w:author="Peter Rijnbeek" w:date="2018-01-22T16:13:00Z">
            <w:r w:rsidRPr="004F299F" w:rsidDel="004F299F">
              <w:rPr>
                <w:noProof/>
                <w:rPrChange w:id="132" w:author="Peter Rijnbeek" w:date="2018-01-22T16:13:00Z">
                  <w:rPr>
                    <w:rStyle w:val="Hyperlink"/>
                    <w:noProof/>
                  </w:rPr>
                </w:rPrChange>
              </w:rPr>
              <w:delText>8</w:delText>
            </w:r>
            <w:r w:rsidDel="004F299F">
              <w:rPr>
                <w:rFonts w:eastAsiaTheme="minorEastAsia"/>
                <w:noProof/>
                <w:sz w:val="24"/>
                <w:szCs w:val="24"/>
              </w:rPr>
              <w:tab/>
            </w:r>
            <w:r w:rsidRPr="004F299F" w:rsidDel="004F299F">
              <w:rPr>
                <w:noProof/>
                <w:rPrChange w:id="133" w:author="Peter Rijnbeek" w:date="2018-01-22T16:13:00Z">
                  <w:rPr>
                    <w:rStyle w:val="Hyperlink"/>
                    <w:noProof/>
                  </w:rPr>
                </w:rPrChange>
              </w:rPr>
              <w:delText>Research methods</w:delText>
            </w:r>
            <w:r w:rsidDel="004F299F">
              <w:rPr>
                <w:noProof/>
                <w:webHidden/>
              </w:rPr>
              <w:tab/>
              <w:delText>6</w:delText>
            </w:r>
          </w:del>
        </w:p>
        <w:p w14:paraId="68A0F367" w14:textId="56AB36EB" w:rsidR="00DB7AF8" w:rsidDel="004F299F" w:rsidRDefault="00DB7AF8">
          <w:pPr>
            <w:pStyle w:val="TOC2"/>
            <w:tabs>
              <w:tab w:val="left" w:pos="960"/>
              <w:tab w:val="right" w:leader="dot" w:pos="9350"/>
            </w:tabs>
            <w:rPr>
              <w:del w:id="134" w:author="Peter Rijnbeek" w:date="2018-01-22T16:13:00Z"/>
              <w:rFonts w:eastAsiaTheme="minorEastAsia"/>
              <w:noProof/>
              <w:sz w:val="24"/>
              <w:szCs w:val="24"/>
            </w:rPr>
          </w:pPr>
          <w:del w:id="135" w:author="Peter Rijnbeek" w:date="2018-01-22T16:13:00Z">
            <w:r w:rsidRPr="004F299F" w:rsidDel="004F299F">
              <w:rPr>
                <w:noProof/>
                <w:rPrChange w:id="136" w:author="Peter Rijnbeek" w:date="2018-01-22T16:13:00Z">
                  <w:rPr>
                    <w:rStyle w:val="Hyperlink"/>
                    <w:noProof/>
                  </w:rPr>
                </w:rPrChange>
              </w:rPr>
              <w:delText>8.1</w:delText>
            </w:r>
            <w:r w:rsidDel="004F299F">
              <w:rPr>
                <w:rFonts w:eastAsiaTheme="minorEastAsia"/>
                <w:noProof/>
                <w:sz w:val="24"/>
                <w:szCs w:val="24"/>
              </w:rPr>
              <w:tab/>
            </w:r>
            <w:r w:rsidRPr="004F299F" w:rsidDel="004F299F">
              <w:rPr>
                <w:noProof/>
                <w:rPrChange w:id="137" w:author="Peter Rijnbeek" w:date="2018-01-22T16:13:00Z">
                  <w:rPr>
                    <w:rStyle w:val="Hyperlink"/>
                    <w:noProof/>
                  </w:rPr>
                </w:rPrChange>
              </w:rPr>
              <w:delText>Study Design</w:delText>
            </w:r>
            <w:r w:rsidDel="004F299F">
              <w:rPr>
                <w:noProof/>
                <w:webHidden/>
              </w:rPr>
              <w:tab/>
              <w:delText>6</w:delText>
            </w:r>
          </w:del>
        </w:p>
        <w:p w14:paraId="01A69C8D" w14:textId="55FA2976" w:rsidR="00DB7AF8" w:rsidDel="004F299F" w:rsidRDefault="00DB7AF8">
          <w:pPr>
            <w:pStyle w:val="TOC3"/>
            <w:tabs>
              <w:tab w:val="left" w:pos="1200"/>
              <w:tab w:val="right" w:leader="dot" w:pos="9350"/>
            </w:tabs>
            <w:rPr>
              <w:del w:id="138" w:author="Peter Rijnbeek" w:date="2018-01-22T16:13:00Z"/>
              <w:rFonts w:eastAsiaTheme="minorEastAsia"/>
              <w:noProof/>
              <w:sz w:val="24"/>
              <w:szCs w:val="24"/>
            </w:rPr>
          </w:pPr>
          <w:del w:id="139" w:author="Peter Rijnbeek" w:date="2018-01-22T16:13:00Z">
            <w:r w:rsidRPr="004F299F" w:rsidDel="004F299F">
              <w:rPr>
                <w:noProof/>
                <w:rPrChange w:id="140" w:author="Peter Rijnbeek" w:date="2018-01-22T16:13:00Z">
                  <w:rPr>
                    <w:rStyle w:val="Hyperlink"/>
                    <w:noProof/>
                  </w:rPr>
                </w:rPrChange>
              </w:rPr>
              <w:delText>8.1.1</w:delText>
            </w:r>
            <w:r w:rsidDel="004F299F">
              <w:rPr>
                <w:rFonts w:eastAsiaTheme="minorEastAsia"/>
                <w:noProof/>
                <w:sz w:val="24"/>
                <w:szCs w:val="24"/>
              </w:rPr>
              <w:tab/>
            </w:r>
            <w:r w:rsidRPr="004F299F" w:rsidDel="004F299F">
              <w:rPr>
                <w:noProof/>
                <w:rPrChange w:id="141" w:author="Peter Rijnbeek" w:date="2018-01-22T16:13:00Z">
                  <w:rPr>
                    <w:rStyle w:val="Hyperlink"/>
                    <w:noProof/>
                  </w:rPr>
                </w:rPrChange>
              </w:rPr>
              <w:delText>Overview</w:delText>
            </w:r>
            <w:r w:rsidDel="004F299F">
              <w:rPr>
                <w:noProof/>
                <w:webHidden/>
              </w:rPr>
              <w:tab/>
              <w:delText>6</w:delText>
            </w:r>
          </w:del>
        </w:p>
        <w:p w14:paraId="6FD07070" w14:textId="6312444A" w:rsidR="00DB7AF8" w:rsidDel="004F299F" w:rsidRDefault="00DB7AF8">
          <w:pPr>
            <w:pStyle w:val="TOC3"/>
            <w:tabs>
              <w:tab w:val="left" w:pos="1200"/>
              <w:tab w:val="right" w:leader="dot" w:pos="9350"/>
            </w:tabs>
            <w:rPr>
              <w:del w:id="142" w:author="Peter Rijnbeek" w:date="2018-01-22T16:13:00Z"/>
              <w:rFonts w:eastAsiaTheme="minorEastAsia"/>
              <w:noProof/>
              <w:sz w:val="24"/>
              <w:szCs w:val="24"/>
            </w:rPr>
          </w:pPr>
          <w:del w:id="143" w:author="Peter Rijnbeek" w:date="2018-01-22T16:13:00Z">
            <w:r w:rsidRPr="004F299F" w:rsidDel="004F299F">
              <w:rPr>
                <w:noProof/>
                <w:rPrChange w:id="144" w:author="Peter Rijnbeek" w:date="2018-01-22T16:13:00Z">
                  <w:rPr>
                    <w:rStyle w:val="Hyperlink"/>
                    <w:noProof/>
                  </w:rPr>
                </w:rPrChange>
              </w:rPr>
              <w:delText>8.1.2</w:delText>
            </w:r>
            <w:r w:rsidDel="004F299F">
              <w:rPr>
                <w:rFonts w:eastAsiaTheme="minorEastAsia"/>
                <w:noProof/>
                <w:sz w:val="24"/>
                <w:szCs w:val="24"/>
              </w:rPr>
              <w:tab/>
            </w:r>
            <w:r w:rsidRPr="004F299F" w:rsidDel="004F299F">
              <w:rPr>
                <w:noProof/>
                <w:rPrChange w:id="145" w:author="Peter Rijnbeek" w:date="2018-01-22T16:13:00Z">
                  <w:rPr>
                    <w:rStyle w:val="Hyperlink"/>
                    <w:noProof/>
                  </w:rPr>
                </w:rPrChange>
              </w:rPr>
              <w:delText>Study population</w:delText>
            </w:r>
            <w:r w:rsidDel="004F299F">
              <w:rPr>
                <w:noProof/>
                <w:webHidden/>
              </w:rPr>
              <w:tab/>
              <w:delText>7</w:delText>
            </w:r>
          </w:del>
        </w:p>
        <w:p w14:paraId="2A7660C4" w14:textId="5FCEF8EB" w:rsidR="00DB7AF8" w:rsidDel="004F299F" w:rsidRDefault="00DB7AF8">
          <w:pPr>
            <w:pStyle w:val="TOC3"/>
            <w:tabs>
              <w:tab w:val="left" w:pos="1200"/>
              <w:tab w:val="right" w:leader="dot" w:pos="9350"/>
            </w:tabs>
            <w:rPr>
              <w:del w:id="146" w:author="Peter Rijnbeek" w:date="2018-01-22T16:13:00Z"/>
              <w:rFonts w:eastAsiaTheme="minorEastAsia"/>
              <w:noProof/>
              <w:sz w:val="24"/>
              <w:szCs w:val="24"/>
            </w:rPr>
          </w:pPr>
          <w:del w:id="147" w:author="Peter Rijnbeek" w:date="2018-01-22T16:13:00Z">
            <w:r w:rsidRPr="004F299F" w:rsidDel="004F299F">
              <w:rPr>
                <w:noProof/>
                <w:rPrChange w:id="148" w:author="Peter Rijnbeek" w:date="2018-01-22T16:13:00Z">
                  <w:rPr>
                    <w:rStyle w:val="Hyperlink"/>
                    <w:noProof/>
                  </w:rPr>
                </w:rPrChange>
              </w:rPr>
              <w:delText>8.1.3</w:delText>
            </w:r>
            <w:r w:rsidDel="004F299F">
              <w:rPr>
                <w:rFonts w:eastAsiaTheme="minorEastAsia"/>
                <w:noProof/>
                <w:sz w:val="24"/>
                <w:szCs w:val="24"/>
              </w:rPr>
              <w:tab/>
            </w:r>
            <w:r w:rsidRPr="004F299F" w:rsidDel="004F299F">
              <w:rPr>
                <w:noProof/>
                <w:rPrChange w:id="149" w:author="Peter Rijnbeek" w:date="2018-01-22T16:13:00Z">
                  <w:rPr>
                    <w:rStyle w:val="Hyperlink"/>
                    <w:noProof/>
                  </w:rPr>
                </w:rPrChange>
              </w:rPr>
              <w:delText>Additional analysis details</w:delText>
            </w:r>
            <w:r w:rsidDel="004F299F">
              <w:rPr>
                <w:noProof/>
                <w:webHidden/>
              </w:rPr>
              <w:tab/>
              <w:delText>7</w:delText>
            </w:r>
          </w:del>
        </w:p>
        <w:p w14:paraId="1A6B09C2" w14:textId="0A3E64F1" w:rsidR="00DB7AF8" w:rsidDel="004F299F" w:rsidRDefault="00DB7AF8">
          <w:pPr>
            <w:pStyle w:val="TOC3"/>
            <w:tabs>
              <w:tab w:val="left" w:pos="1200"/>
              <w:tab w:val="right" w:leader="dot" w:pos="9350"/>
            </w:tabs>
            <w:rPr>
              <w:del w:id="150" w:author="Peter Rijnbeek" w:date="2018-01-22T16:13:00Z"/>
              <w:rFonts w:eastAsiaTheme="minorEastAsia"/>
              <w:noProof/>
              <w:sz w:val="24"/>
              <w:szCs w:val="24"/>
            </w:rPr>
          </w:pPr>
          <w:del w:id="151" w:author="Peter Rijnbeek" w:date="2018-01-22T16:13:00Z">
            <w:r w:rsidRPr="004F299F" w:rsidDel="004F299F">
              <w:rPr>
                <w:noProof/>
                <w:rPrChange w:id="152" w:author="Peter Rijnbeek" w:date="2018-01-22T16:13:00Z">
                  <w:rPr>
                    <w:rStyle w:val="Hyperlink"/>
                    <w:noProof/>
                  </w:rPr>
                </w:rPrChange>
              </w:rPr>
              <w:delText>8.1.4</w:delText>
            </w:r>
            <w:r w:rsidDel="004F299F">
              <w:rPr>
                <w:rFonts w:eastAsiaTheme="minorEastAsia"/>
                <w:noProof/>
                <w:sz w:val="24"/>
                <w:szCs w:val="24"/>
              </w:rPr>
              <w:tab/>
            </w:r>
            <w:r w:rsidRPr="004F299F" w:rsidDel="004F299F">
              <w:rPr>
                <w:noProof/>
                <w:rPrChange w:id="153" w:author="Peter Rijnbeek" w:date="2018-01-22T16:13:00Z">
                  <w:rPr>
                    <w:rStyle w:val="Hyperlink"/>
                    <w:noProof/>
                  </w:rPr>
                </w:rPrChange>
              </w:rPr>
              <w:delText>Analysis variations</w:delText>
            </w:r>
            <w:r w:rsidDel="004F299F">
              <w:rPr>
                <w:noProof/>
                <w:webHidden/>
              </w:rPr>
              <w:tab/>
              <w:delText>7</w:delText>
            </w:r>
          </w:del>
        </w:p>
        <w:p w14:paraId="1762270E" w14:textId="2932A80E" w:rsidR="00DB7AF8" w:rsidDel="004F299F" w:rsidRDefault="00DB7AF8">
          <w:pPr>
            <w:pStyle w:val="TOC2"/>
            <w:tabs>
              <w:tab w:val="left" w:pos="960"/>
              <w:tab w:val="right" w:leader="dot" w:pos="9350"/>
            </w:tabs>
            <w:rPr>
              <w:del w:id="154" w:author="Peter Rijnbeek" w:date="2018-01-22T16:13:00Z"/>
              <w:rFonts w:eastAsiaTheme="minorEastAsia"/>
              <w:noProof/>
              <w:sz w:val="24"/>
              <w:szCs w:val="24"/>
            </w:rPr>
          </w:pPr>
          <w:del w:id="155" w:author="Peter Rijnbeek" w:date="2018-01-22T16:13:00Z">
            <w:r w:rsidRPr="004F299F" w:rsidDel="004F299F">
              <w:rPr>
                <w:noProof/>
                <w:rPrChange w:id="156" w:author="Peter Rijnbeek" w:date="2018-01-22T16:13:00Z">
                  <w:rPr>
                    <w:rStyle w:val="Hyperlink"/>
                    <w:noProof/>
                  </w:rPr>
                </w:rPrChange>
              </w:rPr>
              <w:delText>8.2</w:delText>
            </w:r>
            <w:r w:rsidDel="004F299F">
              <w:rPr>
                <w:rFonts w:eastAsiaTheme="minorEastAsia"/>
                <w:noProof/>
                <w:sz w:val="24"/>
                <w:szCs w:val="24"/>
              </w:rPr>
              <w:tab/>
            </w:r>
            <w:r w:rsidRPr="004F299F" w:rsidDel="004F299F">
              <w:rPr>
                <w:noProof/>
                <w:rPrChange w:id="157" w:author="Peter Rijnbeek" w:date="2018-01-22T16:13:00Z">
                  <w:rPr>
                    <w:rStyle w:val="Hyperlink"/>
                    <w:noProof/>
                  </w:rPr>
                </w:rPrChange>
              </w:rPr>
              <w:delText>Variables</w:delText>
            </w:r>
            <w:r w:rsidDel="004F299F">
              <w:rPr>
                <w:noProof/>
                <w:webHidden/>
              </w:rPr>
              <w:tab/>
              <w:delText>8</w:delText>
            </w:r>
          </w:del>
        </w:p>
        <w:p w14:paraId="2B80F3D1" w14:textId="5C0E6A1A" w:rsidR="00DB7AF8" w:rsidDel="004F299F" w:rsidRDefault="00DB7AF8">
          <w:pPr>
            <w:pStyle w:val="TOC3"/>
            <w:tabs>
              <w:tab w:val="left" w:pos="1200"/>
              <w:tab w:val="right" w:leader="dot" w:pos="9350"/>
            </w:tabs>
            <w:rPr>
              <w:del w:id="158" w:author="Peter Rijnbeek" w:date="2018-01-22T16:13:00Z"/>
              <w:rFonts w:eastAsiaTheme="minorEastAsia"/>
              <w:noProof/>
              <w:sz w:val="24"/>
              <w:szCs w:val="24"/>
            </w:rPr>
          </w:pPr>
          <w:del w:id="159" w:author="Peter Rijnbeek" w:date="2018-01-22T16:13:00Z">
            <w:r w:rsidRPr="004F299F" w:rsidDel="004F299F">
              <w:rPr>
                <w:noProof/>
                <w:rPrChange w:id="160" w:author="Peter Rijnbeek" w:date="2018-01-22T16:13:00Z">
                  <w:rPr>
                    <w:rStyle w:val="Hyperlink"/>
                    <w:noProof/>
                  </w:rPr>
                </w:rPrChange>
              </w:rPr>
              <w:delText>8.2.1</w:delText>
            </w:r>
            <w:r w:rsidDel="004F299F">
              <w:rPr>
                <w:rFonts w:eastAsiaTheme="minorEastAsia"/>
                <w:noProof/>
                <w:sz w:val="24"/>
                <w:szCs w:val="24"/>
              </w:rPr>
              <w:tab/>
            </w:r>
            <w:r w:rsidRPr="004F299F" w:rsidDel="004F299F">
              <w:rPr>
                <w:noProof/>
                <w:rPrChange w:id="161" w:author="Peter Rijnbeek" w:date="2018-01-22T16:13:00Z">
                  <w:rPr>
                    <w:rStyle w:val="Hyperlink"/>
                    <w:noProof/>
                  </w:rPr>
                </w:rPrChange>
              </w:rPr>
              <w:delText>At risk</w:delText>
            </w:r>
            <w:r w:rsidDel="004F299F">
              <w:rPr>
                <w:noProof/>
                <w:webHidden/>
              </w:rPr>
              <w:tab/>
              <w:delText>8</w:delText>
            </w:r>
          </w:del>
        </w:p>
        <w:p w14:paraId="0D166774" w14:textId="2D743F48" w:rsidR="00DB7AF8" w:rsidDel="004F299F" w:rsidRDefault="00DB7AF8">
          <w:pPr>
            <w:pStyle w:val="TOC3"/>
            <w:tabs>
              <w:tab w:val="left" w:pos="1200"/>
              <w:tab w:val="right" w:leader="dot" w:pos="9350"/>
            </w:tabs>
            <w:rPr>
              <w:del w:id="162" w:author="Peter Rijnbeek" w:date="2018-01-22T16:13:00Z"/>
              <w:rFonts w:eastAsiaTheme="minorEastAsia"/>
              <w:noProof/>
              <w:sz w:val="24"/>
              <w:szCs w:val="24"/>
            </w:rPr>
          </w:pPr>
          <w:del w:id="163" w:author="Peter Rijnbeek" w:date="2018-01-22T16:13:00Z">
            <w:r w:rsidRPr="004F299F" w:rsidDel="004F299F">
              <w:rPr>
                <w:noProof/>
                <w:rPrChange w:id="164" w:author="Peter Rijnbeek" w:date="2018-01-22T16:13:00Z">
                  <w:rPr>
                    <w:rStyle w:val="Hyperlink"/>
                    <w:noProof/>
                  </w:rPr>
                </w:rPrChange>
              </w:rPr>
              <w:delText>8.2.2</w:delText>
            </w:r>
            <w:r w:rsidDel="004F299F">
              <w:rPr>
                <w:rFonts w:eastAsiaTheme="minorEastAsia"/>
                <w:noProof/>
                <w:sz w:val="24"/>
                <w:szCs w:val="24"/>
              </w:rPr>
              <w:tab/>
            </w:r>
            <w:r w:rsidRPr="004F299F" w:rsidDel="004F299F">
              <w:rPr>
                <w:noProof/>
                <w:rPrChange w:id="165" w:author="Peter Rijnbeek" w:date="2018-01-22T16:13:00Z">
                  <w:rPr>
                    <w:rStyle w:val="Hyperlink"/>
                    <w:noProof/>
                  </w:rPr>
                </w:rPrChange>
              </w:rPr>
              <w:delText>Outcomes</w:delText>
            </w:r>
            <w:r w:rsidDel="004F299F">
              <w:rPr>
                <w:noProof/>
                <w:webHidden/>
              </w:rPr>
              <w:tab/>
              <w:delText>8</w:delText>
            </w:r>
          </w:del>
        </w:p>
        <w:p w14:paraId="2F8B8E68" w14:textId="06001906" w:rsidR="00DB7AF8" w:rsidDel="004F299F" w:rsidRDefault="00DB7AF8">
          <w:pPr>
            <w:pStyle w:val="TOC2"/>
            <w:tabs>
              <w:tab w:val="left" w:pos="960"/>
              <w:tab w:val="right" w:leader="dot" w:pos="9350"/>
            </w:tabs>
            <w:rPr>
              <w:del w:id="166" w:author="Peter Rijnbeek" w:date="2018-01-22T16:13:00Z"/>
              <w:rFonts w:eastAsiaTheme="minorEastAsia"/>
              <w:noProof/>
              <w:sz w:val="24"/>
              <w:szCs w:val="24"/>
            </w:rPr>
          </w:pPr>
          <w:del w:id="167" w:author="Peter Rijnbeek" w:date="2018-01-22T16:13:00Z">
            <w:r w:rsidRPr="004F299F" w:rsidDel="004F299F">
              <w:rPr>
                <w:noProof/>
                <w:rPrChange w:id="168" w:author="Peter Rijnbeek" w:date="2018-01-22T16:13:00Z">
                  <w:rPr>
                    <w:rStyle w:val="Hyperlink"/>
                    <w:noProof/>
                  </w:rPr>
                </w:rPrChange>
              </w:rPr>
              <w:delText>8.3</w:delText>
            </w:r>
            <w:r w:rsidDel="004F299F">
              <w:rPr>
                <w:rFonts w:eastAsiaTheme="minorEastAsia"/>
                <w:noProof/>
                <w:sz w:val="24"/>
                <w:szCs w:val="24"/>
              </w:rPr>
              <w:tab/>
            </w:r>
            <w:r w:rsidRPr="004F299F" w:rsidDel="004F299F">
              <w:rPr>
                <w:noProof/>
                <w:rPrChange w:id="169" w:author="Peter Rijnbeek" w:date="2018-01-22T16:13:00Z">
                  <w:rPr>
                    <w:rStyle w:val="Hyperlink"/>
                    <w:noProof/>
                  </w:rPr>
                </w:rPrChange>
              </w:rPr>
              <w:delText>Data Sources</w:delText>
            </w:r>
            <w:r w:rsidDel="004F299F">
              <w:rPr>
                <w:noProof/>
                <w:webHidden/>
              </w:rPr>
              <w:tab/>
              <w:delText>12</w:delText>
            </w:r>
          </w:del>
        </w:p>
        <w:p w14:paraId="17E2E747" w14:textId="416751D8" w:rsidR="00DB7AF8" w:rsidDel="004F299F" w:rsidRDefault="00DB7AF8">
          <w:pPr>
            <w:pStyle w:val="TOC2"/>
            <w:tabs>
              <w:tab w:val="left" w:pos="960"/>
              <w:tab w:val="right" w:leader="dot" w:pos="9350"/>
            </w:tabs>
            <w:rPr>
              <w:del w:id="170" w:author="Peter Rijnbeek" w:date="2018-01-22T16:13:00Z"/>
              <w:rFonts w:eastAsiaTheme="minorEastAsia"/>
              <w:noProof/>
              <w:sz w:val="24"/>
              <w:szCs w:val="24"/>
            </w:rPr>
          </w:pPr>
          <w:del w:id="171" w:author="Peter Rijnbeek" w:date="2018-01-22T16:13:00Z">
            <w:r w:rsidRPr="004F299F" w:rsidDel="004F299F">
              <w:rPr>
                <w:noProof/>
                <w:rPrChange w:id="172" w:author="Peter Rijnbeek" w:date="2018-01-22T16:13:00Z">
                  <w:rPr>
                    <w:rStyle w:val="Hyperlink"/>
                    <w:noProof/>
                  </w:rPr>
                </w:rPrChange>
              </w:rPr>
              <w:delText>8.4</w:delText>
            </w:r>
            <w:r w:rsidDel="004F299F">
              <w:rPr>
                <w:rFonts w:eastAsiaTheme="minorEastAsia"/>
                <w:noProof/>
                <w:sz w:val="24"/>
                <w:szCs w:val="24"/>
              </w:rPr>
              <w:tab/>
            </w:r>
            <w:r w:rsidRPr="004F299F" w:rsidDel="004F299F">
              <w:rPr>
                <w:noProof/>
                <w:rPrChange w:id="173" w:author="Peter Rijnbeek" w:date="2018-01-22T16:13:00Z">
                  <w:rPr>
                    <w:rStyle w:val="Hyperlink"/>
                    <w:noProof/>
                  </w:rPr>
                </w:rPrChange>
              </w:rPr>
              <w:delText>Quality control</w:delText>
            </w:r>
            <w:r w:rsidDel="004F299F">
              <w:rPr>
                <w:noProof/>
                <w:webHidden/>
              </w:rPr>
              <w:tab/>
              <w:delText>13</w:delText>
            </w:r>
          </w:del>
        </w:p>
        <w:p w14:paraId="76CF4ACF" w14:textId="77E9CDB6" w:rsidR="00DB7AF8" w:rsidDel="004F299F" w:rsidRDefault="00DB7AF8">
          <w:pPr>
            <w:pStyle w:val="TOC2"/>
            <w:tabs>
              <w:tab w:val="left" w:pos="960"/>
              <w:tab w:val="right" w:leader="dot" w:pos="9350"/>
            </w:tabs>
            <w:rPr>
              <w:del w:id="174" w:author="Peter Rijnbeek" w:date="2018-01-22T16:13:00Z"/>
              <w:rFonts w:eastAsiaTheme="minorEastAsia"/>
              <w:noProof/>
              <w:sz w:val="24"/>
              <w:szCs w:val="24"/>
            </w:rPr>
          </w:pPr>
          <w:del w:id="175" w:author="Peter Rijnbeek" w:date="2018-01-22T16:13:00Z">
            <w:r w:rsidRPr="004F299F" w:rsidDel="004F299F">
              <w:rPr>
                <w:noProof/>
                <w:rPrChange w:id="176" w:author="Peter Rijnbeek" w:date="2018-01-22T16:13:00Z">
                  <w:rPr>
                    <w:rStyle w:val="Hyperlink"/>
                    <w:noProof/>
                  </w:rPr>
                </w:rPrChange>
              </w:rPr>
              <w:delText>8.5</w:delText>
            </w:r>
            <w:r w:rsidDel="004F299F">
              <w:rPr>
                <w:rFonts w:eastAsiaTheme="minorEastAsia"/>
                <w:noProof/>
                <w:sz w:val="24"/>
                <w:szCs w:val="24"/>
              </w:rPr>
              <w:tab/>
            </w:r>
            <w:r w:rsidRPr="004F299F" w:rsidDel="004F299F">
              <w:rPr>
                <w:noProof/>
                <w:rPrChange w:id="177" w:author="Peter Rijnbeek" w:date="2018-01-22T16:13:00Z">
                  <w:rPr>
                    <w:rStyle w:val="Hyperlink"/>
                    <w:noProof/>
                  </w:rPr>
                </w:rPrChange>
              </w:rPr>
              <w:delText>Strengths and Limitations of the Research Methods</w:delText>
            </w:r>
            <w:r w:rsidDel="004F299F">
              <w:rPr>
                <w:noProof/>
                <w:webHidden/>
              </w:rPr>
              <w:tab/>
              <w:delText>13</w:delText>
            </w:r>
          </w:del>
        </w:p>
        <w:p w14:paraId="0975D400" w14:textId="5235D8BA" w:rsidR="00DB7AF8" w:rsidDel="004F299F" w:rsidRDefault="00DB7AF8">
          <w:pPr>
            <w:pStyle w:val="TOC1"/>
            <w:tabs>
              <w:tab w:val="left" w:pos="440"/>
              <w:tab w:val="right" w:leader="dot" w:pos="9350"/>
            </w:tabs>
            <w:rPr>
              <w:del w:id="178" w:author="Peter Rijnbeek" w:date="2018-01-22T16:13:00Z"/>
              <w:rFonts w:eastAsiaTheme="minorEastAsia"/>
              <w:noProof/>
              <w:sz w:val="24"/>
              <w:szCs w:val="24"/>
            </w:rPr>
          </w:pPr>
          <w:del w:id="179" w:author="Peter Rijnbeek" w:date="2018-01-22T16:13:00Z">
            <w:r w:rsidRPr="004F299F" w:rsidDel="004F299F">
              <w:rPr>
                <w:noProof/>
                <w:rPrChange w:id="180" w:author="Peter Rijnbeek" w:date="2018-01-22T16:13:00Z">
                  <w:rPr>
                    <w:rStyle w:val="Hyperlink"/>
                    <w:noProof/>
                  </w:rPr>
                </w:rPrChange>
              </w:rPr>
              <w:delText>9</w:delText>
            </w:r>
            <w:r w:rsidDel="004F299F">
              <w:rPr>
                <w:rFonts w:eastAsiaTheme="minorEastAsia"/>
                <w:noProof/>
                <w:sz w:val="24"/>
                <w:szCs w:val="24"/>
              </w:rPr>
              <w:tab/>
            </w:r>
            <w:r w:rsidRPr="004F299F" w:rsidDel="004F299F">
              <w:rPr>
                <w:noProof/>
                <w:rPrChange w:id="181" w:author="Peter Rijnbeek" w:date="2018-01-22T16:13:00Z">
                  <w:rPr>
                    <w:rStyle w:val="Hyperlink"/>
                    <w:noProof/>
                  </w:rPr>
                </w:rPrChange>
              </w:rPr>
              <w:delText>Protection of Human Subjects</w:delText>
            </w:r>
            <w:r w:rsidDel="004F299F">
              <w:rPr>
                <w:noProof/>
                <w:webHidden/>
              </w:rPr>
              <w:tab/>
              <w:delText>14</w:delText>
            </w:r>
          </w:del>
        </w:p>
        <w:p w14:paraId="0852AD97" w14:textId="40F1FA2A" w:rsidR="00DB7AF8" w:rsidDel="004F299F" w:rsidRDefault="00DB7AF8">
          <w:pPr>
            <w:pStyle w:val="TOC1"/>
            <w:tabs>
              <w:tab w:val="left" w:pos="720"/>
              <w:tab w:val="right" w:leader="dot" w:pos="9350"/>
            </w:tabs>
            <w:rPr>
              <w:del w:id="182" w:author="Peter Rijnbeek" w:date="2018-01-22T16:13:00Z"/>
              <w:rFonts w:eastAsiaTheme="minorEastAsia"/>
              <w:noProof/>
              <w:sz w:val="24"/>
              <w:szCs w:val="24"/>
            </w:rPr>
          </w:pPr>
          <w:del w:id="183" w:author="Peter Rijnbeek" w:date="2018-01-22T16:13:00Z">
            <w:r w:rsidRPr="004F299F" w:rsidDel="004F299F">
              <w:rPr>
                <w:noProof/>
                <w:rPrChange w:id="184" w:author="Peter Rijnbeek" w:date="2018-01-22T16:13:00Z">
                  <w:rPr>
                    <w:rStyle w:val="Hyperlink"/>
                    <w:noProof/>
                  </w:rPr>
                </w:rPrChange>
              </w:rPr>
              <w:delText>10</w:delText>
            </w:r>
            <w:r w:rsidDel="004F299F">
              <w:rPr>
                <w:rFonts w:eastAsiaTheme="minorEastAsia"/>
                <w:noProof/>
                <w:sz w:val="24"/>
                <w:szCs w:val="24"/>
              </w:rPr>
              <w:tab/>
            </w:r>
            <w:r w:rsidRPr="004F299F" w:rsidDel="004F299F">
              <w:rPr>
                <w:noProof/>
                <w:rPrChange w:id="185" w:author="Peter Rijnbeek" w:date="2018-01-22T16:13:00Z">
                  <w:rPr>
                    <w:rStyle w:val="Hyperlink"/>
                    <w:noProof/>
                  </w:rPr>
                </w:rPrChange>
              </w:rPr>
              <w:delText>Plans for Disseminating and Communicating Study Results</w:delText>
            </w:r>
            <w:r w:rsidDel="004F299F">
              <w:rPr>
                <w:noProof/>
                <w:webHidden/>
              </w:rPr>
              <w:tab/>
              <w:delText>14</w:delText>
            </w:r>
          </w:del>
        </w:p>
        <w:p w14:paraId="66DA2610" w14:textId="635D3BE8" w:rsidR="00DB7AF8" w:rsidDel="004F299F" w:rsidRDefault="00DB7AF8">
          <w:pPr>
            <w:pStyle w:val="TOC1"/>
            <w:tabs>
              <w:tab w:val="left" w:pos="720"/>
              <w:tab w:val="right" w:leader="dot" w:pos="9350"/>
            </w:tabs>
            <w:rPr>
              <w:del w:id="186" w:author="Peter Rijnbeek" w:date="2018-01-22T16:13:00Z"/>
              <w:rFonts w:eastAsiaTheme="minorEastAsia"/>
              <w:noProof/>
              <w:sz w:val="24"/>
              <w:szCs w:val="24"/>
            </w:rPr>
          </w:pPr>
          <w:del w:id="187" w:author="Peter Rijnbeek" w:date="2018-01-22T16:13:00Z">
            <w:r w:rsidRPr="004F299F" w:rsidDel="004F299F">
              <w:rPr>
                <w:noProof/>
                <w:rPrChange w:id="188" w:author="Peter Rijnbeek" w:date="2018-01-22T16:13:00Z">
                  <w:rPr>
                    <w:rStyle w:val="Hyperlink"/>
                    <w:noProof/>
                  </w:rPr>
                </w:rPrChange>
              </w:rPr>
              <w:delText>11</w:delText>
            </w:r>
            <w:r w:rsidDel="004F299F">
              <w:rPr>
                <w:rFonts w:eastAsiaTheme="minorEastAsia"/>
                <w:noProof/>
                <w:sz w:val="24"/>
                <w:szCs w:val="24"/>
              </w:rPr>
              <w:tab/>
            </w:r>
            <w:r w:rsidRPr="004F299F" w:rsidDel="004F299F">
              <w:rPr>
                <w:noProof/>
                <w:rPrChange w:id="189" w:author="Peter Rijnbeek" w:date="2018-01-22T16:13:00Z">
                  <w:rPr>
                    <w:rStyle w:val="Hyperlink"/>
                    <w:noProof/>
                  </w:rPr>
                </w:rPrChange>
              </w:rPr>
              <w:delText>References</w:delText>
            </w:r>
            <w:r w:rsidDel="004F299F">
              <w:rPr>
                <w:noProof/>
                <w:webHidden/>
              </w:rPr>
              <w:tab/>
              <w:delText>14</w:delText>
            </w:r>
          </w:del>
        </w:p>
        <w:p w14:paraId="28FB9AD5" w14:textId="77777777" w:rsidR="00676237" w:rsidRDefault="00676237">
          <w:r>
            <w:rPr>
              <w:b/>
              <w:bCs/>
              <w:noProof/>
            </w:rPr>
            <w:fldChar w:fldCharType="end"/>
          </w:r>
        </w:p>
      </w:sdtContent>
    </w:sdt>
    <w:p w14:paraId="576FB14C" w14:textId="77777777" w:rsidR="00554190" w:rsidRDefault="00554190">
      <w:pPr>
        <w:rPr>
          <w:rFonts w:asciiTheme="majorHAnsi" w:eastAsiaTheme="majorEastAsia" w:hAnsiTheme="majorHAnsi" w:cstheme="majorBidi"/>
          <w:b/>
          <w:bCs/>
          <w:color w:val="365F91" w:themeColor="accent1" w:themeShade="BF"/>
          <w:sz w:val="28"/>
          <w:szCs w:val="28"/>
        </w:rPr>
      </w:pPr>
      <w:r>
        <w:br w:type="page"/>
      </w:r>
    </w:p>
    <w:p w14:paraId="72F19B3B" w14:textId="77777777" w:rsidR="000159BB" w:rsidRDefault="00AE518E" w:rsidP="000159BB">
      <w:pPr>
        <w:pStyle w:val="Heading1"/>
      </w:pPr>
      <w:bookmarkStart w:id="190" w:name="_Toc405127685"/>
      <w:bookmarkStart w:id="191" w:name="_Toc504400916"/>
      <w:r>
        <w:lastRenderedPageBreak/>
        <w:t>List of abbreviations</w:t>
      </w:r>
      <w:bookmarkEnd w:id="191"/>
    </w:p>
    <w:p w14:paraId="39DD127B" w14:textId="77777777" w:rsidR="00E511A6" w:rsidRDefault="00E511A6" w:rsidP="00E61242">
      <w:pPr>
        <w:pStyle w:val="NoSpacing"/>
      </w:pPr>
      <w:r>
        <w:t>ATC</w:t>
      </w:r>
      <w:r>
        <w:tab/>
      </w:r>
      <w:r>
        <w:tab/>
        <w:t>Anatomic Therapeutic Chemical</w:t>
      </w:r>
    </w:p>
    <w:p w14:paraId="1F63E22C" w14:textId="73CFAD89" w:rsidR="00C33D4B" w:rsidRDefault="00E61242" w:rsidP="00B64740">
      <w:pPr>
        <w:pStyle w:val="NoSpacing"/>
      </w:pPr>
      <w:r>
        <w:t>CYCLOPS</w:t>
      </w:r>
      <w:r>
        <w:tab/>
      </w:r>
      <w:r w:rsidRPr="00E61242">
        <w:t xml:space="preserve">Cyclic coordinate descent for logistic, Poisson and survival </w:t>
      </w:r>
    </w:p>
    <w:p w14:paraId="55E880A8" w14:textId="77777777" w:rsidR="00E61242" w:rsidRDefault="00E61242" w:rsidP="00E61242">
      <w:pPr>
        <w:pStyle w:val="NoSpacing"/>
      </w:pPr>
      <w:r>
        <w:t>OHDSI</w:t>
      </w:r>
      <w:r>
        <w:tab/>
      </w:r>
      <w:r>
        <w:tab/>
      </w:r>
      <w:r w:rsidRPr="00E61242">
        <w:t>Observational Health Data Sciences and Informatics</w:t>
      </w:r>
    </w:p>
    <w:p w14:paraId="539CA298" w14:textId="3CAF03EB" w:rsidR="00F579FE" w:rsidRDefault="00F579FE" w:rsidP="00E61242">
      <w:pPr>
        <w:pStyle w:val="NoSpacing"/>
        <w:rPr>
          <w:ins w:id="192" w:author="Peter Rijnbeek" w:date="2018-01-22T13:58:00Z"/>
        </w:rPr>
      </w:pPr>
      <w:r>
        <w:t>OMOP</w:t>
      </w:r>
      <w:r>
        <w:tab/>
      </w:r>
      <w:r>
        <w:tab/>
        <w:t>Observational Medical Outcomes Partnership</w:t>
      </w:r>
    </w:p>
    <w:p w14:paraId="213629B6" w14:textId="65339C70" w:rsidR="007034E9" w:rsidRDefault="007034E9" w:rsidP="00E61242">
      <w:pPr>
        <w:pStyle w:val="NoSpacing"/>
        <w:rPr>
          <w:ins w:id="193" w:author="Peter Rijnbeek" w:date="2018-01-22T13:58:00Z"/>
        </w:rPr>
      </w:pPr>
      <w:ins w:id="194" w:author="Peter Rijnbeek" w:date="2018-01-22T13:58:00Z">
        <w:r>
          <w:t>T2DM</w:t>
        </w:r>
        <w:r>
          <w:tab/>
        </w:r>
        <w:r>
          <w:tab/>
          <w:t>Type II Diabetes Mellitus</w:t>
        </w:r>
      </w:ins>
    </w:p>
    <w:p w14:paraId="08055799" w14:textId="28788028" w:rsidR="007034E9" w:rsidRDefault="007034E9" w:rsidP="00E61242">
      <w:pPr>
        <w:pStyle w:val="NoSpacing"/>
      </w:pPr>
      <w:ins w:id="195" w:author="Peter Rijnbeek" w:date="2018-01-22T13:58:00Z">
        <w:r>
          <w:t>HF</w:t>
        </w:r>
        <w:r>
          <w:tab/>
        </w:r>
        <w:r>
          <w:tab/>
          <w:t>Heart Failure</w:t>
        </w:r>
      </w:ins>
    </w:p>
    <w:p w14:paraId="3B167AD5" w14:textId="77777777" w:rsidR="000159BB" w:rsidRDefault="000159BB" w:rsidP="000159BB">
      <w:pPr>
        <w:pStyle w:val="Heading1"/>
      </w:pPr>
      <w:bookmarkStart w:id="196" w:name="_Toc504400917"/>
      <w:r>
        <w:t>Abstract</w:t>
      </w:r>
      <w:bookmarkEnd w:id="196"/>
    </w:p>
    <w:p w14:paraId="6CD02606" w14:textId="2F8ACDDA" w:rsidR="00F55A3D" w:rsidRPr="00F55A3D" w:rsidRDefault="00F55A3D" w:rsidP="00E67F71">
      <w:r w:rsidRPr="00FC7428">
        <w:t>Clinical decision making is a complicated task in which the clinician has to infer a diagnosis or treatment pathway based on the available medical history of the patient and the current clinical guidelines. Clinical prediction models have been developed to support this decision making process and are used in clinical practice in a wide spectrum of specialties. These models predict a diagnostic or prognostic outcome based on a combination of patient characteristics, e.g. demographic information, disease history, treatment history</w:t>
      </w:r>
      <w:r w:rsidR="007D21DC">
        <w:t>.</w:t>
      </w:r>
    </w:p>
    <w:p w14:paraId="122F1645" w14:textId="10BD0092" w:rsidR="00F55A3D" w:rsidRPr="00E67F71" w:rsidRDefault="00F55A3D" w:rsidP="00F55A3D">
      <w:pPr>
        <w:pStyle w:val="AMIABodyText"/>
        <w:rPr>
          <w:rFonts w:asciiTheme="minorHAnsi" w:eastAsiaTheme="minorHAnsi" w:hAnsiTheme="minorHAnsi"/>
          <w:color w:val="434343"/>
          <w:sz w:val="22"/>
          <w:szCs w:val="22"/>
        </w:rPr>
      </w:pPr>
      <w:r w:rsidRPr="00E67F71">
        <w:rPr>
          <w:rFonts w:asciiTheme="minorHAnsi" w:eastAsiaTheme="minorHAnsi" w:hAnsiTheme="minorHAnsi"/>
          <w:color w:val="434343"/>
          <w:sz w:val="22"/>
          <w:szCs w:val="22"/>
        </w:rPr>
        <w:t>Surprisingly, most of the currently used models are estimated using small datasets and contain a limited set of patient characteristics. This low sample size, and thus low statistical power, forces the data analyst to make stronger modelling assumptions. The selection of the often limited set of patient characteristics is strongly guided by the expert knowledge at hand. This contrasts sharply with the reality of modern medicine wherein patients generate a rich digital trail, which is well beyond the power of any medical practitioner to fully assimilate. Presently, health care is generating a large amount of patient-specific information contained in the Electronic Health Record (EHR). This includes structured data in the form of diagnoses, medications, laboratory test results, and unstructured data contained in clinical narratives. Currently, it is unknown how much predictive accuracy can be gained by leveraging the large amount of data originating from the complete EHR of a patient.</w:t>
      </w:r>
    </w:p>
    <w:p w14:paraId="68732082" w14:textId="20C1255B" w:rsidR="00E001BD" w:rsidRDefault="00701C04" w:rsidP="000159BB">
      <w:r>
        <w:t xml:space="preserve">This </w:t>
      </w:r>
      <w:r w:rsidR="00114117">
        <w:t xml:space="preserve">proof of concept study aims to investigate the feasibility </w:t>
      </w:r>
      <w:r>
        <w:t>of</w:t>
      </w:r>
      <w:r w:rsidR="00E001BD">
        <w:t xml:space="preserve"> </w:t>
      </w:r>
      <w:r>
        <w:t xml:space="preserve">large-scale </w:t>
      </w:r>
      <w:r w:rsidR="00114117">
        <w:t xml:space="preserve">predictive modelling </w:t>
      </w:r>
      <w:r>
        <w:t>using observational healthcare data</w:t>
      </w:r>
      <w:r w:rsidR="00114117">
        <w:t xml:space="preserve"> in the OHDSI network</w:t>
      </w:r>
      <w:r>
        <w:t xml:space="preserve">.  In this study </w:t>
      </w:r>
      <w:r w:rsidR="00114117">
        <w:t xml:space="preserve">patient-level </w:t>
      </w:r>
      <w:r>
        <w:t xml:space="preserve">prediction models </w:t>
      </w:r>
      <w:r w:rsidR="00114117">
        <w:t>will be trained an</w:t>
      </w:r>
      <w:r w:rsidR="00994176">
        <w:t>d</w:t>
      </w:r>
      <w:r w:rsidR="00114117">
        <w:t xml:space="preserve"> evaluated for multiple</w:t>
      </w:r>
      <w:r>
        <w:t xml:space="preserve"> </w:t>
      </w:r>
      <w:r w:rsidR="00114117">
        <w:t xml:space="preserve">health outcomes in patients with </w:t>
      </w:r>
      <w:r w:rsidR="007D21DC">
        <w:t>pharmaceutically</w:t>
      </w:r>
      <w:r w:rsidR="00114117">
        <w:t xml:space="preserve"> treated depression. </w:t>
      </w:r>
    </w:p>
    <w:p w14:paraId="23B300FB" w14:textId="4B2AD960" w:rsidR="00E001BD" w:rsidRDefault="00114117" w:rsidP="000159BB">
      <w:r>
        <w:t xml:space="preserve">The models will be developed using the Patient-Level Prediction Package </w:t>
      </w:r>
      <w:r w:rsidR="005366FE">
        <w:t>developed</w:t>
      </w:r>
      <w:r>
        <w:t xml:space="preserve"> in OHDSI. The discriminative performance </w:t>
      </w:r>
      <w:r w:rsidR="005366FE">
        <w:t xml:space="preserve">and calibration scores </w:t>
      </w:r>
      <w:r>
        <w:t>of the models will be assessed</w:t>
      </w:r>
      <w:r w:rsidR="005366FE">
        <w:t xml:space="preserve"> in the OHDSI </w:t>
      </w:r>
      <w:r w:rsidR="00D2120D">
        <w:t xml:space="preserve">data </w:t>
      </w:r>
      <w:r w:rsidR="005366FE">
        <w:t>network</w:t>
      </w:r>
      <w:r w:rsidR="001B12F8">
        <w:t>.</w:t>
      </w:r>
      <w:r w:rsidR="00056528">
        <w:t xml:space="preserve"> This study will develop prediction models for 22 outcomes across the OHDSI collaborative network datasets</w:t>
      </w:r>
      <w:r w:rsidR="007D21DC">
        <w:t>.</w:t>
      </w:r>
    </w:p>
    <w:p w14:paraId="25396A49" w14:textId="5AF77A30" w:rsidR="000159BB" w:rsidRDefault="00FC1CC2" w:rsidP="00FC1CC2">
      <w:pPr>
        <w:pStyle w:val="Heading1"/>
      </w:pPr>
      <w:bookmarkStart w:id="197" w:name="_Toc504400918"/>
      <w:r>
        <w:t xml:space="preserve">Amendments and </w:t>
      </w:r>
      <w:r w:rsidR="003F2A9A">
        <w:t>U</w:t>
      </w:r>
      <w:r>
        <w:t>pdates</w:t>
      </w:r>
      <w:bookmarkEnd w:id="197"/>
    </w:p>
    <w:tbl>
      <w:tblPr>
        <w:tblStyle w:val="TableGrid"/>
        <w:tblW w:w="0" w:type="auto"/>
        <w:tblLook w:val="04A0" w:firstRow="1" w:lastRow="0" w:firstColumn="1" w:lastColumn="0" w:noHBand="0" w:noVBand="1"/>
        <w:tblPrChange w:id="198" w:author="Peter Rijnbeek" w:date="2018-01-22T14:00:00Z">
          <w:tblPr>
            <w:tblStyle w:val="TableGrid"/>
            <w:tblW w:w="0" w:type="auto"/>
            <w:tblLook w:val="04A0" w:firstRow="1" w:lastRow="0" w:firstColumn="1" w:lastColumn="0" w:noHBand="0" w:noVBand="1"/>
          </w:tblPr>
        </w:tblPrChange>
      </w:tblPr>
      <w:tblGrid>
        <w:gridCol w:w="2330"/>
        <w:gridCol w:w="2332"/>
        <w:gridCol w:w="2338"/>
        <w:gridCol w:w="2350"/>
        <w:tblGridChange w:id="199">
          <w:tblGrid>
            <w:gridCol w:w="2330"/>
            <w:gridCol w:w="2332"/>
            <w:gridCol w:w="2338"/>
            <w:gridCol w:w="2350"/>
          </w:tblGrid>
        </w:tblGridChange>
      </w:tblGrid>
      <w:tr w:rsidR="005E614C" w14:paraId="5F231F76" w14:textId="77777777" w:rsidTr="007034E9">
        <w:trPr>
          <w:trHeight w:val="297"/>
          <w:trPrChange w:id="200" w:author="Peter Rijnbeek" w:date="2018-01-22T14:00:00Z">
            <w:trPr>
              <w:trHeight w:val="297"/>
            </w:trPr>
          </w:trPrChange>
        </w:trPr>
        <w:tc>
          <w:tcPr>
            <w:tcW w:w="2330" w:type="dxa"/>
            <w:shd w:val="clear" w:color="auto" w:fill="C6D9F1" w:themeFill="text2" w:themeFillTint="33"/>
            <w:tcPrChange w:id="201" w:author="Peter Rijnbeek" w:date="2018-01-22T14:00:00Z">
              <w:tcPr>
                <w:tcW w:w="2394" w:type="dxa"/>
                <w:shd w:val="clear" w:color="auto" w:fill="C6D9F1" w:themeFill="text2" w:themeFillTint="33"/>
              </w:tcPr>
            </w:tcPrChange>
          </w:tcPr>
          <w:p w14:paraId="26AF48D7" w14:textId="77777777" w:rsidR="005E614C" w:rsidRDefault="005E614C" w:rsidP="00FC1CC2">
            <w:r>
              <w:t>Version</w:t>
            </w:r>
          </w:p>
        </w:tc>
        <w:tc>
          <w:tcPr>
            <w:tcW w:w="2332" w:type="dxa"/>
            <w:shd w:val="clear" w:color="auto" w:fill="C6D9F1" w:themeFill="text2" w:themeFillTint="33"/>
            <w:tcPrChange w:id="202" w:author="Peter Rijnbeek" w:date="2018-01-22T14:00:00Z">
              <w:tcPr>
                <w:tcW w:w="2394" w:type="dxa"/>
                <w:shd w:val="clear" w:color="auto" w:fill="C6D9F1" w:themeFill="text2" w:themeFillTint="33"/>
              </w:tcPr>
            </w:tcPrChange>
          </w:tcPr>
          <w:p w14:paraId="2D8A1D2C" w14:textId="77777777" w:rsidR="005E614C" w:rsidRDefault="005E614C" w:rsidP="00FC1CC2">
            <w:r>
              <w:t>Date</w:t>
            </w:r>
          </w:p>
        </w:tc>
        <w:tc>
          <w:tcPr>
            <w:tcW w:w="2338" w:type="dxa"/>
            <w:shd w:val="clear" w:color="auto" w:fill="C6D9F1" w:themeFill="text2" w:themeFillTint="33"/>
            <w:tcPrChange w:id="203" w:author="Peter Rijnbeek" w:date="2018-01-22T14:00:00Z">
              <w:tcPr>
                <w:tcW w:w="2394" w:type="dxa"/>
                <w:shd w:val="clear" w:color="auto" w:fill="C6D9F1" w:themeFill="text2" w:themeFillTint="33"/>
              </w:tcPr>
            </w:tcPrChange>
          </w:tcPr>
          <w:p w14:paraId="268DFC40" w14:textId="77777777" w:rsidR="005E614C" w:rsidRDefault="005E614C" w:rsidP="00FC1CC2">
            <w:r>
              <w:t>Author(s)</w:t>
            </w:r>
          </w:p>
        </w:tc>
        <w:tc>
          <w:tcPr>
            <w:tcW w:w="2350" w:type="dxa"/>
            <w:shd w:val="clear" w:color="auto" w:fill="C6D9F1" w:themeFill="text2" w:themeFillTint="33"/>
            <w:tcPrChange w:id="204" w:author="Peter Rijnbeek" w:date="2018-01-22T14:00:00Z">
              <w:tcPr>
                <w:tcW w:w="2394" w:type="dxa"/>
                <w:shd w:val="clear" w:color="auto" w:fill="C6D9F1" w:themeFill="text2" w:themeFillTint="33"/>
              </w:tcPr>
            </w:tcPrChange>
          </w:tcPr>
          <w:p w14:paraId="3012DFDE" w14:textId="77777777" w:rsidR="005E614C" w:rsidRDefault="005E614C" w:rsidP="00FC1CC2">
            <w:r>
              <w:t>Comments</w:t>
            </w:r>
          </w:p>
        </w:tc>
      </w:tr>
      <w:tr w:rsidR="007D21DC" w14:paraId="7F3FB660" w14:textId="77777777" w:rsidTr="007034E9">
        <w:tc>
          <w:tcPr>
            <w:tcW w:w="2330" w:type="dxa"/>
            <w:tcPrChange w:id="205" w:author="Peter Rijnbeek" w:date="2018-01-22T14:00:00Z">
              <w:tcPr>
                <w:tcW w:w="2394" w:type="dxa"/>
              </w:tcPr>
            </w:tcPrChange>
          </w:tcPr>
          <w:p w14:paraId="04A148AA" w14:textId="33031690" w:rsidR="007D21DC" w:rsidRDefault="007D21DC" w:rsidP="00FC1CC2">
            <w:del w:id="206" w:author="Peter Rijnbeek" w:date="2018-01-22T13:59:00Z">
              <w:r w:rsidDel="007034E9">
                <w:delText>1</w:delText>
              </w:r>
            </w:del>
            <w:ins w:id="207" w:author="Peter Rijnbeek" w:date="2018-01-22T13:59:00Z">
              <w:r w:rsidR="007034E9">
                <w:t>0</w:t>
              </w:r>
            </w:ins>
            <w:r>
              <w:t>.</w:t>
            </w:r>
            <w:ins w:id="208" w:author="Peter Rijnbeek" w:date="2018-01-22T13:59:00Z">
              <w:r w:rsidR="007034E9">
                <w:t>1</w:t>
              </w:r>
            </w:ins>
            <w:del w:id="209" w:author="Peter Rijnbeek" w:date="2018-01-22T13:59:00Z">
              <w:r w:rsidDel="007034E9">
                <w:delText>0</w:delText>
              </w:r>
            </w:del>
          </w:p>
        </w:tc>
        <w:tc>
          <w:tcPr>
            <w:tcW w:w="2332" w:type="dxa"/>
            <w:tcPrChange w:id="210" w:author="Peter Rijnbeek" w:date="2018-01-22T14:00:00Z">
              <w:tcPr>
                <w:tcW w:w="2394" w:type="dxa"/>
              </w:tcPr>
            </w:tcPrChange>
          </w:tcPr>
          <w:p w14:paraId="3A6D5576" w14:textId="72089CB9" w:rsidR="007D21DC" w:rsidRDefault="007D21DC" w:rsidP="005366FE">
            <w:del w:id="211" w:author="Peter Rijnbeek" w:date="2018-01-22T13:59:00Z">
              <w:r w:rsidDel="007034E9">
                <w:delText xml:space="preserve">21 </w:delText>
              </w:r>
            </w:del>
            <w:ins w:id="212" w:author="Peter Rijnbeek" w:date="2018-01-22T13:59:00Z">
              <w:r w:rsidR="007034E9">
                <w:t xml:space="preserve">22 </w:t>
              </w:r>
            </w:ins>
            <w:del w:id="213" w:author="Peter Rijnbeek" w:date="2018-01-22T13:59:00Z">
              <w:r w:rsidDel="007034E9">
                <w:delText xml:space="preserve">Sep </w:delText>
              </w:r>
            </w:del>
            <w:ins w:id="214" w:author="Peter Rijnbeek" w:date="2018-01-22T13:59:00Z">
              <w:r w:rsidR="007034E9">
                <w:t xml:space="preserve">Jan </w:t>
              </w:r>
            </w:ins>
            <w:r>
              <w:t>201</w:t>
            </w:r>
            <w:ins w:id="215" w:author="Peter Rijnbeek" w:date="2018-01-22T13:59:00Z">
              <w:r w:rsidR="007034E9">
                <w:t>8</w:t>
              </w:r>
            </w:ins>
            <w:del w:id="216" w:author="Peter Rijnbeek" w:date="2018-01-22T13:59:00Z">
              <w:r w:rsidDel="007034E9">
                <w:delText>6</w:delText>
              </w:r>
            </w:del>
          </w:p>
        </w:tc>
        <w:tc>
          <w:tcPr>
            <w:tcW w:w="2338" w:type="dxa"/>
            <w:tcPrChange w:id="217" w:author="Peter Rijnbeek" w:date="2018-01-22T14:00:00Z">
              <w:tcPr>
                <w:tcW w:w="2394" w:type="dxa"/>
              </w:tcPr>
            </w:tcPrChange>
          </w:tcPr>
          <w:p w14:paraId="0F745016" w14:textId="2597D820" w:rsidR="007D21DC" w:rsidRDefault="007D21DC" w:rsidP="00FC1CC2">
            <w:r>
              <w:t>Peter Rijnbeek</w:t>
            </w:r>
          </w:p>
        </w:tc>
        <w:tc>
          <w:tcPr>
            <w:tcW w:w="2350" w:type="dxa"/>
            <w:tcPrChange w:id="218" w:author="Peter Rijnbeek" w:date="2018-01-22T14:00:00Z">
              <w:tcPr>
                <w:tcW w:w="2394" w:type="dxa"/>
              </w:tcPr>
            </w:tcPrChange>
          </w:tcPr>
          <w:p w14:paraId="7C3102A7" w14:textId="0F4758D9" w:rsidR="007D21DC" w:rsidRDefault="007D21DC" w:rsidP="00FC1CC2">
            <w:del w:id="219" w:author="Peter Rijnbeek" w:date="2018-01-22T13:59:00Z">
              <w:r w:rsidDel="007034E9">
                <w:delText>Final version</w:delText>
              </w:r>
            </w:del>
            <w:ins w:id="220" w:author="Peter Rijnbeek" w:date="2018-01-22T13:59:00Z">
              <w:r w:rsidR="007034E9">
                <w:t>Initial Draft</w:t>
              </w:r>
            </w:ins>
          </w:p>
        </w:tc>
      </w:tr>
      <w:tr w:rsidR="001B56F9" w:rsidDel="007034E9" w14:paraId="3A2A2A7B" w14:textId="2C3E3528" w:rsidTr="007034E9">
        <w:trPr>
          <w:del w:id="221" w:author="Peter Rijnbeek" w:date="2018-01-22T14:00:00Z"/>
        </w:trPr>
        <w:tc>
          <w:tcPr>
            <w:tcW w:w="2330" w:type="dxa"/>
            <w:tcPrChange w:id="222" w:author="Peter Rijnbeek" w:date="2018-01-22T14:00:00Z">
              <w:tcPr>
                <w:tcW w:w="2394" w:type="dxa"/>
              </w:tcPr>
            </w:tcPrChange>
          </w:tcPr>
          <w:p w14:paraId="70656BF8" w14:textId="532D7126" w:rsidR="001B56F9" w:rsidDel="007034E9" w:rsidRDefault="001B56F9" w:rsidP="00FC1CC2">
            <w:pPr>
              <w:rPr>
                <w:del w:id="223" w:author="Peter Rijnbeek" w:date="2018-01-22T14:00:00Z"/>
              </w:rPr>
            </w:pPr>
            <w:del w:id="224" w:author="Peter Rijnbeek" w:date="2018-01-22T14:00:00Z">
              <w:r w:rsidDel="007034E9">
                <w:delText>0.3</w:delText>
              </w:r>
            </w:del>
          </w:p>
        </w:tc>
        <w:tc>
          <w:tcPr>
            <w:tcW w:w="2332" w:type="dxa"/>
            <w:tcPrChange w:id="225" w:author="Peter Rijnbeek" w:date="2018-01-22T14:00:00Z">
              <w:tcPr>
                <w:tcW w:w="2394" w:type="dxa"/>
              </w:tcPr>
            </w:tcPrChange>
          </w:tcPr>
          <w:p w14:paraId="7DEBFA02" w14:textId="5F78B741" w:rsidR="001B56F9" w:rsidDel="007034E9" w:rsidRDefault="001B56F9" w:rsidP="005366FE">
            <w:pPr>
              <w:rPr>
                <w:del w:id="226" w:author="Peter Rijnbeek" w:date="2018-01-22T14:00:00Z"/>
              </w:rPr>
            </w:pPr>
            <w:del w:id="227" w:author="Peter Rijnbeek" w:date="2018-01-22T14:00:00Z">
              <w:r w:rsidDel="007034E9">
                <w:delText>02 Sep 2016</w:delText>
              </w:r>
            </w:del>
          </w:p>
        </w:tc>
        <w:tc>
          <w:tcPr>
            <w:tcW w:w="2338" w:type="dxa"/>
            <w:tcPrChange w:id="228" w:author="Peter Rijnbeek" w:date="2018-01-22T14:00:00Z">
              <w:tcPr>
                <w:tcW w:w="2394" w:type="dxa"/>
              </w:tcPr>
            </w:tcPrChange>
          </w:tcPr>
          <w:p w14:paraId="60E314BD" w14:textId="6B71945F" w:rsidR="001B56F9" w:rsidDel="007034E9" w:rsidRDefault="001B56F9" w:rsidP="00FC1CC2">
            <w:pPr>
              <w:rPr>
                <w:del w:id="229" w:author="Peter Rijnbeek" w:date="2018-01-22T14:00:00Z"/>
              </w:rPr>
            </w:pPr>
            <w:del w:id="230" w:author="Peter Rijnbeek" w:date="2018-01-22T14:00:00Z">
              <w:r w:rsidDel="007034E9">
                <w:delText>Jenna Reps</w:delText>
              </w:r>
            </w:del>
          </w:p>
        </w:tc>
        <w:tc>
          <w:tcPr>
            <w:tcW w:w="2350" w:type="dxa"/>
            <w:tcPrChange w:id="231" w:author="Peter Rijnbeek" w:date="2018-01-22T14:00:00Z">
              <w:tcPr>
                <w:tcW w:w="2394" w:type="dxa"/>
              </w:tcPr>
            </w:tcPrChange>
          </w:tcPr>
          <w:p w14:paraId="029F73CD" w14:textId="1C7E16D2" w:rsidR="001B56F9" w:rsidDel="007034E9" w:rsidRDefault="001B56F9" w:rsidP="00FC1CC2">
            <w:pPr>
              <w:rPr>
                <w:del w:id="232" w:author="Peter Rijnbeek" w:date="2018-01-22T14:00:00Z"/>
              </w:rPr>
            </w:pPr>
            <w:del w:id="233" w:author="Peter Rijnbeek" w:date="2018-01-22T14:00:00Z">
              <w:r w:rsidDel="007034E9">
                <w:delText xml:space="preserve">Revising </w:delText>
              </w:r>
            </w:del>
          </w:p>
        </w:tc>
      </w:tr>
      <w:tr w:rsidR="005366FE" w:rsidDel="007034E9" w14:paraId="3AD7741C" w14:textId="32A45CB3" w:rsidTr="007034E9">
        <w:trPr>
          <w:del w:id="234" w:author="Peter Rijnbeek" w:date="2018-01-22T14:00:00Z"/>
        </w:trPr>
        <w:tc>
          <w:tcPr>
            <w:tcW w:w="2330" w:type="dxa"/>
            <w:tcPrChange w:id="235" w:author="Peter Rijnbeek" w:date="2018-01-22T14:00:00Z">
              <w:tcPr>
                <w:tcW w:w="2394" w:type="dxa"/>
              </w:tcPr>
            </w:tcPrChange>
          </w:tcPr>
          <w:p w14:paraId="0C533268" w14:textId="6E83EB25" w:rsidR="005366FE" w:rsidDel="007034E9" w:rsidRDefault="005366FE" w:rsidP="00FC1CC2">
            <w:pPr>
              <w:rPr>
                <w:del w:id="236" w:author="Peter Rijnbeek" w:date="2018-01-22T14:00:00Z"/>
              </w:rPr>
            </w:pPr>
            <w:del w:id="237" w:author="Peter Rijnbeek" w:date="2018-01-22T14:00:00Z">
              <w:r w:rsidDel="007034E9">
                <w:delText>0.2</w:delText>
              </w:r>
            </w:del>
          </w:p>
        </w:tc>
        <w:tc>
          <w:tcPr>
            <w:tcW w:w="2332" w:type="dxa"/>
            <w:tcPrChange w:id="238" w:author="Peter Rijnbeek" w:date="2018-01-22T14:00:00Z">
              <w:tcPr>
                <w:tcW w:w="2394" w:type="dxa"/>
              </w:tcPr>
            </w:tcPrChange>
          </w:tcPr>
          <w:p w14:paraId="6EC16A90" w14:textId="2BE223CD" w:rsidR="005366FE" w:rsidDel="007034E9" w:rsidRDefault="005366FE" w:rsidP="005366FE">
            <w:pPr>
              <w:rPr>
                <w:del w:id="239" w:author="Peter Rijnbeek" w:date="2018-01-22T14:00:00Z"/>
              </w:rPr>
            </w:pPr>
            <w:del w:id="240" w:author="Peter Rijnbeek" w:date="2018-01-22T14:00:00Z">
              <w:r w:rsidDel="007034E9">
                <w:delText>19 Aug 2016</w:delText>
              </w:r>
            </w:del>
          </w:p>
        </w:tc>
        <w:tc>
          <w:tcPr>
            <w:tcW w:w="2338" w:type="dxa"/>
            <w:tcPrChange w:id="241" w:author="Peter Rijnbeek" w:date="2018-01-22T14:00:00Z">
              <w:tcPr>
                <w:tcW w:w="2394" w:type="dxa"/>
              </w:tcPr>
            </w:tcPrChange>
          </w:tcPr>
          <w:p w14:paraId="0D220BA7" w14:textId="76FA73DC" w:rsidR="005366FE" w:rsidDel="007034E9" w:rsidRDefault="005366FE" w:rsidP="00FC1CC2">
            <w:pPr>
              <w:rPr>
                <w:del w:id="242" w:author="Peter Rijnbeek" w:date="2018-01-22T14:00:00Z"/>
              </w:rPr>
            </w:pPr>
            <w:del w:id="243" w:author="Peter Rijnbeek" w:date="2018-01-22T14:00:00Z">
              <w:r w:rsidDel="007034E9">
                <w:delText>Peter Rijnbeek</w:delText>
              </w:r>
            </w:del>
          </w:p>
        </w:tc>
        <w:tc>
          <w:tcPr>
            <w:tcW w:w="2350" w:type="dxa"/>
            <w:tcPrChange w:id="244" w:author="Peter Rijnbeek" w:date="2018-01-22T14:00:00Z">
              <w:tcPr>
                <w:tcW w:w="2394" w:type="dxa"/>
              </w:tcPr>
            </w:tcPrChange>
          </w:tcPr>
          <w:p w14:paraId="6E25CA86" w14:textId="3E3281A5" w:rsidR="005366FE" w:rsidDel="007034E9" w:rsidRDefault="007D21DC" w:rsidP="00FC1CC2">
            <w:pPr>
              <w:rPr>
                <w:del w:id="245" w:author="Peter Rijnbeek" w:date="2018-01-22T14:00:00Z"/>
              </w:rPr>
            </w:pPr>
            <w:del w:id="246" w:author="Peter Rijnbeek" w:date="2018-01-22T14:00:00Z">
              <w:r w:rsidDel="007034E9">
                <w:delText>Edi</w:delText>
              </w:r>
              <w:r w:rsidR="005366FE" w:rsidDel="007034E9">
                <w:delText>ting</w:delText>
              </w:r>
            </w:del>
          </w:p>
        </w:tc>
      </w:tr>
      <w:tr w:rsidR="008B167B" w14:paraId="1AA6B342" w14:textId="77777777" w:rsidTr="007034E9">
        <w:tc>
          <w:tcPr>
            <w:tcW w:w="2330" w:type="dxa"/>
            <w:tcPrChange w:id="247" w:author="Peter Rijnbeek" w:date="2018-01-22T14:00:00Z">
              <w:tcPr>
                <w:tcW w:w="2394" w:type="dxa"/>
              </w:tcPr>
            </w:tcPrChange>
          </w:tcPr>
          <w:p w14:paraId="617AED92" w14:textId="43DC2CDA" w:rsidR="008B167B" w:rsidRDefault="008B167B" w:rsidP="00FC1CC2">
            <w:del w:id="248" w:author="Peter Rijnbeek" w:date="2018-01-22T14:00:00Z">
              <w:r w:rsidDel="007034E9">
                <w:delText>0.1</w:delText>
              </w:r>
            </w:del>
          </w:p>
        </w:tc>
        <w:tc>
          <w:tcPr>
            <w:tcW w:w="2332" w:type="dxa"/>
            <w:tcPrChange w:id="249" w:author="Peter Rijnbeek" w:date="2018-01-22T14:00:00Z">
              <w:tcPr>
                <w:tcW w:w="2394" w:type="dxa"/>
              </w:tcPr>
            </w:tcPrChange>
          </w:tcPr>
          <w:p w14:paraId="43F8F5F8" w14:textId="6229450A" w:rsidR="008B167B" w:rsidRDefault="009A7984" w:rsidP="008B167B">
            <w:del w:id="250" w:author="Peter Rijnbeek" w:date="2018-01-22T14:00:00Z">
              <w:r w:rsidDel="007034E9">
                <w:delText>14 Aug</w:delText>
              </w:r>
              <w:r w:rsidR="008B167B" w:rsidDel="007034E9">
                <w:delText xml:space="preserve"> 2016</w:delText>
              </w:r>
            </w:del>
          </w:p>
        </w:tc>
        <w:tc>
          <w:tcPr>
            <w:tcW w:w="2338" w:type="dxa"/>
            <w:tcPrChange w:id="251" w:author="Peter Rijnbeek" w:date="2018-01-22T14:00:00Z">
              <w:tcPr>
                <w:tcW w:w="2394" w:type="dxa"/>
              </w:tcPr>
            </w:tcPrChange>
          </w:tcPr>
          <w:p w14:paraId="41011591" w14:textId="644A709D" w:rsidR="008B167B" w:rsidRDefault="008B167B" w:rsidP="00FC1CC2">
            <w:del w:id="252" w:author="Peter Rijnbeek" w:date="2018-01-22T14:00:00Z">
              <w:r w:rsidDel="007034E9">
                <w:delText>Jenna Reps</w:delText>
              </w:r>
            </w:del>
          </w:p>
        </w:tc>
        <w:tc>
          <w:tcPr>
            <w:tcW w:w="2350" w:type="dxa"/>
            <w:tcPrChange w:id="253" w:author="Peter Rijnbeek" w:date="2018-01-22T14:00:00Z">
              <w:tcPr>
                <w:tcW w:w="2394" w:type="dxa"/>
              </w:tcPr>
            </w:tcPrChange>
          </w:tcPr>
          <w:p w14:paraId="61A539C9" w14:textId="16CF2B07" w:rsidR="008B167B" w:rsidRDefault="008B167B" w:rsidP="00FC1CC2">
            <w:del w:id="254" w:author="Peter Rijnbeek" w:date="2018-01-22T14:00:00Z">
              <w:r w:rsidDel="007034E9">
                <w:delText>Initial draft</w:delText>
              </w:r>
            </w:del>
          </w:p>
        </w:tc>
      </w:tr>
      <w:tr w:rsidR="008B167B" w14:paraId="55A34AF0" w14:textId="77777777" w:rsidTr="007034E9">
        <w:trPr>
          <w:trHeight w:val="269"/>
          <w:trPrChange w:id="255" w:author="Peter Rijnbeek" w:date="2018-01-22T14:00:00Z">
            <w:trPr>
              <w:trHeight w:val="269"/>
            </w:trPr>
          </w:trPrChange>
        </w:trPr>
        <w:tc>
          <w:tcPr>
            <w:tcW w:w="2330" w:type="dxa"/>
            <w:tcPrChange w:id="256" w:author="Peter Rijnbeek" w:date="2018-01-22T14:00:00Z">
              <w:tcPr>
                <w:tcW w:w="2394" w:type="dxa"/>
              </w:tcPr>
            </w:tcPrChange>
          </w:tcPr>
          <w:p w14:paraId="08379949" w14:textId="2470D16E" w:rsidR="008B167B" w:rsidRDefault="008B167B" w:rsidP="00FC1CC2">
            <w:del w:id="257" w:author="Peter Rijnbeek" w:date="2018-01-22T14:00:00Z">
              <w:r w:rsidDel="007034E9">
                <w:delText>0.0</w:delText>
              </w:r>
            </w:del>
          </w:p>
        </w:tc>
        <w:tc>
          <w:tcPr>
            <w:tcW w:w="2332" w:type="dxa"/>
            <w:tcPrChange w:id="258" w:author="Peter Rijnbeek" w:date="2018-01-22T14:00:00Z">
              <w:tcPr>
                <w:tcW w:w="2394" w:type="dxa"/>
              </w:tcPr>
            </w:tcPrChange>
          </w:tcPr>
          <w:p w14:paraId="580042BC" w14:textId="7510E6BD" w:rsidR="008B167B" w:rsidRDefault="008B167B" w:rsidP="00FC1CC2">
            <w:del w:id="259" w:author="Peter Rijnbeek" w:date="2018-01-22T14:00:00Z">
              <w:r w:rsidDel="007034E9">
                <w:delText>7 October 2015</w:delText>
              </w:r>
            </w:del>
          </w:p>
        </w:tc>
        <w:tc>
          <w:tcPr>
            <w:tcW w:w="2338" w:type="dxa"/>
            <w:tcPrChange w:id="260" w:author="Peter Rijnbeek" w:date="2018-01-22T14:00:00Z">
              <w:tcPr>
                <w:tcW w:w="2394" w:type="dxa"/>
              </w:tcPr>
            </w:tcPrChange>
          </w:tcPr>
          <w:p w14:paraId="1D0D0F80" w14:textId="6AFC8897" w:rsidR="008B167B" w:rsidRDefault="008B167B" w:rsidP="00FC1CC2">
            <w:del w:id="261" w:author="Peter Rijnbeek" w:date="2018-01-22T14:00:00Z">
              <w:r w:rsidDel="007034E9">
                <w:delText>Martijn Schuemie</w:delText>
              </w:r>
            </w:del>
          </w:p>
        </w:tc>
        <w:tc>
          <w:tcPr>
            <w:tcW w:w="2350" w:type="dxa"/>
            <w:tcPrChange w:id="262" w:author="Peter Rijnbeek" w:date="2018-01-22T14:00:00Z">
              <w:tcPr>
                <w:tcW w:w="2394" w:type="dxa"/>
              </w:tcPr>
            </w:tcPrChange>
          </w:tcPr>
          <w:p w14:paraId="191855E1" w14:textId="24B265EA" w:rsidR="008B167B" w:rsidRDefault="008B167B" w:rsidP="00FC1CC2">
            <w:del w:id="263" w:author="Peter Rijnbeek" w:date="2018-01-22T14:00:00Z">
              <w:r w:rsidDel="007034E9">
                <w:delText>Template draft</w:delText>
              </w:r>
            </w:del>
          </w:p>
        </w:tc>
      </w:tr>
    </w:tbl>
    <w:p w14:paraId="76E466FD" w14:textId="77777777" w:rsidR="00FC1CC2" w:rsidRDefault="003F2A9A" w:rsidP="003F2A9A">
      <w:pPr>
        <w:pStyle w:val="Heading1"/>
      </w:pPr>
      <w:bookmarkStart w:id="264" w:name="_Toc504400919"/>
      <w:r>
        <w:lastRenderedPageBreak/>
        <w:t>Milestones</w:t>
      </w:r>
      <w:bookmarkEnd w:id="264"/>
    </w:p>
    <w:tbl>
      <w:tblPr>
        <w:tblStyle w:val="TableGrid"/>
        <w:tblW w:w="9793" w:type="dxa"/>
        <w:tblLook w:val="04A0" w:firstRow="1" w:lastRow="0" w:firstColumn="1" w:lastColumn="0" w:noHBand="0" w:noVBand="1"/>
      </w:tblPr>
      <w:tblGrid>
        <w:gridCol w:w="2629"/>
        <w:gridCol w:w="7164"/>
      </w:tblGrid>
      <w:tr w:rsidR="001846CB" w14:paraId="41227F52" w14:textId="77777777" w:rsidTr="001846CB">
        <w:tc>
          <w:tcPr>
            <w:tcW w:w="2629" w:type="dxa"/>
            <w:shd w:val="clear" w:color="auto" w:fill="C6D9F1" w:themeFill="text2" w:themeFillTint="33"/>
          </w:tcPr>
          <w:p w14:paraId="334FEB3A" w14:textId="77777777" w:rsidR="001846CB" w:rsidRDefault="001846CB" w:rsidP="002E5F31">
            <w:r>
              <w:t>Milestone</w:t>
            </w:r>
          </w:p>
        </w:tc>
        <w:tc>
          <w:tcPr>
            <w:tcW w:w="7164" w:type="dxa"/>
            <w:shd w:val="clear" w:color="auto" w:fill="C6D9F1" w:themeFill="text2" w:themeFillTint="33"/>
          </w:tcPr>
          <w:p w14:paraId="1BFFD887" w14:textId="77777777" w:rsidR="001846CB" w:rsidRDefault="001846CB" w:rsidP="002E5F31">
            <w:r>
              <w:t>Planned / Estimated Date</w:t>
            </w:r>
          </w:p>
        </w:tc>
      </w:tr>
      <w:tr w:rsidR="001846CB" w14:paraId="7B3BD74F" w14:textId="77777777" w:rsidTr="001846CB">
        <w:tc>
          <w:tcPr>
            <w:tcW w:w="2629" w:type="dxa"/>
          </w:tcPr>
          <w:p w14:paraId="637B432E" w14:textId="77777777" w:rsidR="001846CB" w:rsidRDefault="001846CB" w:rsidP="002E5F31">
            <w:r>
              <w:t>Start of analysis</w:t>
            </w:r>
          </w:p>
        </w:tc>
        <w:tc>
          <w:tcPr>
            <w:tcW w:w="7164" w:type="dxa"/>
          </w:tcPr>
          <w:p w14:paraId="0ACD261D" w14:textId="77777777" w:rsidR="001846CB" w:rsidRDefault="001846CB" w:rsidP="002E5F31"/>
        </w:tc>
      </w:tr>
      <w:tr w:rsidR="001846CB" w14:paraId="5E6E4E19" w14:textId="77777777" w:rsidTr="001846CB">
        <w:tc>
          <w:tcPr>
            <w:tcW w:w="2629" w:type="dxa"/>
          </w:tcPr>
          <w:p w14:paraId="41BFFB6B" w14:textId="77777777" w:rsidR="001846CB" w:rsidRDefault="001846CB" w:rsidP="002E5F31">
            <w:r>
              <w:t>End of analysis</w:t>
            </w:r>
          </w:p>
        </w:tc>
        <w:tc>
          <w:tcPr>
            <w:tcW w:w="7164" w:type="dxa"/>
          </w:tcPr>
          <w:p w14:paraId="7D1D0C50" w14:textId="77777777" w:rsidR="001846CB" w:rsidRDefault="001846CB" w:rsidP="002E5F31"/>
        </w:tc>
      </w:tr>
      <w:tr w:rsidR="001846CB" w14:paraId="18403F80" w14:textId="77777777" w:rsidTr="001846CB">
        <w:tc>
          <w:tcPr>
            <w:tcW w:w="2629" w:type="dxa"/>
          </w:tcPr>
          <w:p w14:paraId="48B70ACB" w14:textId="77777777" w:rsidR="001846CB" w:rsidRDefault="001846CB" w:rsidP="002E5F31">
            <w:r>
              <w:t>Posting of results</w:t>
            </w:r>
          </w:p>
        </w:tc>
        <w:tc>
          <w:tcPr>
            <w:tcW w:w="7164" w:type="dxa"/>
          </w:tcPr>
          <w:p w14:paraId="3125F54C" w14:textId="77777777" w:rsidR="001846CB" w:rsidRDefault="001846CB" w:rsidP="002E5F31"/>
        </w:tc>
      </w:tr>
      <w:tr w:rsidR="001846CB" w14:paraId="0B2DAEC3" w14:textId="77777777" w:rsidTr="001846CB">
        <w:tc>
          <w:tcPr>
            <w:tcW w:w="2629" w:type="dxa"/>
          </w:tcPr>
          <w:p w14:paraId="73D0D1A3" w14:textId="77777777" w:rsidR="001846CB" w:rsidRDefault="001846CB" w:rsidP="002E5F31">
            <w:r>
              <w:t>Submission of manuscript</w:t>
            </w:r>
          </w:p>
        </w:tc>
        <w:tc>
          <w:tcPr>
            <w:tcW w:w="7164" w:type="dxa"/>
          </w:tcPr>
          <w:p w14:paraId="2D0746A3" w14:textId="77777777" w:rsidR="001846CB" w:rsidRDefault="001846CB" w:rsidP="002E5F31"/>
        </w:tc>
      </w:tr>
    </w:tbl>
    <w:p w14:paraId="2A6B96A9" w14:textId="77777777" w:rsidR="007D21DC" w:rsidRDefault="007D21DC" w:rsidP="00E67F71">
      <w:pPr>
        <w:pStyle w:val="Heading1"/>
        <w:numPr>
          <w:ilvl w:val="0"/>
          <w:numId w:val="0"/>
        </w:numPr>
        <w:ind w:left="432"/>
      </w:pPr>
    </w:p>
    <w:p w14:paraId="4820F6BF" w14:textId="77777777" w:rsidR="007D21DC" w:rsidRDefault="007D21DC">
      <w:pPr>
        <w:rPr>
          <w:rFonts w:asciiTheme="majorHAnsi" w:eastAsiaTheme="majorEastAsia" w:hAnsiTheme="majorHAnsi" w:cstheme="majorBidi"/>
          <w:color w:val="365F91" w:themeColor="accent1" w:themeShade="BF"/>
          <w:sz w:val="28"/>
          <w:szCs w:val="28"/>
        </w:rPr>
      </w:pPr>
      <w:r>
        <w:br w:type="page"/>
      </w:r>
    </w:p>
    <w:p w14:paraId="7296369E" w14:textId="7C7FA66F" w:rsidR="00EE73B8" w:rsidRDefault="003F2A9A" w:rsidP="00C84B89">
      <w:pPr>
        <w:pStyle w:val="Heading1"/>
      </w:pPr>
      <w:bookmarkStart w:id="265" w:name="_Toc504400920"/>
      <w:r>
        <w:lastRenderedPageBreak/>
        <w:t>Rationale and B</w:t>
      </w:r>
      <w:r w:rsidR="00EE73B8">
        <w:t>ackground</w:t>
      </w:r>
      <w:bookmarkEnd w:id="190"/>
      <w:bookmarkEnd w:id="265"/>
    </w:p>
    <w:p w14:paraId="01553B63" w14:textId="77777777" w:rsidR="00DC5053" w:rsidRDefault="00DC5053" w:rsidP="00DC5053">
      <w:pPr>
        <w:pStyle w:val="AMIABodyText"/>
        <w:rPr>
          <w:ins w:id="266" w:author="Peter Rijnbeek" w:date="2018-01-22T14:02:00Z"/>
          <w:rFonts w:asciiTheme="minorHAnsi" w:eastAsiaTheme="minorHAnsi" w:hAnsiTheme="minorHAnsi"/>
          <w:color w:val="434343"/>
          <w:sz w:val="22"/>
          <w:szCs w:val="22"/>
        </w:rPr>
      </w:pPr>
    </w:p>
    <w:p w14:paraId="74F18FD4" w14:textId="77777777" w:rsidR="00EC7B67" w:rsidRDefault="00DC5053" w:rsidP="001500D6">
      <w:pPr>
        <w:pStyle w:val="AMIABodyText"/>
        <w:rPr>
          <w:ins w:id="267" w:author="Peter Rijnbeek" w:date="2018-01-22T15:03:00Z"/>
          <w:rFonts w:asciiTheme="minorHAnsi" w:eastAsiaTheme="minorHAnsi" w:hAnsiTheme="minorHAnsi"/>
          <w:color w:val="434343"/>
          <w:sz w:val="22"/>
          <w:szCs w:val="22"/>
        </w:rPr>
      </w:pPr>
      <w:ins w:id="268" w:author="Peter Rijnbeek" w:date="2018-01-22T14:02:00Z">
        <w:r w:rsidRPr="00DC5053">
          <w:rPr>
            <w:rFonts w:asciiTheme="minorHAnsi" w:eastAsiaTheme="minorHAnsi" w:hAnsiTheme="minorHAnsi"/>
            <w:color w:val="434343"/>
            <w:sz w:val="22"/>
            <w:szCs w:val="22"/>
          </w:rPr>
          <w:t xml:space="preserve">Type 2 Diabetes Miletus (T2DM) and Heart Failure (HF) are two major and growing contributors to the global burden of disease both in developed and developing countries.  </w:t>
        </w:r>
      </w:ins>
    </w:p>
    <w:p w14:paraId="704FEF6A" w14:textId="312992AD" w:rsidR="001500D6" w:rsidRDefault="00F17765" w:rsidP="001500D6">
      <w:pPr>
        <w:pStyle w:val="AMIABodyText"/>
        <w:rPr>
          <w:ins w:id="269" w:author="Peter Rijnbeek" w:date="2018-01-22T15:08:00Z"/>
          <w:rFonts w:asciiTheme="minorHAnsi" w:hAnsiTheme="minorHAnsi" w:cstheme="minorHAnsi"/>
          <w:color w:val="434343"/>
          <w:sz w:val="22"/>
          <w:szCs w:val="22"/>
        </w:rPr>
      </w:pPr>
      <w:ins w:id="270" w:author="Peter Rijnbeek" w:date="2018-01-22T14:56:00Z">
        <w:r>
          <w:rPr>
            <w:rFonts w:asciiTheme="minorHAnsi" w:eastAsiaTheme="minorHAnsi" w:hAnsiTheme="minorHAnsi"/>
            <w:color w:val="434343"/>
            <w:sz w:val="22"/>
            <w:szCs w:val="22"/>
          </w:rPr>
          <w:t xml:space="preserve">As an example for </w:t>
        </w:r>
      </w:ins>
      <w:ins w:id="271" w:author="Peter Rijnbeek" w:date="2018-01-22T14:57:00Z">
        <w:r>
          <w:rPr>
            <w:rFonts w:asciiTheme="minorHAnsi" w:eastAsiaTheme="minorHAnsi" w:hAnsiTheme="minorHAnsi"/>
            <w:color w:val="434343"/>
            <w:sz w:val="22"/>
            <w:szCs w:val="22"/>
          </w:rPr>
          <w:t xml:space="preserve">the </w:t>
        </w:r>
      </w:ins>
      <w:ins w:id="272" w:author="Peter Rijnbeek" w:date="2018-01-22T14:56:00Z">
        <w:r>
          <w:rPr>
            <w:rFonts w:asciiTheme="minorHAnsi" w:eastAsiaTheme="minorHAnsi" w:hAnsiTheme="minorHAnsi"/>
            <w:color w:val="434343"/>
            <w:sz w:val="22"/>
            <w:szCs w:val="22"/>
          </w:rPr>
          <w:t>European</w:t>
        </w:r>
      </w:ins>
      <w:ins w:id="273" w:author="Peter Rijnbeek" w:date="2018-01-22T14:57:00Z">
        <w:r>
          <w:rPr>
            <w:rFonts w:asciiTheme="minorHAnsi" w:eastAsiaTheme="minorHAnsi" w:hAnsiTheme="minorHAnsi"/>
            <w:color w:val="434343"/>
            <w:sz w:val="22"/>
            <w:szCs w:val="22"/>
          </w:rPr>
          <w:t xml:space="preserve"> situation</w:t>
        </w:r>
      </w:ins>
      <w:ins w:id="274" w:author="Peter Rijnbeek" w:date="2018-01-22T14:47:00Z">
        <w:r w:rsidR="001500D6">
          <w:rPr>
            <w:rFonts w:asciiTheme="minorHAnsi" w:eastAsiaTheme="minorHAnsi" w:hAnsiTheme="minorHAnsi"/>
            <w:color w:val="434343"/>
            <w:sz w:val="22"/>
            <w:szCs w:val="22"/>
          </w:rPr>
          <w:t xml:space="preserve">, </w:t>
        </w:r>
      </w:ins>
      <w:ins w:id="275" w:author="Peter Rijnbeek" w:date="2018-01-22T14:57:00Z">
        <w:r>
          <w:rPr>
            <w:rFonts w:asciiTheme="minorHAnsi" w:eastAsiaTheme="minorHAnsi" w:hAnsiTheme="minorHAnsi"/>
            <w:color w:val="434343"/>
            <w:sz w:val="22"/>
            <w:szCs w:val="22"/>
          </w:rPr>
          <w:t>the</w:t>
        </w:r>
      </w:ins>
      <w:ins w:id="276" w:author="Peter Rijnbeek" w:date="2018-01-22T14:53:00Z">
        <w:r>
          <w:rPr>
            <w:rFonts w:asciiTheme="minorHAnsi" w:eastAsiaTheme="minorHAnsi" w:hAnsiTheme="minorHAnsi"/>
            <w:color w:val="434343"/>
            <w:sz w:val="22"/>
            <w:szCs w:val="22"/>
          </w:rPr>
          <w:t xml:space="preserve"> recent study in </w:t>
        </w:r>
      </w:ins>
      <w:ins w:id="277" w:author="Peter Rijnbeek" w:date="2018-01-22T14:46:00Z">
        <w:r w:rsidR="001500D6">
          <w:rPr>
            <w:rFonts w:asciiTheme="minorHAnsi" w:eastAsiaTheme="minorHAnsi" w:hAnsiTheme="minorHAnsi"/>
            <w:color w:val="434343"/>
            <w:sz w:val="22"/>
            <w:szCs w:val="22"/>
          </w:rPr>
          <w:t>the UK</w:t>
        </w:r>
      </w:ins>
      <w:ins w:id="278" w:author="Peter Rijnbeek" w:date="2018-01-22T14:53:00Z">
        <w:r>
          <w:rPr>
            <w:rFonts w:asciiTheme="minorHAnsi" w:eastAsiaTheme="minorHAnsi" w:hAnsiTheme="minorHAnsi"/>
            <w:color w:val="434343"/>
            <w:sz w:val="22"/>
            <w:szCs w:val="22"/>
          </w:rPr>
          <w:t xml:space="preserve"> [</w:t>
        </w:r>
        <w:r>
          <w:rPr>
            <w:rFonts w:asciiTheme="minorHAnsi" w:hAnsiTheme="minorHAnsi" w:cstheme="minorHAnsi"/>
            <w:color w:val="434343"/>
            <w:sz w:val="22"/>
            <w:szCs w:val="22"/>
          </w:rPr>
          <w:t>Sharma M et al</w:t>
        </w:r>
        <w:r w:rsidRPr="006A5589">
          <w:rPr>
            <w:rFonts w:asciiTheme="minorHAnsi" w:hAnsiTheme="minorHAnsi" w:cstheme="minorHAnsi"/>
            <w:color w:val="434343"/>
            <w:sz w:val="22"/>
            <w:szCs w:val="22"/>
          </w:rPr>
          <w:t>.</w:t>
        </w:r>
        <w:r>
          <w:rPr>
            <w:rFonts w:asciiTheme="minorHAnsi" w:hAnsiTheme="minorHAnsi" w:cstheme="minorHAnsi"/>
            <w:color w:val="434343"/>
            <w:sz w:val="22"/>
            <w:szCs w:val="22"/>
          </w:rPr>
          <w:t>]</w:t>
        </w:r>
        <w:r w:rsidRPr="006A5589">
          <w:rPr>
            <w:rFonts w:asciiTheme="minorHAnsi" w:hAnsiTheme="minorHAnsi" w:cstheme="minorHAnsi"/>
            <w:color w:val="434343"/>
            <w:sz w:val="22"/>
            <w:szCs w:val="22"/>
          </w:rPr>
          <w:t xml:space="preserve"> </w:t>
        </w:r>
      </w:ins>
      <w:ins w:id="279" w:author="Peter Rijnbeek" w:date="2018-01-22T14:57:00Z">
        <w:r>
          <w:rPr>
            <w:rFonts w:asciiTheme="minorHAnsi" w:hAnsiTheme="minorHAnsi" w:cstheme="minorHAnsi"/>
            <w:color w:val="434343"/>
            <w:sz w:val="22"/>
            <w:szCs w:val="22"/>
          </w:rPr>
          <w:t xml:space="preserve">demonstrated that </w:t>
        </w:r>
      </w:ins>
      <w:ins w:id="280" w:author="Peter Rijnbeek" w:date="2018-01-22T14:46:00Z">
        <w:r w:rsidR="001500D6">
          <w:rPr>
            <w:rFonts w:asciiTheme="minorHAnsi" w:eastAsiaTheme="minorHAnsi" w:hAnsiTheme="minorHAnsi"/>
            <w:color w:val="434343"/>
            <w:sz w:val="22"/>
            <w:szCs w:val="22"/>
          </w:rPr>
          <w:t>th</w:t>
        </w:r>
      </w:ins>
      <w:ins w:id="281" w:author="Peter Rijnbeek" w:date="2018-01-22T14:47:00Z">
        <w:r w:rsidR="001500D6">
          <w:rPr>
            <w:rFonts w:asciiTheme="minorHAnsi" w:hAnsiTheme="minorHAnsi" w:cstheme="minorHAnsi"/>
            <w:color w:val="434343"/>
            <w:sz w:val="22"/>
            <w:szCs w:val="22"/>
          </w:rPr>
          <w:t xml:space="preserve">e </w:t>
        </w:r>
      </w:ins>
      <w:ins w:id="282" w:author="Peter Rijnbeek" w:date="2018-01-22T14:46:00Z">
        <w:r w:rsidR="001500D6" w:rsidRPr="001500D6">
          <w:rPr>
            <w:rFonts w:asciiTheme="minorHAnsi" w:hAnsiTheme="minorHAnsi" w:cstheme="minorHAnsi"/>
            <w:color w:val="434343"/>
            <w:sz w:val="22"/>
            <w:szCs w:val="22"/>
            <w:rPrChange w:id="283" w:author="Peter Rijnbeek" w:date="2018-01-22T14:46:00Z">
              <w:rPr>
                <w:color w:val="434343"/>
              </w:rPr>
            </w:rPrChange>
          </w:rPr>
          <w:t>incidence of T2DM rose from 3.69 per 1000 person-years at risk (PYAR) (95% CI 3.58 to 3.81) in 2000 to 3.99 per 1000 PYAR (95% CI 3.90 to 4.08) in 2013 among men; and from 3.06 per 1000 PYAR (95% CI 2.95 to 3.17) to 3.73 per 1000 PYAR (95% CI 3.65 to 3.82) among women</w:t>
        </w:r>
      </w:ins>
      <w:ins w:id="284" w:author="Peter Rijnbeek" w:date="2018-01-22T14:52:00Z">
        <w:r w:rsidR="001500D6">
          <w:rPr>
            <w:rFonts w:asciiTheme="minorHAnsi" w:hAnsiTheme="minorHAnsi" w:cstheme="minorHAnsi"/>
            <w:color w:val="434343"/>
            <w:sz w:val="22"/>
            <w:szCs w:val="22"/>
          </w:rPr>
          <w:t xml:space="preserve"> </w:t>
        </w:r>
      </w:ins>
      <w:ins w:id="285" w:author="Peter Rijnbeek" w:date="2018-01-22T14:46:00Z">
        <w:r w:rsidR="001500D6" w:rsidRPr="001500D6">
          <w:rPr>
            <w:rFonts w:asciiTheme="minorHAnsi" w:hAnsiTheme="minorHAnsi" w:cstheme="minorHAnsi"/>
            <w:color w:val="434343"/>
            <w:sz w:val="22"/>
            <w:szCs w:val="22"/>
            <w:rPrChange w:id="286" w:author="Peter Rijnbeek" w:date="2018-01-22T14:46:00Z">
              <w:rPr>
                <w:color w:val="434343"/>
              </w:rPr>
            </w:rPrChange>
          </w:rPr>
          <w:t xml:space="preserve">Prevalence of T2DM more than doubled from 2.39% (95% CI 2.37 to 2.41) in 2000 to 5.32% (95% CI 5.30 to 5.34) in 2013. </w:t>
        </w:r>
      </w:ins>
      <w:ins w:id="287" w:author="Peter Rijnbeek" w:date="2018-01-22T14:54:00Z">
        <w:r>
          <w:rPr>
            <w:rFonts w:asciiTheme="minorHAnsi" w:hAnsiTheme="minorHAnsi" w:cstheme="minorHAnsi"/>
            <w:color w:val="434343"/>
            <w:sz w:val="22"/>
            <w:szCs w:val="22"/>
          </w:rPr>
          <w:t>This has a high impact on the National Health Service budget in the UK</w:t>
        </w:r>
      </w:ins>
      <w:ins w:id="288" w:author="Peter Rijnbeek" w:date="2018-01-22T14:55:00Z">
        <w:r>
          <w:rPr>
            <w:rFonts w:asciiTheme="minorHAnsi" w:hAnsiTheme="minorHAnsi" w:cstheme="minorHAnsi"/>
            <w:color w:val="434343"/>
            <w:sz w:val="22"/>
            <w:szCs w:val="22"/>
          </w:rPr>
          <w:t>. In the U</w:t>
        </w:r>
      </w:ins>
      <w:ins w:id="289" w:author="Peter Rijnbeek" w:date="2018-01-22T14:59:00Z">
        <w:r>
          <w:rPr>
            <w:rFonts w:asciiTheme="minorHAnsi" w:hAnsiTheme="minorHAnsi" w:cstheme="minorHAnsi"/>
            <w:color w:val="434343"/>
            <w:sz w:val="22"/>
            <w:szCs w:val="22"/>
          </w:rPr>
          <w:t xml:space="preserve">.S. </w:t>
        </w:r>
      </w:ins>
      <w:ins w:id="290" w:author="Peter Rijnbeek" w:date="2018-01-22T14:57:00Z">
        <w:r>
          <w:rPr>
            <w:rFonts w:asciiTheme="minorHAnsi" w:hAnsiTheme="minorHAnsi" w:cstheme="minorHAnsi"/>
            <w:color w:val="434343"/>
            <w:sz w:val="22"/>
            <w:szCs w:val="22"/>
          </w:rPr>
          <w:t>the 2017 National Diabetes Statistics Report (</w:t>
        </w:r>
      </w:ins>
      <w:ins w:id="291" w:author="Peter Rijnbeek" w:date="2018-01-22T14:58:00Z">
        <w:r>
          <w:rPr>
            <w:rFonts w:asciiTheme="minorHAnsi" w:hAnsiTheme="minorHAnsi" w:cstheme="minorHAnsi"/>
            <w:color w:val="434343"/>
            <w:sz w:val="22"/>
            <w:szCs w:val="22"/>
          </w:rPr>
          <w:fldChar w:fldCharType="begin"/>
        </w:r>
        <w:r>
          <w:rPr>
            <w:rFonts w:asciiTheme="minorHAnsi" w:hAnsiTheme="minorHAnsi" w:cstheme="minorHAnsi"/>
            <w:color w:val="434343"/>
            <w:sz w:val="22"/>
            <w:szCs w:val="22"/>
          </w:rPr>
          <w:instrText xml:space="preserve"> HYPERLINK "https://www.cdc.gov/diabetes/pdfs/data/statistics/national-diabetes-statistics-report.pdf" </w:instrText>
        </w:r>
        <w:r>
          <w:rPr>
            <w:rFonts w:asciiTheme="minorHAnsi" w:hAnsiTheme="minorHAnsi" w:cstheme="minorHAnsi"/>
            <w:color w:val="434343"/>
            <w:sz w:val="22"/>
            <w:szCs w:val="22"/>
          </w:rPr>
        </w:r>
        <w:r>
          <w:rPr>
            <w:rFonts w:asciiTheme="minorHAnsi" w:hAnsiTheme="minorHAnsi" w:cstheme="minorHAnsi"/>
            <w:color w:val="434343"/>
            <w:sz w:val="22"/>
            <w:szCs w:val="22"/>
          </w:rPr>
          <w:fldChar w:fldCharType="separate"/>
        </w:r>
        <w:r w:rsidRPr="00F17765">
          <w:rPr>
            <w:rStyle w:val="Hyperlink"/>
            <w:rFonts w:asciiTheme="minorHAnsi" w:hAnsiTheme="minorHAnsi" w:cstheme="minorHAnsi"/>
            <w:sz w:val="22"/>
            <w:szCs w:val="22"/>
          </w:rPr>
          <w:t>link</w:t>
        </w:r>
        <w:r>
          <w:rPr>
            <w:rFonts w:asciiTheme="minorHAnsi" w:hAnsiTheme="minorHAnsi" w:cstheme="minorHAnsi"/>
            <w:color w:val="434343"/>
            <w:sz w:val="22"/>
            <w:szCs w:val="22"/>
          </w:rPr>
          <w:fldChar w:fldCharType="end"/>
        </w:r>
      </w:ins>
      <w:ins w:id="292" w:author="Peter Rijnbeek" w:date="2018-01-22T14:57:00Z">
        <w:r>
          <w:rPr>
            <w:rFonts w:asciiTheme="minorHAnsi" w:hAnsiTheme="minorHAnsi" w:cstheme="minorHAnsi"/>
            <w:color w:val="434343"/>
            <w:sz w:val="22"/>
            <w:szCs w:val="22"/>
          </w:rPr>
          <w:t>)</w:t>
        </w:r>
      </w:ins>
      <w:ins w:id="293" w:author="Peter Rijnbeek" w:date="2018-01-22T14:58:00Z">
        <w:r>
          <w:rPr>
            <w:rFonts w:asciiTheme="minorHAnsi" w:hAnsiTheme="minorHAnsi" w:cstheme="minorHAnsi"/>
            <w:color w:val="434343"/>
            <w:sz w:val="22"/>
            <w:szCs w:val="22"/>
          </w:rPr>
          <w:t xml:space="preserve"> created  by the Center of Disease Control (CDC) showed that an estimated 30.3 million people of all ages, i.e</w:t>
        </w:r>
      </w:ins>
      <w:ins w:id="294" w:author="Peter Rijnbeek" w:date="2018-01-22T15:02:00Z">
        <w:r>
          <w:rPr>
            <w:rFonts w:asciiTheme="minorHAnsi" w:hAnsiTheme="minorHAnsi" w:cstheme="minorHAnsi"/>
            <w:color w:val="434343"/>
            <w:sz w:val="22"/>
            <w:szCs w:val="22"/>
          </w:rPr>
          <w:t>.</w:t>
        </w:r>
      </w:ins>
      <w:ins w:id="295" w:author="Peter Rijnbeek" w:date="2018-01-22T14:58:00Z">
        <w:r>
          <w:rPr>
            <w:rFonts w:asciiTheme="minorHAnsi" w:hAnsiTheme="minorHAnsi" w:cstheme="minorHAnsi"/>
            <w:color w:val="434343"/>
            <w:sz w:val="22"/>
            <w:szCs w:val="22"/>
          </w:rPr>
          <w:t xml:space="preserve"> 9.4% of the U.D. population</w:t>
        </w:r>
      </w:ins>
      <w:ins w:id="296" w:author="Peter Rijnbeek" w:date="2018-01-22T14:59:00Z">
        <w:r>
          <w:rPr>
            <w:rFonts w:asciiTheme="minorHAnsi" w:hAnsiTheme="minorHAnsi" w:cstheme="minorHAnsi"/>
            <w:color w:val="434343"/>
            <w:sz w:val="22"/>
            <w:szCs w:val="22"/>
          </w:rPr>
          <w:t xml:space="preserve"> had diabetes in 2015. The percentage of adults with diabetes increased with age, reaching a high of 25% among those aged 65 years or older.</w:t>
        </w:r>
      </w:ins>
    </w:p>
    <w:p w14:paraId="22ECC8E5" w14:textId="2529DC1F" w:rsidR="00EC7B67" w:rsidRDefault="00EC7B67" w:rsidP="001500D6">
      <w:pPr>
        <w:pStyle w:val="AMIABodyText"/>
        <w:rPr>
          <w:ins w:id="297" w:author="Peter Rijnbeek" w:date="2018-01-22T15:03:00Z"/>
          <w:rFonts w:asciiTheme="minorHAnsi" w:hAnsiTheme="minorHAnsi" w:cstheme="minorHAnsi"/>
          <w:color w:val="434343"/>
          <w:sz w:val="22"/>
          <w:szCs w:val="22"/>
        </w:rPr>
      </w:pPr>
      <w:ins w:id="298" w:author="Peter Rijnbeek" w:date="2018-01-22T15:08:00Z">
        <w:r>
          <w:rPr>
            <w:rFonts w:asciiTheme="minorHAnsi" w:hAnsiTheme="minorHAnsi" w:cstheme="minorHAnsi"/>
            <w:color w:val="434343"/>
            <w:sz w:val="22"/>
            <w:szCs w:val="22"/>
          </w:rPr>
          <w:t>HF incidence and prevalence is estimated</w:t>
        </w:r>
        <w:commentRangeStart w:id="299"/>
        <w:proofErr w:type="gramStart"/>
        <w:r>
          <w:rPr>
            <w:rFonts w:asciiTheme="minorHAnsi" w:hAnsiTheme="minorHAnsi" w:cstheme="minorHAnsi"/>
            <w:color w:val="434343"/>
            <w:sz w:val="22"/>
            <w:szCs w:val="22"/>
          </w:rPr>
          <w:t>…[</w:t>
        </w:r>
        <w:proofErr w:type="gramEnd"/>
        <w:r>
          <w:rPr>
            <w:rFonts w:asciiTheme="minorHAnsi" w:hAnsiTheme="minorHAnsi" w:cstheme="minorHAnsi"/>
            <w:color w:val="434343"/>
            <w:sz w:val="22"/>
            <w:szCs w:val="22"/>
          </w:rPr>
          <w:t>To ADD]</w:t>
        </w:r>
      </w:ins>
      <w:commentRangeEnd w:id="299"/>
      <w:ins w:id="300" w:author="Peter Rijnbeek" w:date="2018-01-22T16:06:00Z">
        <w:r w:rsidR="000B39ED">
          <w:rPr>
            <w:rStyle w:val="CommentReference"/>
            <w:rFonts w:asciiTheme="minorHAnsi" w:eastAsiaTheme="minorHAnsi" w:hAnsiTheme="minorHAnsi" w:cstheme="minorBidi"/>
          </w:rPr>
          <w:commentReference w:id="299"/>
        </w:r>
      </w:ins>
    </w:p>
    <w:p w14:paraId="42111BCF" w14:textId="629D6312" w:rsidR="00EC7B67" w:rsidRDefault="00DC5053" w:rsidP="00DC5053">
      <w:pPr>
        <w:pStyle w:val="AMIABodyText"/>
        <w:rPr>
          <w:ins w:id="301" w:author="Peter Rijnbeek" w:date="2018-01-22T15:09:00Z"/>
          <w:rFonts w:asciiTheme="minorHAnsi" w:eastAsiaTheme="minorHAnsi" w:hAnsiTheme="minorHAnsi"/>
          <w:color w:val="434343"/>
          <w:sz w:val="22"/>
          <w:szCs w:val="22"/>
        </w:rPr>
      </w:pPr>
      <w:ins w:id="302" w:author="Peter Rijnbeek" w:date="2018-01-22T14:02:00Z">
        <w:r w:rsidRPr="00DC5053">
          <w:rPr>
            <w:rFonts w:asciiTheme="minorHAnsi" w:eastAsiaTheme="minorHAnsi" w:hAnsiTheme="minorHAnsi"/>
            <w:color w:val="434343"/>
            <w:sz w:val="22"/>
            <w:szCs w:val="22"/>
          </w:rPr>
          <w:t xml:space="preserve">Diabetes </w:t>
        </w:r>
      </w:ins>
      <w:ins w:id="303" w:author="Peter Rijnbeek" w:date="2018-01-22T15:38:00Z">
        <w:r w:rsidR="00343B16">
          <w:rPr>
            <w:rFonts w:asciiTheme="minorHAnsi" w:eastAsiaTheme="minorHAnsi" w:hAnsiTheme="minorHAnsi"/>
            <w:color w:val="434343"/>
            <w:sz w:val="22"/>
            <w:szCs w:val="22"/>
          </w:rPr>
          <w:t>and HF</w:t>
        </w:r>
      </w:ins>
      <w:ins w:id="304" w:author="Peter Rijnbeek" w:date="2018-01-22T14:02:00Z">
        <w:r w:rsidRPr="00DC5053">
          <w:rPr>
            <w:rFonts w:asciiTheme="minorHAnsi" w:eastAsiaTheme="minorHAnsi" w:hAnsiTheme="minorHAnsi"/>
            <w:color w:val="434343"/>
            <w:sz w:val="22"/>
            <w:szCs w:val="22"/>
          </w:rPr>
          <w:t xml:space="preserve"> frequently co-exists and research in their bi-directional relationship is currently given a lot of attention []. Multiple studies have shown HF is a major contributor to cardiovascular morbidity and mortality in patients with diabetes, but also conversely those with heart failure are at higher risk of developing diabetes []. There is an increased recognition that diabetic patients develop heart failure independent of the presence of coronary artery disease or its associated risk factors []. </w:t>
        </w:r>
      </w:ins>
      <w:ins w:id="305" w:author="Peter Rijnbeek" w:date="2018-01-22T15:09:00Z">
        <w:r w:rsidR="00EC7B67">
          <w:rPr>
            <w:rFonts w:asciiTheme="minorHAnsi" w:eastAsiaTheme="minorHAnsi" w:hAnsiTheme="minorHAnsi"/>
            <w:color w:val="434343"/>
            <w:sz w:val="22"/>
            <w:szCs w:val="22"/>
          </w:rPr>
          <w:t>Patients with diabetes are much more likely to develop congestive heart failure than patien</w:t>
        </w:r>
      </w:ins>
      <w:ins w:id="306" w:author="Peter Rijnbeek" w:date="2018-01-22T15:10:00Z">
        <w:r w:rsidR="00EC7B67">
          <w:rPr>
            <w:rFonts w:asciiTheme="minorHAnsi" w:eastAsiaTheme="minorHAnsi" w:hAnsiTheme="minorHAnsi"/>
            <w:color w:val="434343"/>
            <w:sz w:val="22"/>
            <w:szCs w:val="22"/>
          </w:rPr>
          <w:t>t</w:t>
        </w:r>
      </w:ins>
      <w:ins w:id="307" w:author="Peter Rijnbeek" w:date="2018-01-22T15:09:00Z">
        <w:r w:rsidR="00EC7B67">
          <w:rPr>
            <w:rFonts w:asciiTheme="minorHAnsi" w:eastAsiaTheme="minorHAnsi" w:hAnsiTheme="minorHAnsi"/>
            <w:color w:val="434343"/>
            <w:sz w:val="22"/>
            <w:szCs w:val="22"/>
          </w:rPr>
          <w:t>s without diabetes (incidence rate 30.9 vs. 12.4 cases per 1,000 person-years)</w:t>
        </w:r>
      </w:ins>
      <w:ins w:id="308" w:author="Peter Rijnbeek" w:date="2018-01-22T15:10:00Z">
        <w:r w:rsidR="00CB68CD">
          <w:rPr>
            <w:rFonts w:asciiTheme="minorHAnsi" w:eastAsiaTheme="minorHAnsi" w:hAnsiTheme="minorHAnsi"/>
            <w:color w:val="434343"/>
            <w:sz w:val="22"/>
            <w:szCs w:val="22"/>
          </w:rPr>
          <w:t xml:space="preserve"> [Nichols GA et al.] Heart failure and peripheral arterial disease are the most common initial manif</w:t>
        </w:r>
      </w:ins>
      <w:ins w:id="309" w:author="Peter Rijnbeek" w:date="2018-01-22T15:25:00Z">
        <w:r w:rsidR="00CB68CD">
          <w:rPr>
            <w:rFonts w:asciiTheme="minorHAnsi" w:eastAsiaTheme="minorHAnsi" w:hAnsiTheme="minorHAnsi"/>
            <w:color w:val="434343"/>
            <w:sz w:val="22"/>
            <w:szCs w:val="22"/>
          </w:rPr>
          <w:t>e</w:t>
        </w:r>
      </w:ins>
      <w:ins w:id="310" w:author="Peter Rijnbeek" w:date="2018-01-22T15:10:00Z">
        <w:r w:rsidR="00CB68CD">
          <w:rPr>
            <w:rFonts w:asciiTheme="minorHAnsi" w:eastAsiaTheme="minorHAnsi" w:hAnsiTheme="minorHAnsi"/>
            <w:color w:val="434343"/>
            <w:sz w:val="22"/>
            <w:szCs w:val="22"/>
          </w:rPr>
          <w:t xml:space="preserve">stations of </w:t>
        </w:r>
      </w:ins>
      <w:ins w:id="311" w:author="Peter Rijnbeek" w:date="2018-01-22T15:25:00Z">
        <w:r w:rsidR="00CB68CD">
          <w:rPr>
            <w:rFonts w:asciiTheme="minorHAnsi" w:eastAsiaTheme="minorHAnsi" w:hAnsiTheme="minorHAnsi"/>
            <w:color w:val="434343"/>
            <w:sz w:val="22"/>
            <w:szCs w:val="22"/>
          </w:rPr>
          <w:t>cardiovascular</w:t>
        </w:r>
      </w:ins>
      <w:ins w:id="312" w:author="Peter Rijnbeek" w:date="2018-01-22T15:10:00Z">
        <w:r w:rsidR="00CB68CD">
          <w:rPr>
            <w:rFonts w:asciiTheme="minorHAnsi" w:eastAsiaTheme="minorHAnsi" w:hAnsiTheme="minorHAnsi"/>
            <w:color w:val="434343"/>
            <w:sz w:val="22"/>
            <w:szCs w:val="22"/>
          </w:rPr>
          <w:t xml:space="preserve"> </w:t>
        </w:r>
      </w:ins>
      <w:ins w:id="313" w:author="Peter Rijnbeek" w:date="2018-01-22T15:25:00Z">
        <w:r w:rsidR="00CB68CD">
          <w:rPr>
            <w:rFonts w:asciiTheme="minorHAnsi" w:eastAsiaTheme="minorHAnsi" w:hAnsiTheme="minorHAnsi"/>
            <w:color w:val="434343"/>
            <w:sz w:val="22"/>
            <w:szCs w:val="22"/>
          </w:rPr>
          <w:t>diseases in patient with T2DM</w:t>
        </w:r>
      </w:ins>
      <w:ins w:id="314" w:author="Peter Rijnbeek" w:date="2018-01-22T15:38:00Z">
        <w:r w:rsidR="00343B16">
          <w:rPr>
            <w:rFonts w:asciiTheme="minorHAnsi" w:eastAsiaTheme="minorHAnsi" w:hAnsiTheme="minorHAnsi"/>
            <w:color w:val="434343"/>
            <w:sz w:val="22"/>
            <w:szCs w:val="22"/>
          </w:rPr>
          <w:t xml:space="preserve"> [Shah AD et al.]</w:t>
        </w:r>
      </w:ins>
    </w:p>
    <w:p w14:paraId="0315D3F6" w14:textId="000A2763" w:rsidR="00DC5053" w:rsidRPr="00DC5053" w:rsidRDefault="00343B16" w:rsidP="00DC5053">
      <w:pPr>
        <w:pStyle w:val="AMIABodyText"/>
        <w:rPr>
          <w:ins w:id="315" w:author="Peter Rijnbeek" w:date="2018-01-22T14:02:00Z"/>
          <w:rFonts w:asciiTheme="minorHAnsi" w:eastAsiaTheme="minorHAnsi" w:hAnsiTheme="minorHAnsi"/>
          <w:color w:val="434343"/>
          <w:sz w:val="22"/>
          <w:szCs w:val="22"/>
        </w:rPr>
      </w:pPr>
      <w:ins w:id="316" w:author="Peter Rijnbeek" w:date="2018-01-22T15:45:00Z">
        <w:r>
          <w:rPr>
            <w:rFonts w:asciiTheme="minorHAnsi" w:eastAsiaTheme="minorHAnsi" w:hAnsiTheme="minorHAnsi"/>
            <w:color w:val="434343"/>
            <w:sz w:val="22"/>
            <w:szCs w:val="22"/>
          </w:rPr>
          <w:t>A</w:t>
        </w:r>
        <w:r w:rsidRPr="00DC5053">
          <w:rPr>
            <w:rFonts w:asciiTheme="minorHAnsi" w:eastAsiaTheme="minorHAnsi" w:hAnsiTheme="minorHAnsi"/>
            <w:color w:val="434343"/>
            <w:sz w:val="22"/>
            <w:szCs w:val="22"/>
          </w:rPr>
          <w:t xml:space="preserve">s described in detail in the recent review of </w:t>
        </w:r>
        <w:proofErr w:type="spellStart"/>
        <w:r w:rsidRPr="00DC5053">
          <w:rPr>
            <w:rFonts w:asciiTheme="minorHAnsi" w:eastAsiaTheme="minorHAnsi" w:hAnsiTheme="minorHAnsi"/>
            <w:color w:val="434343"/>
            <w:sz w:val="22"/>
            <w:szCs w:val="22"/>
          </w:rPr>
          <w:t>Tousoulis</w:t>
        </w:r>
        <w:proofErr w:type="spellEnd"/>
        <w:r w:rsidRPr="00DC5053">
          <w:rPr>
            <w:rFonts w:asciiTheme="minorHAnsi" w:eastAsiaTheme="minorHAnsi" w:hAnsiTheme="minorHAnsi"/>
            <w:color w:val="434343"/>
            <w:sz w:val="22"/>
            <w:szCs w:val="22"/>
          </w:rPr>
          <w:t xml:space="preserve"> et al [</w:t>
        </w:r>
        <w:proofErr w:type="gramStart"/>
        <w:r w:rsidRPr="00DC5053">
          <w:rPr>
            <w:rFonts w:asciiTheme="minorHAnsi" w:eastAsiaTheme="minorHAnsi" w:hAnsiTheme="minorHAnsi"/>
            <w:color w:val="434343"/>
            <w:sz w:val="22"/>
            <w:szCs w:val="22"/>
          </w:rPr>
          <w:t>],  the</w:t>
        </w:r>
        <w:proofErr w:type="gramEnd"/>
        <w:r w:rsidRPr="00DC5053">
          <w:rPr>
            <w:rFonts w:asciiTheme="minorHAnsi" w:eastAsiaTheme="minorHAnsi" w:hAnsiTheme="minorHAnsi"/>
            <w:color w:val="434343"/>
            <w:sz w:val="22"/>
            <w:szCs w:val="22"/>
          </w:rPr>
          <w:t xml:space="preserve"> pathophysiological connection between both disease and their frequent adverse interactions should impact treatment choice. </w:t>
        </w:r>
      </w:ins>
      <w:ins w:id="317" w:author="Peter Rijnbeek" w:date="2018-01-22T14:02:00Z">
        <w:r w:rsidR="00DC5053" w:rsidRPr="00DC5053">
          <w:rPr>
            <w:rFonts w:asciiTheme="minorHAnsi" w:eastAsiaTheme="minorHAnsi" w:hAnsiTheme="minorHAnsi"/>
            <w:color w:val="434343"/>
            <w:sz w:val="22"/>
            <w:szCs w:val="22"/>
          </w:rPr>
          <w:t>Interestingly, current guidelines for heart failure therapy from the European [</w:t>
        </w:r>
        <w:proofErr w:type="spellStart"/>
        <w:r w:rsidR="00DC5053" w:rsidRPr="00DC5053">
          <w:rPr>
            <w:rFonts w:asciiTheme="minorHAnsi" w:eastAsiaTheme="minorHAnsi" w:hAnsiTheme="minorHAnsi"/>
            <w:color w:val="434343"/>
            <w:sz w:val="22"/>
            <w:szCs w:val="22"/>
          </w:rPr>
          <w:t>Ponikowski</w:t>
        </w:r>
        <w:proofErr w:type="spellEnd"/>
        <w:r w:rsidR="00DC5053" w:rsidRPr="00DC5053">
          <w:rPr>
            <w:rFonts w:asciiTheme="minorHAnsi" w:eastAsiaTheme="minorHAnsi" w:hAnsiTheme="minorHAnsi"/>
            <w:color w:val="434343"/>
            <w:sz w:val="22"/>
            <w:szCs w:val="22"/>
          </w:rPr>
          <w:t xml:space="preserve"> P] as well as the American cardiology societies [</w:t>
        </w:r>
        <w:proofErr w:type="spellStart"/>
        <w:r w:rsidR="00DC5053" w:rsidRPr="00DC5053">
          <w:rPr>
            <w:rFonts w:asciiTheme="minorHAnsi" w:eastAsiaTheme="minorHAnsi" w:hAnsiTheme="minorHAnsi"/>
            <w:color w:val="434343"/>
            <w:sz w:val="22"/>
            <w:szCs w:val="22"/>
          </w:rPr>
          <w:t>Yancy</w:t>
        </w:r>
        <w:proofErr w:type="spellEnd"/>
        <w:r w:rsidR="00DC5053" w:rsidRPr="00DC5053">
          <w:rPr>
            <w:rFonts w:asciiTheme="minorHAnsi" w:eastAsiaTheme="minorHAnsi" w:hAnsiTheme="minorHAnsi"/>
            <w:color w:val="434343"/>
            <w:sz w:val="22"/>
            <w:szCs w:val="22"/>
          </w:rPr>
          <w:t xml:space="preserve"> C] do not recommend specific therapeutic approaches in patients with diabetes compared with subjects without diabetes. </w:t>
        </w:r>
      </w:ins>
      <w:ins w:id="318" w:author="Peter Rijnbeek" w:date="2018-01-22T15:40:00Z">
        <w:r>
          <w:rPr>
            <w:rFonts w:asciiTheme="minorHAnsi" w:eastAsiaTheme="minorHAnsi" w:hAnsiTheme="minorHAnsi"/>
            <w:color w:val="434343"/>
            <w:sz w:val="22"/>
            <w:szCs w:val="22"/>
          </w:rPr>
          <w:t xml:space="preserve">The </w:t>
        </w:r>
      </w:ins>
      <w:ins w:id="319" w:author="Peter Rijnbeek" w:date="2018-01-22T15:42:00Z">
        <w:r>
          <w:rPr>
            <w:rFonts w:asciiTheme="minorHAnsi" w:eastAsiaTheme="minorHAnsi" w:hAnsiTheme="minorHAnsi"/>
            <w:color w:val="434343"/>
            <w:sz w:val="22"/>
            <w:szCs w:val="22"/>
          </w:rPr>
          <w:t>current D</w:t>
        </w:r>
      </w:ins>
      <w:ins w:id="320" w:author="Peter Rijnbeek" w:date="2018-01-22T15:40:00Z">
        <w:r>
          <w:rPr>
            <w:rFonts w:asciiTheme="minorHAnsi" w:eastAsiaTheme="minorHAnsi" w:hAnsiTheme="minorHAnsi"/>
            <w:color w:val="434343"/>
            <w:sz w:val="22"/>
            <w:szCs w:val="22"/>
          </w:rPr>
          <w:t xml:space="preserve">iabetes </w:t>
        </w:r>
      </w:ins>
      <w:ins w:id="321" w:author="Peter Rijnbeek" w:date="2018-01-22T15:42:00Z">
        <w:r>
          <w:rPr>
            <w:rFonts w:asciiTheme="minorHAnsi" w:eastAsiaTheme="minorHAnsi" w:hAnsiTheme="minorHAnsi"/>
            <w:color w:val="434343"/>
            <w:sz w:val="22"/>
            <w:szCs w:val="22"/>
          </w:rPr>
          <w:t>G</w:t>
        </w:r>
      </w:ins>
      <w:ins w:id="322" w:author="Peter Rijnbeek" w:date="2018-01-22T15:40:00Z">
        <w:r>
          <w:rPr>
            <w:rFonts w:asciiTheme="minorHAnsi" w:eastAsiaTheme="minorHAnsi" w:hAnsiTheme="minorHAnsi"/>
            <w:color w:val="434343"/>
            <w:sz w:val="22"/>
            <w:szCs w:val="22"/>
          </w:rPr>
          <w:t>uidelines [</w:t>
        </w:r>
        <w:r>
          <w:rPr>
            <w:rFonts w:asciiTheme="minorHAnsi" w:eastAsiaTheme="minorHAnsi" w:hAnsiTheme="minorHAnsi"/>
            <w:color w:val="434343"/>
            <w:sz w:val="22"/>
            <w:szCs w:val="22"/>
          </w:rPr>
          <w:fldChar w:fldCharType="begin"/>
        </w:r>
        <w:r>
          <w:rPr>
            <w:rFonts w:asciiTheme="minorHAnsi" w:eastAsiaTheme="minorHAnsi" w:hAnsiTheme="minorHAnsi"/>
            <w:color w:val="434343"/>
            <w:sz w:val="22"/>
            <w:szCs w:val="22"/>
          </w:rPr>
          <w:instrText xml:space="preserve"> HYPERLINK "http://care.diabetesjournals.org/content/diacare/suppl/2016/12/15/40.Supplement_1.DC1/DC_40_S1_final.pdf" </w:instrText>
        </w:r>
        <w:r>
          <w:rPr>
            <w:rFonts w:asciiTheme="minorHAnsi" w:eastAsiaTheme="minorHAnsi" w:hAnsiTheme="minorHAnsi"/>
            <w:color w:val="434343"/>
            <w:sz w:val="22"/>
            <w:szCs w:val="22"/>
          </w:rPr>
        </w:r>
        <w:r>
          <w:rPr>
            <w:rFonts w:asciiTheme="minorHAnsi" w:eastAsiaTheme="minorHAnsi" w:hAnsiTheme="minorHAnsi"/>
            <w:color w:val="434343"/>
            <w:sz w:val="22"/>
            <w:szCs w:val="22"/>
          </w:rPr>
          <w:fldChar w:fldCharType="separate"/>
        </w:r>
        <w:r w:rsidRPr="00343B16">
          <w:rPr>
            <w:rStyle w:val="Hyperlink"/>
            <w:rFonts w:asciiTheme="minorHAnsi" w:eastAsiaTheme="minorHAnsi" w:hAnsiTheme="minorHAnsi"/>
            <w:sz w:val="22"/>
            <w:szCs w:val="22"/>
          </w:rPr>
          <w:t>link</w:t>
        </w:r>
        <w:r>
          <w:rPr>
            <w:rFonts w:asciiTheme="minorHAnsi" w:eastAsiaTheme="minorHAnsi" w:hAnsiTheme="minorHAnsi"/>
            <w:color w:val="434343"/>
            <w:sz w:val="22"/>
            <w:szCs w:val="22"/>
          </w:rPr>
          <w:fldChar w:fldCharType="end"/>
        </w:r>
        <w:r>
          <w:rPr>
            <w:rFonts w:asciiTheme="minorHAnsi" w:eastAsiaTheme="minorHAnsi" w:hAnsiTheme="minorHAnsi"/>
            <w:color w:val="434343"/>
            <w:sz w:val="22"/>
            <w:szCs w:val="22"/>
          </w:rPr>
          <w:t xml:space="preserve">] </w:t>
        </w:r>
      </w:ins>
      <w:ins w:id="323" w:author="Peter Rijnbeek" w:date="2018-01-22T15:44:00Z">
        <w:r>
          <w:rPr>
            <w:rFonts w:asciiTheme="minorHAnsi" w:eastAsiaTheme="minorHAnsi" w:hAnsiTheme="minorHAnsi"/>
            <w:color w:val="434343"/>
            <w:sz w:val="22"/>
            <w:szCs w:val="22"/>
          </w:rPr>
          <w:t xml:space="preserve">do </w:t>
        </w:r>
      </w:ins>
      <w:ins w:id="324" w:author="Peter Rijnbeek" w:date="2018-01-22T15:41:00Z">
        <w:r>
          <w:rPr>
            <w:rFonts w:asciiTheme="minorHAnsi" w:eastAsiaTheme="minorHAnsi" w:hAnsiTheme="minorHAnsi"/>
            <w:color w:val="434343"/>
            <w:sz w:val="22"/>
            <w:szCs w:val="22"/>
          </w:rPr>
          <w:t>mention that Metformin is contraindicated in patients with significant HF</w:t>
        </w:r>
      </w:ins>
      <w:ins w:id="325" w:author="Peter Rijnbeek" w:date="2018-01-22T15:42:00Z">
        <w:r>
          <w:rPr>
            <w:rFonts w:asciiTheme="minorHAnsi" w:eastAsiaTheme="minorHAnsi" w:hAnsiTheme="minorHAnsi"/>
            <w:color w:val="434343"/>
            <w:sz w:val="22"/>
            <w:szCs w:val="22"/>
          </w:rPr>
          <w:t xml:space="preserve">, </w:t>
        </w:r>
        <w:proofErr w:type="spellStart"/>
        <w:r>
          <w:rPr>
            <w:rFonts w:asciiTheme="minorHAnsi" w:eastAsiaTheme="minorHAnsi" w:hAnsiTheme="minorHAnsi"/>
            <w:color w:val="434343"/>
            <w:sz w:val="22"/>
            <w:szCs w:val="22"/>
          </w:rPr>
          <w:t>Thiazolidinediones</w:t>
        </w:r>
        <w:proofErr w:type="spellEnd"/>
        <w:r>
          <w:rPr>
            <w:rFonts w:asciiTheme="minorHAnsi" w:eastAsiaTheme="minorHAnsi" w:hAnsiTheme="minorHAnsi"/>
            <w:color w:val="434343"/>
            <w:sz w:val="22"/>
            <w:szCs w:val="22"/>
          </w:rPr>
          <w:t xml:space="preserve"> should be used very cautiously in those with or at risk for CHF</w:t>
        </w:r>
      </w:ins>
      <w:ins w:id="326" w:author="Peter Rijnbeek" w:date="2018-01-22T15:45:00Z">
        <w:r>
          <w:rPr>
            <w:rFonts w:asciiTheme="minorHAnsi" w:eastAsiaTheme="minorHAnsi" w:hAnsiTheme="minorHAnsi"/>
            <w:color w:val="434343"/>
            <w:sz w:val="22"/>
            <w:szCs w:val="22"/>
          </w:rPr>
          <w:t>.</w:t>
        </w:r>
      </w:ins>
      <w:ins w:id="327" w:author="Peter Rijnbeek" w:date="2018-01-22T15:44:00Z">
        <w:r>
          <w:rPr>
            <w:rFonts w:asciiTheme="minorHAnsi" w:eastAsiaTheme="minorHAnsi" w:hAnsiTheme="minorHAnsi"/>
            <w:color w:val="434343"/>
            <w:sz w:val="22"/>
            <w:szCs w:val="22"/>
          </w:rPr>
          <w:t xml:space="preserve"> </w:t>
        </w:r>
      </w:ins>
      <w:ins w:id="328" w:author="Peter Rijnbeek" w:date="2018-01-22T14:02:00Z">
        <w:r w:rsidR="00DC5053" w:rsidRPr="00DC5053">
          <w:rPr>
            <w:rFonts w:asciiTheme="minorHAnsi" w:eastAsiaTheme="minorHAnsi" w:hAnsiTheme="minorHAnsi"/>
            <w:color w:val="434343"/>
            <w:sz w:val="22"/>
            <w:szCs w:val="22"/>
          </w:rPr>
          <w:t>Patients with diabetes and heart failure may benefit most from glucose-lowering therapies with SGLT2 inhibition [</w:t>
        </w:r>
        <w:proofErr w:type="spellStart"/>
        <w:r w:rsidR="00DC5053" w:rsidRPr="00DC5053">
          <w:rPr>
            <w:rFonts w:asciiTheme="minorHAnsi" w:eastAsiaTheme="minorHAnsi" w:hAnsiTheme="minorHAnsi"/>
            <w:color w:val="434343"/>
            <w:sz w:val="22"/>
            <w:szCs w:val="22"/>
          </w:rPr>
          <w:t>Lehrke</w:t>
        </w:r>
        <w:proofErr w:type="spellEnd"/>
        <w:r w:rsidR="00DC5053" w:rsidRPr="00DC5053">
          <w:rPr>
            <w:rFonts w:asciiTheme="minorHAnsi" w:eastAsiaTheme="minorHAnsi" w:hAnsiTheme="minorHAnsi"/>
            <w:color w:val="434343"/>
            <w:sz w:val="22"/>
            <w:szCs w:val="22"/>
          </w:rPr>
          <w:t xml:space="preserve"> et al]. In contrast, no improvement in heart failure, or potential detrimental effects, have been reported for glucose-lowering strategies that directly or indirectly increase the availability of insulin. Meta-analyses showed that intensive glucose lowering is not associated with any significant reduction in cardiovascular risk but results in a significant increase in heart failure risk []. </w:t>
        </w:r>
      </w:ins>
      <w:ins w:id="329" w:author="Peter Rijnbeek" w:date="2018-01-22T15:46:00Z">
        <w:r w:rsidR="006B2402">
          <w:rPr>
            <w:rFonts w:asciiTheme="minorHAnsi" w:eastAsiaTheme="minorHAnsi" w:hAnsiTheme="minorHAnsi"/>
            <w:color w:val="434343"/>
            <w:sz w:val="22"/>
            <w:szCs w:val="22"/>
          </w:rPr>
          <w:t>T</w:t>
        </w:r>
        <w:r w:rsidR="006B2402" w:rsidRPr="00DC5053">
          <w:rPr>
            <w:rFonts w:asciiTheme="minorHAnsi" w:eastAsiaTheme="minorHAnsi" w:hAnsiTheme="minorHAnsi"/>
            <w:color w:val="434343"/>
            <w:sz w:val="22"/>
            <w:szCs w:val="22"/>
          </w:rPr>
          <w:t>he importance of HF risk assessm</w:t>
        </w:r>
        <w:r w:rsidR="006B2402">
          <w:rPr>
            <w:rFonts w:asciiTheme="minorHAnsi" w:eastAsiaTheme="minorHAnsi" w:hAnsiTheme="minorHAnsi"/>
            <w:color w:val="434343"/>
            <w:sz w:val="22"/>
            <w:szCs w:val="22"/>
          </w:rPr>
          <w:t>ent in the T2DM population</w:t>
        </w:r>
        <w:r w:rsidR="006B2402" w:rsidRPr="00DC5053">
          <w:rPr>
            <w:rFonts w:asciiTheme="minorHAnsi" w:eastAsiaTheme="minorHAnsi" w:hAnsiTheme="minorHAnsi"/>
            <w:color w:val="434343"/>
            <w:sz w:val="22"/>
            <w:szCs w:val="22"/>
          </w:rPr>
          <w:t xml:space="preserve"> </w:t>
        </w:r>
        <w:r w:rsidR="006B2402">
          <w:rPr>
            <w:rFonts w:asciiTheme="minorHAnsi" w:eastAsiaTheme="minorHAnsi" w:hAnsiTheme="minorHAnsi"/>
            <w:color w:val="434343"/>
            <w:sz w:val="22"/>
            <w:szCs w:val="22"/>
          </w:rPr>
          <w:t>was well demonstrated by</w:t>
        </w:r>
      </w:ins>
      <w:ins w:id="330" w:author="Peter Rijnbeek" w:date="2018-01-22T14:02:00Z">
        <w:r w:rsidR="00DC5053" w:rsidRPr="00DC5053">
          <w:rPr>
            <w:rFonts w:asciiTheme="minorHAnsi" w:eastAsiaTheme="minorHAnsi" w:hAnsiTheme="minorHAnsi"/>
            <w:color w:val="434343"/>
            <w:sz w:val="22"/>
            <w:szCs w:val="22"/>
          </w:rPr>
          <w:t xml:space="preserve"> the withdrawal of rosiglitazone, a thiazolidinedione, from the EU market due to evidence of increased risk of hospit</w:t>
        </w:r>
        <w:r w:rsidR="006B2402">
          <w:rPr>
            <w:rFonts w:asciiTheme="minorHAnsi" w:eastAsiaTheme="minorHAnsi" w:hAnsiTheme="minorHAnsi"/>
            <w:color w:val="434343"/>
            <w:sz w:val="22"/>
            <w:szCs w:val="22"/>
          </w:rPr>
          <w:t xml:space="preserve">alizations for </w:t>
        </w:r>
        <w:proofErr w:type="gramStart"/>
        <w:r w:rsidR="006B2402">
          <w:rPr>
            <w:rFonts w:asciiTheme="minorHAnsi" w:eastAsiaTheme="minorHAnsi" w:hAnsiTheme="minorHAnsi"/>
            <w:color w:val="434343"/>
            <w:sz w:val="22"/>
            <w:szCs w:val="22"/>
          </w:rPr>
          <w:t>HF</w:t>
        </w:r>
        <w:r w:rsidR="00DC5053">
          <w:rPr>
            <w:rFonts w:asciiTheme="minorHAnsi" w:eastAsiaTheme="minorHAnsi" w:hAnsiTheme="minorHAnsi"/>
            <w:color w:val="434343"/>
            <w:sz w:val="22"/>
            <w:szCs w:val="22"/>
          </w:rPr>
          <w:t>[</w:t>
        </w:r>
        <w:proofErr w:type="gramEnd"/>
        <w:r w:rsidR="00DC5053">
          <w:rPr>
            <w:rFonts w:asciiTheme="minorHAnsi" w:eastAsiaTheme="minorHAnsi" w:hAnsiTheme="minorHAnsi"/>
            <w:color w:val="434343"/>
            <w:sz w:val="22"/>
            <w:szCs w:val="22"/>
          </w:rPr>
          <w:t xml:space="preserve">]. </w:t>
        </w:r>
      </w:ins>
    </w:p>
    <w:p w14:paraId="7771270E" w14:textId="77777777" w:rsidR="00DC5053" w:rsidRPr="00DC5053" w:rsidRDefault="00DC5053" w:rsidP="00DC5053">
      <w:pPr>
        <w:pStyle w:val="AMIABodyText"/>
        <w:rPr>
          <w:ins w:id="331" w:author="Peter Rijnbeek" w:date="2018-01-22T14:02:00Z"/>
          <w:rFonts w:asciiTheme="minorHAnsi" w:eastAsiaTheme="minorHAnsi" w:hAnsiTheme="minorHAnsi"/>
          <w:color w:val="434343"/>
          <w:sz w:val="22"/>
          <w:szCs w:val="22"/>
        </w:rPr>
      </w:pPr>
      <w:ins w:id="332" w:author="Peter Rijnbeek" w:date="2018-01-22T14:02:00Z">
        <w:r w:rsidRPr="00DC5053">
          <w:rPr>
            <w:rFonts w:asciiTheme="minorHAnsi" w:eastAsiaTheme="minorHAnsi" w:hAnsiTheme="minorHAnsi"/>
            <w:color w:val="434343"/>
            <w:sz w:val="22"/>
            <w:szCs w:val="22"/>
          </w:rPr>
          <w:t xml:space="preserve">Patient-level prediction of the risk of HF in T2DM can potentially help to define the optimal therapeutic strategy and can improve healthcare outcome. For this, the detection of both high-risk patients as well as low risk patients is of importance. Unfortunately, the number of prediction models for HF in T2DM patients is still very limited []. Research in prediction of cardiovascular risk has mainly focused on the general population [ref Collins, paper on forgotten comorbidity]. </w:t>
        </w:r>
      </w:ins>
    </w:p>
    <w:p w14:paraId="187F4D0A" w14:textId="77777777" w:rsidR="00DC5053" w:rsidRPr="00DC5053" w:rsidRDefault="00DC5053" w:rsidP="00DC5053">
      <w:pPr>
        <w:pStyle w:val="AMIABodyText"/>
        <w:rPr>
          <w:ins w:id="333" w:author="Peter Rijnbeek" w:date="2018-01-22T14:02:00Z"/>
          <w:rFonts w:asciiTheme="minorHAnsi" w:eastAsiaTheme="minorHAnsi" w:hAnsiTheme="minorHAnsi"/>
          <w:color w:val="434343"/>
          <w:sz w:val="22"/>
          <w:szCs w:val="22"/>
        </w:rPr>
      </w:pPr>
      <w:ins w:id="334" w:author="Peter Rijnbeek" w:date="2018-01-22T14:02:00Z">
        <w:r w:rsidRPr="00DC5053">
          <w:rPr>
            <w:rFonts w:asciiTheme="minorHAnsi" w:eastAsiaTheme="minorHAnsi" w:hAnsiTheme="minorHAnsi"/>
            <w:color w:val="434343"/>
            <w:sz w:val="22"/>
            <w:szCs w:val="22"/>
          </w:rPr>
          <w:t xml:space="preserve">To develop a prediction model for HF in T2DM we have to follow some best-practices. First, to obtain accurate and well calibrated models we need large and rich datasets. The number of persons in the cohort </w:t>
        </w:r>
        <w:r w:rsidRPr="00DC5053">
          <w:rPr>
            <w:rFonts w:asciiTheme="minorHAnsi" w:eastAsiaTheme="minorHAnsi" w:hAnsiTheme="minorHAnsi"/>
            <w:color w:val="434343"/>
            <w:sz w:val="22"/>
            <w:szCs w:val="22"/>
          </w:rPr>
          <w:lastRenderedPageBreak/>
          <w:t xml:space="preserve">at risk (T2DM) and the number of patients that develop HF should be high enough. Furthermore, the inclusion of potential predictors should ideally not be expert based but data driven to utilize the full medical history of the patients.  Second, the model needs to be externally validated on a large set of data sources. This very important step is often lacking in predictive modelling studies because data is not readily accessible. Third, model selection is in our view an empirical question that needs to be answered by systematically assessing a broad set of machine learning algorithms and design choices. Fourth, we should enable external validation by others by using a fully transparent and reproducible pipeline, including sharing of all model details. Many prediction models in literature fail on one or more of these best practices which limits their clinical uptake considerably [Murphy paper]. </w:t>
        </w:r>
      </w:ins>
    </w:p>
    <w:p w14:paraId="2D84C169" w14:textId="2235ED3E" w:rsidR="00D413D9" w:rsidRPr="00DC5053" w:rsidRDefault="00D413D9" w:rsidP="00DC5053">
      <w:pPr>
        <w:pStyle w:val="AMIABodyText"/>
        <w:rPr>
          <w:rFonts w:asciiTheme="minorHAnsi" w:eastAsiaTheme="minorHAnsi" w:hAnsiTheme="minorHAnsi"/>
          <w:color w:val="434343"/>
          <w:sz w:val="22"/>
          <w:szCs w:val="22"/>
          <w:rPrChange w:id="335" w:author="Peter Rijnbeek" w:date="2018-01-22T14:04:00Z">
            <w:rPr>
              <w:rFonts w:asciiTheme="minorHAnsi" w:hAnsiTheme="minorHAnsi"/>
              <w:sz w:val="22"/>
              <w:szCs w:val="22"/>
            </w:rPr>
          </w:rPrChange>
        </w:rPr>
      </w:pPr>
      <w:r w:rsidRPr="00D219EC">
        <w:rPr>
          <w:rFonts w:asciiTheme="minorHAnsi" w:eastAsiaTheme="minorHAnsi" w:hAnsiTheme="minorHAnsi"/>
          <w:color w:val="434343"/>
          <w:sz w:val="22"/>
          <w:szCs w:val="22"/>
        </w:rPr>
        <w:t>Observational Health Data Sciences and Informatics (OHDSI) holds the promise of making massive-scale, patient-specific predictive modeling a reality. The OHDSI network contains longitudinal data on over 600 million patients observed for multiple years and comprising over 5 billion clinical observations. The data is stored in a common data model (CDM), enabling uniform and transparent analysis. These large standardized populations contain rich data to build highly predictive large-scale models and also provide immediate opportunity to serve large communities of patients who are in most need of improved quality of care. Effective exploitation of these massive dataset</w:t>
      </w:r>
      <w:r>
        <w:rPr>
          <w:rFonts w:asciiTheme="minorHAnsi" w:eastAsiaTheme="minorHAnsi" w:hAnsiTheme="minorHAnsi"/>
          <w:color w:val="434343"/>
          <w:sz w:val="22"/>
          <w:szCs w:val="22"/>
        </w:rPr>
        <w:t xml:space="preserve"> to develop patient-level prediction models demands</w:t>
      </w:r>
      <w:r w:rsidR="00E25BE4">
        <w:rPr>
          <w:rFonts w:asciiTheme="minorHAnsi" w:eastAsiaTheme="minorHAnsi" w:hAnsiTheme="minorHAnsi"/>
          <w:color w:val="434343"/>
          <w:sz w:val="22"/>
          <w:szCs w:val="22"/>
        </w:rPr>
        <w:t xml:space="preserve"> </w:t>
      </w:r>
      <w:r>
        <w:rPr>
          <w:rFonts w:asciiTheme="minorHAnsi" w:eastAsiaTheme="minorHAnsi" w:hAnsiTheme="minorHAnsi"/>
          <w:color w:val="434343"/>
          <w:sz w:val="22"/>
          <w:szCs w:val="22"/>
        </w:rPr>
        <w:t>a standardized pipeline for both model</w:t>
      </w:r>
      <w:r w:rsidR="00E25BE4">
        <w:rPr>
          <w:rFonts w:asciiTheme="minorHAnsi" w:eastAsiaTheme="minorHAnsi" w:hAnsiTheme="minorHAnsi"/>
          <w:color w:val="434343"/>
          <w:sz w:val="22"/>
          <w:szCs w:val="22"/>
        </w:rPr>
        <w:t xml:space="preserve"> </w:t>
      </w:r>
      <w:r>
        <w:rPr>
          <w:rFonts w:asciiTheme="minorHAnsi" w:eastAsiaTheme="minorHAnsi" w:hAnsiTheme="minorHAnsi"/>
          <w:color w:val="434343"/>
          <w:sz w:val="22"/>
          <w:szCs w:val="22"/>
        </w:rPr>
        <w:t>development and evaluation</w:t>
      </w:r>
      <w:r w:rsidRPr="00D219EC">
        <w:rPr>
          <w:rFonts w:asciiTheme="minorHAnsi" w:hAnsiTheme="minorHAnsi"/>
          <w:sz w:val="22"/>
          <w:szCs w:val="22"/>
        </w:rPr>
        <w:t>.</w:t>
      </w:r>
    </w:p>
    <w:p w14:paraId="110463EB" w14:textId="4573D06F" w:rsidR="006B3518" w:rsidDel="00DC5053" w:rsidRDefault="003117F8" w:rsidP="00A76763">
      <w:pPr>
        <w:rPr>
          <w:del w:id="336" w:author="Peter Rijnbeek" w:date="2018-01-22T14:05:00Z"/>
        </w:rPr>
      </w:pPr>
      <w:r>
        <w:t>A</w:t>
      </w:r>
      <w:r w:rsidR="006B3518">
        <w:t xml:space="preserve"> </w:t>
      </w:r>
      <w:r w:rsidR="00321DE1">
        <w:t>patient</w:t>
      </w:r>
      <w:del w:id="337" w:author="Peter Rijnbeek" w:date="2018-01-22T15:50:00Z">
        <w:r w:rsidR="00321DE1" w:rsidDel="00714B9D">
          <w:delText xml:space="preserve"> </w:delText>
        </w:r>
      </w:del>
      <w:ins w:id="338" w:author="Peter Rijnbeek" w:date="2018-01-22T15:50:00Z">
        <w:r w:rsidR="00714B9D">
          <w:t>-l</w:t>
        </w:r>
      </w:ins>
      <w:del w:id="339" w:author="Peter Rijnbeek" w:date="2018-01-22T15:50:00Z">
        <w:r w:rsidR="00321DE1" w:rsidDel="00714B9D">
          <w:delText>l</w:delText>
        </w:r>
      </w:del>
      <w:r w:rsidR="00321DE1">
        <w:t xml:space="preserve">evel </w:t>
      </w:r>
      <w:r w:rsidR="006B3518">
        <w:t>pr</w:t>
      </w:r>
      <w:r w:rsidR="00321DE1">
        <w:t>ediction</w:t>
      </w:r>
      <w:r w:rsidR="00BA41C9">
        <w:t xml:space="preserve"> </w:t>
      </w:r>
      <w:r w:rsidR="006B3518">
        <w:t xml:space="preserve">model problem </w:t>
      </w:r>
      <w:r>
        <w:t xml:space="preserve">is defined by </w:t>
      </w:r>
      <w:r w:rsidR="00333DFC">
        <w:t>an ‘at</w:t>
      </w:r>
      <w:r w:rsidR="006B3518">
        <w:t xml:space="preserve"> risk’ cohort (the group of people we wish to do the prediction for), the ‘outcome’ cohort (the outcome we wish to predict) and the ‘at-risk’ period </w:t>
      </w:r>
      <w:r>
        <w:t>(time window relative to the start of the at risk cohort</w:t>
      </w:r>
      <w:r w:rsidR="00321DE1">
        <w:t xml:space="preserve"> index date</w:t>
      </w:r>
      <w:r w:rsidR="00D50A54">
        <w:t>)</w:t>
      </w:r>
      <w:r w:rsidR="006B3518">
        <w:t xml:space="preserve">. </w:t>
      </w:r>
      <w:del w:id="340" w:author="Peter Rijnbeek" w:date="2018-01-22T14:04:00Z">
        <w:r w:rsidR="006B3518" w:rsidDel="00DC5053">
          <w:delText xml:space="preserve">At present only a limited number of conditions have existing </w:delText>
        </w:r>
        <w:r w:rsidR="00321DE1" w:rsidDel="00DC5053">
          <w:delText xml:space="preserve">patient level prediction </w:delText>
        </w:r>
        <w:r w:rsidR="006B3518" w:rsidDel="00DC5053">
          <w:delText>models and little is known about the feasibility of utilizing observational databases for clinically useful p</w:delText>
        </w:r>
        <w:r w:rsidR="00321DE1" w:rsidDel="00DC5053">
          <w:delText>atient level prediction</w:delText>
        </w:r>
        <w:r w:rsidR="006B3518" w:rsidDel="00DC5053">
          <w:delText xml:space="preserve"> models at scale (for all suitable ‘at risk’ and ‘outcome’ cohort pairs). </w:delText>
        </w:r>
        <w:r w:rsidR="007D21DC" w:rsidDel="00DC5053">
          <w:delText>It</w:delText>
        </w:r>
        <w:r w:rsidR="00E761A1" w:rsidDel="00DC5053">
          <w:delText xml:space="preserve"> </w:delText>
        </w:r>
        <w:r w:rsidR="002D21A6" w:rsidDel="00DC5053">
          <w:delText>very interesting</w:delText>
        </w:r>
        <w:r w:rsidR="00E761A1" w:rsidDel="00DC5053">
          <w:delText xml:space="preserve"> to use the observational databases to determine a</w:delText>
        </w:r>
        <w:r w:rsidR="002D21A6" w:rsidDel="00DC5053">
          <w:delText xml:space="preserve"> very</w:delText>
        </w:r>
        <w:r w:rsidR="00E761A1" w:rsidDel="00DC5053">
          <w:delText xml:space="preserve"> large number of ‘at-risk’ and ‘outcome’ pairs </w:delText>
        </w:r>
        <w:r w:rsidR="002D21A6" w:rsidDel="00DC5053">
          <w:delText>and develop prediction models for all these pairs.</w:delText>
        </w:r>
      </w:del>
    </w:p>
    <w:p w14:paraId="7079F600" w14:textId="2A965C7B" w:rsidR="000E2BD7" w:rsidRDefault="00440FFF">
      <w:pPr>
        <w:rPr>
          <w:ins w:id="341" w:author="Peter Rijnbeek" w:date="2018-01-22T16:04:00Z"/>
        </w:rPr>
      </w:pPr>
      <w:r>
        <w:t xml:space="preserve">In </w:t>
      </w:r>
      <w:r w:rsidR="002D21A6">
        <w:t>this</w:t>
      </w:r>
      <w:r>
        <w:t xml:space="preserve"> </w:t>
      </w:r>
      <w:del w:id="342" w:author="Peter Rijnbeek" w:date="2018-01-22T14:05:00Z">
        <w:r w:rsidR="007D21DC" w:rsidDel="00DC5053">
          <w:delText>proof on concept</w:delText>
        </w:r>
        <w:r w:rsidR="006B3518" w:rsidDel="00DC5053">
          <w:delText xml:space="preserve"> </w:delText>
        </w:r>
      </w:del>
      <w:r w:rsidR="006B3518">
        <w:t>study</w:t>
      </w:r>
      <w:r>
        <w:t xml:space="preserve"> </w:t>
      </w:r>
      <w:r w:rsidR="002D21A6">
        <w:t>we focus</w:t>
      </w:r>
      <w:r>
        <w:t xml:space="preserve"> on a single ‘at-risk’ cohort </w:t>
      </w:r>
      <w:r w:rsidR="007D21DC">
        <w:t>(</w:t>
      </w:r>
      <w:del w:id="343" w:author="Peter Rijnbeek" w:date="2018-01-22T14:04:00Z">
        <w:r w:rsidR="007D21DC" w:rsidDel="00DC5053">
          <w:delText>pharmaceutically treated depression cohort</w:delText>
        </w:r>
      </w:del>
      <w:ins w:id="344" w:author="Peter Rijnbeek" w:date="2018-01-22T14:04:00Z">
        <w:r w:rsidR="00DC5053">
          <w:t>Type II Diabetes</w:t>
        </w:r>
      </w:ins>
      <w:r w:rsidR="007D21DC">
        <w:t xml:space="preserve">) </w:t>
      </w:r>
      <w:r>
        <w:t xml:space="preserve">and </w:t>
      </w:r>
      <w:del w:id="345" w:author="Peter Rijnbeek" w:date="2018-01-22T14:04:00Z">
        <w:r w:rsidDel="00DC5053">
          <w:delText>investigat</w:delText>
        </w:r>
        <w:r w:rsidR="002D21A6" w:rsidDel="00DC5053">
          <w:delText>e</w:delText>
        </w:r>
        <w:r w:rsidDel="00DC5053">
          <w:delText xml:space="preserve"> </w:delText>
        </w:r>
        <w:r w:rsidR="00321DE1" w:rsidDel="00DC5053">
          <w:delText>22</w:delText>
        </w:r>
      </w:del>
      <w:ins w:id="346" w:author="Peter Rijnbeek" w:date="2018-01-22T14:04:00Z">
        <w:r w:rsidR="00DC5053">
          <w:t>a single</w:t>
        </w:r>
      </w:ins>
      <w:r>
        <w:t xml:space="preserve"> ‘outcome’ c</w:t>
      </w:r>
      <w:r w:rsidR="006B3518">
        <w:t>o</w:t>
      </w:r>
      <w:r>
        <w:t>hort</w:t>
      </w:r>
      <w:ins w:id="347" w:author="Peter Rijnbeek" w:date="2018-01-22T14:05:00Z">
        <w:r w:rsidR="00DC5053">
          <w:t xml:space="preserve"> HF</w:t>
        </w:r>
      </w:ins>
      <w:ins w:id="348" w:author="Peter Rijnbeek" w:date="2018-01-22T14:06:00Z">
        <w:r w:rsidR="00DC5053">
          <w:t xml:space="preserve"> and we use a ‘at-risk’ period of </w:t>
        </w:r>
        <w:commentRangeStart w:id="349"/>
        <w:r w:rsidR="00DC5053">
          <w:t>1 year</w:t>
        </w:r>
      </w:ins>
      <w:del w:id="350" w:author="Peter Rijnbeek" w:date="2018-01-22T14:05:00Z">
        <w:r w:rsidDel="00DC5053">
          <w:delText>s</w:delText>
        </w:r>
      </w:del>
      <w:r>
        <w:t xml:space="preserve">. </w:t>
      </w:r>
      <w:commentRangeEnd w:id="349"/>
      <w:r w:rsidR="00DC5053">
        <w:rPr>
          <w:rStyle w:val="CommentReference"/>
        </w:rPr>
        <w:commentReference w:id="349"/>
      </w:r>
      <w:r>
        <w:t xml:space="preserve">The study will be implemented across the OHDSI collaborator network to externally validate the models and </w:t>
      </w:r>
      <w:r w:rsidR="007D21DC">
        <w:t xml:space="preserve">evaluate </w:t>
      </w:r>
      <w:r>
        <w:t>their transportabilit</w:t>
      </w:r>
      <w:r w:rsidR="007D21DC">
        <w:t>y</w:t>
      </w:r>
      <w:r>
        <w:t xml:space="preserve"> across the world. </w:t>
      </w:r>
    </w:p>
    <w:p w14:paraId="2A9F8B0C" w14:textId="2DC908E4" w:rsidR="000B39ED" w:rsidRDefault="000B39ED" w:rsidP="000B39ED">
      <w:pPr>
        <w:pStyle w:val="AMIABodyText"/>
        <w:rPr>
          <w:ins w:id="351" w:author="Peter Rijnbeek" w:date="2018-01-22T16:05:00Z"/>
          <w:rFonts w:asciiTheme="minorHAnsi" w:eastAsiaTheme="minorHAnsi" w:hAnsiTheme="minorHAnsi"/>
          <w:color w:val="434343"/>
          <w:sz w:val="22"/>
          <w:szCs w:val="22"/>
        </w:rPr>
      </w:pPr>
      <w:ins w:id="352" w:author="Peter Rijnbeek" w:date="2018-01-22T16:05:00Z">
        <w:r>
          <w:rPr>
            <w:rFonts w:asciiTheme="minorHAnsi" w:eastAsiaTheme="minorHAnsi" w:hAnsiTheme="minorHAnsi"/>
            <w:color w:val="434343"/>
            <w:sz w:val="22"/>
            <w:szCs w:val="22"/>
          </w:rPr>
          <w:t>A secondary goal in our study is to validate known models. We like to create insight in how reproducible these models are based on the available information in the papers</w:t>
        </w:r>
        <w:r>
          <w:rPr>
            <w:rFonts w:asciiTheme="minorHAnsi" w:eastAsiaTheme="minorHAnsi" w:hAnsiTheme="minorHAnsi"/>
            <w:color w:val="434343"/>
            <w:sz w:val="22"/>
            <w:szCs w:val="22"/>
          </w:rPr>
          <w:t>.</w:t>
        </w:r>
      </w:ins>
    </w:p>
    <w:p w14:paraId="0D2B1E09" w14:textId="48959032" w:rsidR="000B39ED" w:rsidRPr="00DC5053" w:rsidRDefault="000B39ED" w:rsidP="000B39ED">
      <w:pPr>
        <w:pStyle w:val="AMIABodyText"/>
        <w:rPr>
          <w:ins w:id="353" w:author="Peter Rijnbeek" w:date="2018-01-22T16:05:00Z"/>
          <w:rFonts w:asciiTheme="minorHAnsi" w:eastAsiaTheme="minorHAnsi" w:hAnsiTheme="minorHAnsi"/>
          <w:color w:val="434343"/>
          <w:sz w:val="22"/>
          <w:szCs w:val="22"/>
        </w:rPr>
      </w:pPr>
      <w:ins w:id="354" w:author="Peter Rijnbeek" w:date="2018-01-22T16:05:00Z">
        <w:r w:rsidRPr="000B39ED">
          <w:rPr>
            <w:rFonts w:asciiTheme="minorHAnsi" w:eastAsiaTheme="minorHAnsi" w:hAnsiTheme="minorHAnsi"/>
            <w:color w:val="434343"/>
            <w:sz w:val="22"/>
            <w:szCs w:val="22"/>
            <w:highlight w:val="yellow"/>
            <w:rPrChange w:id="355" w:author="Peter Rijnbeek" w:date="2018-01-22T16:05:00Z">
              <w:rPr>
                <w:rFonts w:asciiTheme="minorHAnsi" w:eastAsiaTheme="minorHAnsi" w:hAnsiTheme="minorHAnsi"/>
                <w:color w:val="434343"/>
                <w:sz w:val="22"/>
                <w:szCs w:val="22"/>
              </w:rPr>
            </w:rPrChange>
          </w:rPr>
          <w:t>[Overview of liter</w:t>
        </w:r>
        <w:r w:rsidRPr="000B39ED">
          <w:rPr>
            <w:rFonts w:asciiTheme="minorHAnsi" w:eastAsiaTheme="minorHAnsi" w:hAnsiTheme="minorHAnsi"/>
            <w:color w:val="434343"/>
            <w:sz w:val="22"/>
            <w:szCs w:val="22"/>
            <w:highlight w:val="yellow"/>
            <w:rPrChange w:id="356" w:author="Peter Rijnbeek" w:date="2018-01-22T16:05:00Z">
              <w:rPr>
                <w:rFonts w:asciiTheme="minorHAnsi" w:eastAsiaTheme="minorHAnsi" w:hAnsiTheme="minorHAnsi"/>
                <w:color w:val="434343"/>
                <w:sz w:val="22"/>
                <w:szCs w:val="22"/>
              </w:rPr>
            </w:rPrChange>
          </w:rPr>
          <w:t xml:space="preserve">ature on HF prediction in T2DM </w:t>
        </w:r>
        <w:r w:rsidRPr="000B39ED">
          <w:rPr>
            <w:rFonts w:asciiTheme="minorHAnsi" w:eastAsiaTheme="minorHAnsi" w:hAnsiTheme="minorHAnsi"/>
            <w:color w:val="434343"/>
            <w:sz w:val="22"/>
            <w:szCs w:val="22"/>
            <w:highlight w:val="yellow"/>
            <w:rPrChange w:id="357" w:author="Peter Rijnbeek" w:date="2018-01-22T16:05:00Z">
              <w:rPr>
                <w:rFonts w:asciiTheme="minorHAnsi" w:eastAsiaTheme="minorHAnsi" w:hAnsiTheme="minorHAnsi"/>
                <w:color w:val="434343"/>
                <w:sz w:val="22"/>
                <w:szCs w:val="22"/>
              </w:rPr>
            </w:rPrChange>
          </w:rPr>
          <w:t>-&gt; Ross can you add some detail]</w:t>
        </w:r>
      </w:ins>
    </w:p>
    <w:p w14:paraId="2520EDFC" w14:textId="45CE4619" w:rsidR="000B39ED" w:rsidRDefault="000B39ED">
      <w:ins w:id="358" w:author="Peter Rijnbeek" w:date="2018-01-22T16:07:00Z">
        <w:r>
          <w:br w:type="page"/>
        </w:r>
      </w:ins>
    </w:p>
    <w:p w14:paraId="11DF50B8" w14:textId="77777777" w:rsidR="00C84B89" w:rsidRDefault="0009249C" w:rsidP="0007323D">
      <w:pPr>
        <w:pStyle w:val="Heading1"/>
      </w:pPr>
      <w:bookmarkStart w:id="359" w:name="_Toc504400921"/>
      <w:r>
        <w:lastRenderedPageBreak/>
        <w:t>Research Questions and Objectives</w:t>
      </w:r>
      <w:bookmarkEnd w:id="359"/>
    </w:p>
    <w:p w14:paraId="4C429C55" w14:textId="62D205F5" w:rsidR="00DC5053" w:rsidRDefault="00354C2C" w:rsidP="00DC5053">
      <w:pPr>
        <w:rPr>
          <w:ins w:id="360" w:author="Peter Rijnbeek" w:date="2018-01-22T14:10:00Z"/>
        </w:rPr>
        <w:pPrChange w:id="361" w:author="Peter Rijnbeek" w:date="2018-01-22T14:10:00Z">
          <w:pPr>
            <w:pStyle w:val="Heading2"/>
          </w:pPr>
        </w:pPrChange>
      </w:pPr>
      <w:del w:id="362" w:author="Peter Rijnbeek" w:date="2018-01-22T14:32:00Z">
        <w:r w:rsidDel="00831302">
          <w:delText>Research Question</w:delText>
        </w:r>
        <w:r w:rsidR="0009249C" w:rsidDel="00831302">
          <w:delText>s</w:delText>
        </w:r>
      </w:del>
      <w:ins w:id="363" w:author="Peter Rijnbeek" w:date="2018-01-22T14:10:00Z">
        <w:r w:rsidR="00DC5053">
          <w:t>Our study consists of two parts:</w:t>
        </w:r>
      </w:ins>
    </w:p>
    <w:p w14:paraId="47177CE9" w14:textId="63E67DA0" w:rsidR="00DC5053" w:rsidRPr="001868D8" w:rsidRDefault="00DC5053" w:rsidP="00DC5053">
      <w:pPr>
        <w:pStyle w:val="ListParagraph"/>
        <w:numPr>
          <w:ilvl w:val="0"/>
          <w:numId w:val="14"/>
        </w:numPr>
        <w:rPr>
          <w:ins w:id="364" w:author="Peter Rijnbeek" w:date="2018-01-22T14:11:00Z"/>
          <w:b/>
          <w:rPrChange w:id="365" w:author="Peter Rijnbeek" w:date="2018-01-22T14:12:00Z">
            <w:rPr>
              <w:ins w:id="366" w:author="Peter Rijnbeek" w:date="2018-01-22T14:11:00Z"/>
            </w:rPr>
          </w:rPrChange>
        </w:rPr>
        <w:pPrChange w:id="367" w:author="Peter Rijnbeek" w:date="2018-01-22T14:10:00Z">
          <w:pPr>
            <w:pStyle w:val="Heading2"/>
          </w:pPr>
        </w:pPrChange>
      </w:pPr>
      <w:ins w:id="368" w:author="Peter Rijnbeek" w:date="2018-01-22T14:10:00Z">
        <w:r w:rsidRPr="001868D8">
          <w:rPr>
            <w:b/>
            <w:rPrChange w:id="369" w:author="Peter Rijnbeek" w:date="2018-01-22T14:12:00Z">
              <w:rPr/>
            </w:rPrChange>
          </w:rPr>
          <w:t>Development and validation of a new prediction model for HF in T2DM patients</w:t>
        </w:r>
      </w:ins>
      <w:ins w:id="370" w:author="Peter Rijnbeek" w:date="2018-01-22T14:12:00Z">
        <w:r w:rsidR="001868D8" w:rsidRPr="001868D8">
          <w:rPr>
            <w:b/>
            <w:rPrChange w:id="371" w:author="Peter Rijnbeek" w:date="2018-01-22T14:12:00Z">
              <w:rPr/>
            </w:rPrChange>
          </w:rPr>
          <w:t>.</w:t>
        </w:r>
      </w:ins>
    </w:p>
    <w:p w14:paraId="0A7F571C" w14:textId="544D65D6" w:rsidR="00DC5053" w:rsidRDefault="001868D8" w:rsidP="00DC5053">
      <w:pPr>
        <w:pStyle w:val="ListParagraph"/>
        <w:rPr>
          <w:ins w:id="372" w:author="Peter Rijnbeek" w:date="2018-01-22T14:14:00Z"/>
        </w:rPr>
        <w:pPrChange w:id="373" w:author="Peter Rijnbeek" w:date="2018-01-22T14:11:00Z">
          <w:pPr>
            <w:pStyle w:val="Heading2"/>
          </w:pPr>
        </w:pPrChange>
      </w:pPr>
      <w:ins w:id="374" w:author="Peter Rijnbeek" w:date="2018-01-22T14:11:00Z">
        <w:r>
          <w:t>In this part of the study we will use all available data sources to train a</w:t>
        </w:r>
      </w:ins>
      <w:ins w:id="375" w:author="Peter Rijnbeek" w:date="2018-01-22T14:12:00Z">
        <w:r>
          <w:t>nd validate a</w:t>
        </w:r>
      </w:ins>
      <w:ins w:id="376" w:author="Peter Rijnbeek" w:date="2018-01-22T14:11:00Z">
        <w:r>
          <w:t xml:space="preserve"> </w:t>
        </w:r>
      </w:ins>
      <w:ins w:id="377" w:author="Peter Rijnbeek" w:date="2018-01-22T14:13:00Z">
        <w:r>
          <w:t xml:space="preserve">prediction </w:t>
        </w:r>
      </w:ins>
      <w:ins w:id="378" w:author="Peter Rijnbeek" w:date="2018-01-22T14:11:00Z">
        <w:r>
          <w:t>mode</w:t>
        </w:r>
      </w:ins>
      <w:ins w:id="379" w:author="Peter Rijnbeek" w:date="2018-01-22T14:13:00Z">
        <w:r>
          <w:t xml:space="preserve">l. We will use all available data in the electronic health record prior to the incident T2DM event. In this part of our study we </w:t>
        </w:r>
      </w:ins>
      <w:ins w:id="380" w:author="Peter Rijnbeek" w:date="2018-01-22T14:14:00Z">
        <w:r>
          <w:t>have the following research questions:</w:t>
        </w:r>
      </w:ins>
    </w:p>
    <w:p w14:paraId="384896F6" w14:textId="53D43B80" w:rsidR="001868D8" w:rsidRDefault="001868D8" w:rsidP="00DC5053">
      <w:pPr>
        <w:pStyle w:val="ListParagraph"/>
        <w:rPr>
          <w:ins w:id="381" w:author="Peter Rijnbeek" w:date="2018-01-22T14:14:00Z"/>
        </w:rPr>
        <w:pPrChange w:id="382" w:author="Peter Rijnbeek" w:date="2018-01-22T14:11:00Z">
          <w:pPr>
            <w:pStyle w:val="Heading2"/>
          </w:pPr>
        </w:pPrChange>
      </w:pPr>
    </w:p>
    <w:p w14:paraId="1AF363B2" w14:textId="4457F0B7" w:rsidR="00DC5053" w:rsidRDefault="001868D8" w:rsidP="001868D8">
      <w:pPr>
        <w:pStyle w:val="ListParagraph"/>
        <w:numPr>
          <w:ilvl w:val="1"/>
          <w:numId w:val="14"/>
        </w:numPr>
        <w:rPr>
          <w:ins w:id="383" w:author="Peter Rijnbeek" w:date="2018-01-22T14:16:00Z"/>
        </w:rPr>
        <w:pPrChange w:id="384" w:author="Peter Rijnbeek" w:date="2018-01-22T14:16:00Z">
          <w:pPr>
            <w:pStyle w:val="Heading2"/>
          </w:pPr>
        </w:pPrChange>
      </w:pPr>
      <w:ins w:id="385" w:author="Peter Rijnbeek" w:date="2018-01-22T14:14:00Z">
        <w:r>
          <w:t xml:space="preserve">Are we able </w:t>
        </w:r>
      </w:ins>
      <w:ins w:id="386" w:author="Peter Rijnbeek" w:date="2018-01-22T14:15:00Z">
        <w:r>
          <w:t xml:space="preserve">to develop models </w:t>
        </w:r>
      </w:ins>
      <w:ins w:id="387" w:author="Peter Rijnbeek" w:date="2018-01-22T14:14:00Z">
        <w:r>
          <w:t>t</w:t>
        </w:r>
      </w:ins>
      <w:ins w:id="388" w:author="Peter Rijnbeek" w:date="2018-01-22T14:16:00Z">
        <w:r>
          <w:t>o predict</w:t>
        </w:r>
      </w:ins>
      <w:ins w:id="389" w:author="Peter Rijnbeek" w:date="2018-01-22T14:14:00Z">
        <w:r>
          <w:t xml:space="preserve"> HF in T2DM patients with high </w:t>
        </w:r>
      </w:ins>
      <w:ins w:id="390" w:author="Peter Rijnbeek" w:date="2018-01-22T14:15:00Z">
        <w:r>
          <w:t xml:space="preserve">discriminative abilities </w:t>
        </w:r>
      </w:ins>
      <w:ins w:id="391" w:author="Peter Rijnbeek" w:date="2018-01-22T14:16:00Z">
        <w:r>
          <w:t xml:space="preserve">that </w:t>
        </w:r>
      </w:ins>
      <w:ins w:id="392" w:author="Peter Rijnbeek" w:date="2018-01-22T14:15:00Z">
        <w:r>
          <w:t>are well calibrated</w:t>
        </w:r>
      </w:ins>
      <w:ins w:id="393" w:author="Peter Rijnbeek" w:date="2018-01-22T14:16:00Z">
        <w:r>
          <w:t>?</w:t>
        </w:r>
      </w:ins>
    </w:p>
    <w:p w14:paraId="5D0A1D9C" w14:textId="13F214BE" w:rsidR="001868D8" w:rsidRDefault="001868D8" w:rsidP="001868D8">
      <w:pPr>
        <w:pStyle w:val="ListParagraph"/>
        <w:numPr>
          <w:ilvl w:val="1"/>
          <w:numId w:val="14"/>
        </w:numPr>
        <w:rPr>
          <w:ins w:id="394" w:author="Peter Rijnbeek" w:date="2018-01-22T14:17:00Z"/>
        </w:rPr>
        <w:pPrChange w:id="395" w:author="Peter Rijnbeek" w:date="2018-01-22T14:17:00Z">
          <w:pPr>
            <w:pStyle w:val="Heading2"/>
          </w:pPr>
        </w:pPrChange>
      </w:pPr>
      <w:ins w:id="396" w:author="Peter Rijnbeek" w:date="2018-01-22T14:16:00Z">
        <w:r>
          <w:t>Are these models transportable to other databases not use</w:t>
        </w:r>
      </w:ins>
      <w:ins w:id="397" w:author="Peter Rijnbeek" w:date="2018-01-22T14:17:00Z">
        <w:r>
          <w:t>d</w:t>
        </w:r>
      </w:ins>
      <w:ins w:id="398" w:author="Peter Rijnbeek" w:date="2018-01-22T14:16:00Z">
        <w:r>
          <w:t xml:space="preserve"> for training (external validation)?</w:t>
        </w:r>
      </w:ins>
    </w:p>
    <w:p w14:paraId="4912755F" w14:textId="77777777" w:rsidR="001868D8" w:rsidRDefault="001868D8" w:rsidP="001868D8">
      <w:pPr>
        <w:pStyle w:val="ListParagraph"/>
        <w:ind w:left="1080"/>
        <w:rPr>
          <w:ins w:id="399" w:author="Peter Rijnbeek" w:date="2018-01-22T14:10:00Z"/>
        </w:rPr>
        <w:pPrChange w:id="400" w:author="Peter Rijnbeek" w:date="2018-01-22T14:17:00Z">
          <w:pPr>
            <w:pStyle w:val="Heading2"/>
          </w:pPr>
        </w:pPrChange>
      </w:pPr>
    </w:p>
    <w:p w14:paraId="119C52D5" w14:textId="3DA5DDDC" w:rsidR="00DC5053" w:rsidDel="001868D8" w:rsidRDefault="00DC5053" w:rsidP="001868D8">
      <w:pPr>
        <w:pStyle w:val="ListParagraph"/>
        <w:numPr>
          <w:ilvl w:val="0"/>
          <w:numId w:val="14"/>
        </w:numPr>
        <w:rPr>
          <w:del w:id="401" w:author="Peter Rijnbeek" w:date="2018-01-22T14:18:00Z"/>
          <w:b/>
        </w:rPr>
        <w:pPrChange w:id="402" w:author="Peter Rijnbeek" w:date="2018-01-22T14:18:00Z">
          <w:pPr/>
        </w:pPrChange>
      </w:pPr>
      <w:ins w:id="403" w:author="Peter Rijnbeek" w:date="2018-01-22T14:11:00Z">
        <w:r w:rsidRPr="001868D8">
          <w:rPr>
            <w:b/>
            <w:rPrChange w:id="404" w:author="Peter Rijnbeek" w:date="2018-01-22T14:17:00Z">
              <w:rPr/>
            </w:rPrChange>
          </w:rPr>
          <w:t>Validation of existing models for HF in T2DM patients</w:t>
        </w:r>
      </w:ins>
    </w:p>
    <w:p w14:paraId="1F3D0DF3" w14:textId="77777777" w:rsidR="001868D8" w:rsidRPr="001868D8" w:rsidRDefault="001868D8" w:rsidP="00DC5053">
      <w:pPr>
        <w:pStyle w:val="ListParagraph"/>
        <w:numPr>
          <w:ilvl w:val="0"/>
          <w:numId w:val="14"/>
        </w:numPr>
        <w:rPr>
          <w:ins w:id="405" w:author="Peter Rijnbeek" w:date="2018-01-22T14:18:00Z"/>
          <w:b/>
          <w:rPrChange w:id="406" w:author="Peter Rijnbeek" w:date="2018-01-22T14:17:00Z">
            <w:rPr>
              <w:ins w:id="407" w:author="Peter Rijnbeek" w:date="2018-01-22T14:18:00Z"/>
            </w:rPr>
          </w:rPrChange>
        </w:rPr>
        <w:pPrChange w:id="408" w:author="Peter Rijnbeek" w:date="2018-01-22T14:10:00Z">
          <w:pPr>
            <w:pStyle w:val="Heading2"/>
          </w:pPr>
        </w:pPrChange>
      </w:pPr>
    </w:p>
    <w:p w14:paraId="2F2282CE" w14:textId="77777777" w:rsidR="001868D8" w:rsidRDefault="006E2F99" w:rsidP="001868D8">
      <w:pPr>
        <w:pStyle w:val="ListParagraph"/>
        <w:rPr>
          <w:ins w:id="409" w:author="Peter Rijnbeek" w:date="2018-01-22T14:18:00Z"/>
        </w:rPr>
        <w:pPrChange w:id="410" w:author="Peter Rijnbeek" w:date="2018-01-22T14:18:00Z">
          <w:pPr/>
        </w:pPrChange>
      </w:pPr>
      <w:r>
        <w:t xml:space="preserve">We </w:t>
      </w:r>
      <w:r w:rsidR="002D1EBC">
        <w:t xml:space="preserve">want to </w:t>
      </w:r>
      <w:r>
        <w:t xml:space="preserve">investigate </w:t>
      </w:r>
      <w:r w:rsidR="00B75AA9">
        <w:t xml:space="preserve">the performance of </w:t>
      </w:r>
      <w:del w:id="411" w:author="Peter Rijnbeek" w:date="2018-01-22T14:07:00Z">
        <w:r w:rsidR="00B75AA9" w:rsidDel="00DC5053">
          <w:delText xml:space="preserve">the </w:delText>
        </w:r>
      </w:del>
      <w:r w:rsidR="00B75AA9">
        <w:t xml:space="preserve">various </w:t>
      </w:r>
      <w:r w:rsidR="003A50F8">
        <w:t xml:space="preserve">patient level prediction </w:t>
      </w:r>
      <w:r w:rsidR="00B75AA9">
        <w:t xml:space="preserve">models to </w:t>
      </w:r>
      <w:del w:id="412" w:author="Peter Rijnbeek" w:date="2018-01-22T14:06:00Z">
        <w:r w:rsidR="00B75AA9" w:rsidDel="00DC5053">
          <w:delText xml:space="preserve">gain insight into </w:delText>
        </w:r>
        <w:r w:rsidR="006106FB" w:rsidDel="00DC5053">
          <w:delText>the feasibility of large-scale</w:delText>
        </w:r>
        <w:r w:rsidR="003A50F8" w:rsidDel="00DC5053">
          <w:delText xml:space="preserve"> patient level prediction</w:delText>
        </w:r>
        <w:r w:rsidR="006C7E59" w:rsidDel="00DC5053">
          <w:delText xml:space="preserve"> models. E</w:delText>
        </w:r>
        <w:r w:rsidR="00B75AA9" w:rsidDel="00DC5053">
          <w:delText>valuat</w:delText>
        </w:r>
        <w:r w:rsidR="006C7E59" w:rsidDel="00DC5053">
          <w:delText xml:space="preserve">ion of </w:delText>
        </w:r>
        <w:r w:rsidR="00B75AA9" w:rsidDel="00DC5053">
          <w:delText xml:space="preserve"> the models </w:delText>
        </w:r>
        <w:r w:rsidR="006C7E59" w:rsidDel="00DC5053">
          <w:delText xml:space="preserve">both </w:delText>
        </w:r>
        <w:r w:rsidR="00B75AA9" w:rsidDel="00DC5053">
          <w:delText>internal</w:delText>
        </w:r>
        <w:r w:rsidR="006C7E59" w:rsidDel="00DC5053">
          <w:delText>ly</w:delText>
        </w:r>
        <w:r w:rsidR="00B75AA9" w:rsidDel="00DC5053">
          <w:delText xml:space="preserve"> </w:delText>
        </w:r>
        <w:r w:rsidR="006C7E59" w:rsidDel="00DC5053">
          <w:delText xml:space="preserve">and </w:delText>
        </w:r>
        <w:r w:rsidR="00B75AA9" w:rsidDel="00DC5053">
          <w:delText>external</w:delText>
        </w:r>
        <w:r w:rsidR="006C7E59" w:rsidDel="00DC5053">
          <w:delText>ly is a key component</w:delText>
        </w:r>
        <w:r w:rsidR="00D7757A" w:rsidDel="00DC5053">
          <w:delText xml:space="preserve"> in this assessment</w:delText>
        </w:r>
        <w:r w:rsidR="00B75AA9" w:rsidDel="00DC5053">
          <w:delText>.</w:delText>
        </w:r>
      </w:del>
      <w:ins w:id="413" w:author="Peter Rijnbeek" w:date="2018-01-22T14:06:00Z">
        <w:r w:rsidR="00DC5053">
          <w:t>predict HF in patients with T2DM</w:t>
        </w:r>
      </w:ins>
      <w:ins w:id="414" w:author="Peter Rijnbeek" w:date="2018-01-22T14:18:00Z">
        <w:r w:rsidR="001868D8">
          <w:t xml:space="preserve"> and compare these with our models. In this part we have the following research questions:</w:t>
        </w:r>
      </w:ins>
    </w:p>
    <w:p w14:paraId="6C9C5FDE" w14:textId="77777777" w:rsidR="001868D8" w:rsidRDefault="001868D8" w:rsidP="001868D8">
      <w:pPr>
        <w:pStyle w:val="ListParagraph"/>
        <w:rPr>
          <w:ins w:id="415" w:author="Peter Rijnbeek" w:date="2018-01-22T14:19:00Z"/>
        </w:rPr>
        <w:pPrChange w:id="416" w:author="Peter Rijnbeek" w:date="2018-01-22T14:18:00Z">
          <w:pPr/>
        </w:pPrChange>
      </w:pPr>
    </w:p>
    <w:p w14:paraId="48CD8770" w14:textId="0FD1B087" w:rsidR="001868D8" w:rsidRDefault="001868D8" w:rsidP="001868D8">
      <w:pPr>
        <w:pStyle w:val="ListParagraph"/>
        <w:numPr>
          <w:ilvl w:val="1"/>
          <w:numId w:val="14"/>
        </w:numPr>
        <w:rPr>
          <w:ins w:id="417" w:author="Peter Rijnbeek" w:date="2018-01-22T14:20:00Z"/>
        </w:rPr>
        <w:pPrChange w:id="418" w:author="Peter Rijnbeek" w:date="2018-01-22T14:20:00Z">
          <w:pPr/>
        </w:pPrChange>
      </w:pPr>
      <w:ins w:id="419" w:author="Peter Rijnbeek" w:date="2018-01-22T14:20:00Z">
        <w:r>
          <w:t>Are the models currently available in literature externally valid?</w:t>
        </w:r>
      </w:ins>
    </w:p>
    <w:p w14:paraId="0A0E5342" w14:textId="4ACE2131" w:rsidR="00EE73B8" w:rsidDel="001868D8" w:rsidRDefault="001868D8" w:rsidP="001868D8">
      <w:pPr>
        <w:pStyle w:val="ListParagraph"/>
        <w:numPr>
          <w:ilvl w:val="1"/>
          <w:numId w:val="14"/>
        </w:numPr>
        <w:rPr>
          <w:del w:id="420" w:author="Peter Rijnbeek" w:date="2018-01-22T14:21:00Z"/>
        </w:rPr>
        <w:pPrChange w:id="421" w:author="Peter Rijnbeek" w:date="2018-01-22T14:21:00Z">
          <w:pPr/>
        </w:pPrChange>
      </w:pPr>
      <w:ins w:id="422" w:author="Peter Rijnbeek" w:date="2018-01-22T14:20:00Z">
        <w:r>
          <w:t xml:space="preserve">Is the model developed use our data-driven approach </w:t>
        </w:r>
      </w:ins>
      <w:ins w:id="423" w:author="Peter Rijnbeek" w:date="2018-01-22T15:51:00Z">
        <w:r w:rsidR="00A93294">
          <w:t>outperforming</w:t>
        </w:r>
      </w:ins>
      <w:ins w:id="424" w:author="Peter Rijnbeek" w:date="2018-01-22T14:20:00Z">
        <w:r>
          <w:t xml:space="preserve"> the currently available models?</w:t>
        </w:r>
      </w:ins>
      <w:del w:id="425" w:author="Peter Rijnbeek" w:date="2018-01-22T14:18:00Z">
        <w:r w:rsidR="00B75AA9" w:rsidDel="001868D8">
          <w:delText xml:space="preserve"> </w:delText>
        </w:r>
      </w:del>
    </w:p>
    <w:p w14:paraId="629CB802" w14:textId="0A49E27B" w:rsidR="000113B4" w:rsidDel="001868D8" w:rsidRDefault="000113B4" w:rsidP="001868D8">
      <w:pPr>
        <w:pStyle w:val="ListParagraph"/>
        <w:numPr>
          <w:ilvl w:val="1"/>
          <w:numId w:val="14"/>
        </w:numPr>
        <w:rPr>
          <w:del w:id="426" w:author="Peter Rijnbeek" w:date="2018-01-22T14:21:00Z"/>
        </w:rPr>
        <w:pPrChange w:id="427" w:author="Peter Rijnbeek" w:date="2018-01-22T14:21:00Z">
          <w:pPr/>
        </w:pPrChange>
      </w:pPr>
      <w:del w:id="428" w:author="Peter Rijnbeek" w:date="2018-01-22T14:21:00Z">
        <w:r w:rsidDel="001868D8">
          <w:delText>Primary hypothesis</w:delText>
        </w:r>
      </w:del>
    </w:p>
    <w:p w14:paraId="314C04F0" w14:textId="001CFEF3" w:rsidR="000113B4" w:rsidDel="001868D8" w:rsidRDefault="00B75AA9" w:rsidP="001868D8">
      <w:pPr>
        <w:pStyle w:val="ListParagraph"/>
        <w:numPr>
          <w:ilvl w:val="1"/>
          <w:numId w:val="14"/>
        </w:numPr>
        <w:rPr>
          <w:del w:id="429" w:author="Peter Rijnbeek" w:date="2018-01-22T14:21:00Z"/>
        </w:rPr>
        <w:pPrChange w:id="430" w:author="Peter Rijnbeek" w:date="2018-01-22T14:21:00Z">
          <w:pPr>
            <w:pStyle w:val="ListParagraph"/>
            <w:numPr>
              <w:numId w:val="7"/>
            </w:numPr>
            <w:ind w:hanging="360"/>
          </w:pPr>
        </w:pPrChange>
      </w:pPr>
      <w:del w:id="431" w:author="Peter Rijnbeek" w:date="2018-01-22T14:21:00Z">
        <w:r w:rsidDel="001868D8">
          <w:delText xml:space="preserve">Observational databases can be used to </w:delText>
        </w:r>
      </w:del>
      <w:del w:id="432" w:author="Peter Rijnbeek" w:date="2018-01-22T14:07:00Z">
        <w:r w:rsidDel="00DC5053">
          <w:delText xml:space="preserve">develop a large number of </w:delText>
        </w:r>
        <w:r w:rsidR="003A50F8" w:rsidDel="00DC5053">
          <w:delText xml:space="preserve">patient level prediction </w:delText>
        </w:r>
      </w:del>
      <w:del w:id="433" w:author="Peter Rijnbeek" w:date="2018-01-22T14:08:00Z">
        <w:r w:rsidDel="00DC5053">
          <w:delText xml:space="preserve">models </w:delText>
        </w:r>
      </w:del>
      <w:del w:id="434" w:author="Peter Rijnbeek" w:date="2018-01-22T14:21:00Z">
        <w:r w:rsidDel="001868D8">
          <w:delText>that have good discriminative abilities and are well calibrated.</w:delText>
        </w:r>
      </w:del>
    </w:p>
    <w:p w14:paraId="7FF5D441" w14:textId="2B336A56" w:rsidR="003A50F8" w:rsidRDefault="003A50F8" w:rsidP="001868D8">
      <w:pPr>
        <w:pStyle w:val="ListParagraph"/>
        <w:numPr>
          <w:ilvl w:val="1"/>
          <w:numId w:val="14"/>
        </w:numPr>
        <w:pPrChange w:id="435" w:author="Peter Rijnbeek" w:date="2018-01-22T14:21:00Z">
          <w:pPr/>
        </w:pPrChange>
      </w:pPr>
      <w:del w:id="436" w:author="Peter Rijnbeek" w:date="2018-01-22T14:08:00Z">
        <w:r w:rsidDel="00DC5053">
          <w:delText>Furthermore, we would like to test whether the large scale prediction package can be deployed in a distributed data network</w:delText>
        </w:r>
      </w:del>
      <w:ins w:id="437" w:author="Peter Rijnbeek" w:date="2018-01-22T14:22:00Z">
        <w:r w:rsidR="00831302">
          <w:t xml:space="preserve"> </w:t>
        </w:r>
      </w:ins>
      <w:del w:id="438" w:author="Peter Rijnbeek" w:date="2018-01-22T14:22:00Z">
        <w:r w:rsidDel="00831302">
          <w:delText xml:space="preserve">. </w:delText>
        </w:r>
      </w:del>
      <w:del w:id="439" w:author="Peter Rijnbeek" w:date="2018-01-22T14:09:00Z">
        <w:r w:rsidDel="00DC5053">
          <w:delText xml:space="preserve">This </w:delText>
        </w:r>
      </w:del>
      <w:del w:id="440" w:author="Peter Rijnbeek" w:date="2018-01-22T14:22:00Z">
        <w:r w:rsidDel="00831302">
          <w:delText>presents the opportunity to externally validate the models across numerous databases spanning various countries</w:delText>
        </w:r>
        <w:r w:rsidR="00D7757A" w:rsidDel="00831302">
          <w:delText xml:space="preserve"> using a standardized approach</w:delText>
        </w:r>
        <w:r w:rsidDel="00831302">
          <w:delText xml:space="preserve">. The study </w:delText>
        </w:r>
        <w:r w:rsidR="002D1EBC" w:rsidDel="00831302">
          <w:delText>is completely implemented</w:delText>
        </w:r>
        <w:r w:rsidDel="00831302">
          <w:delText xml:space="preserve"> in an R package</w:delText>
        </w:r>
        <w:r w:rsidR="002D1EBC" w:rsidDel="00831302">
          <w:delText xml:space="preserve"> which</w:delText>
        </w:r>
        <w:r w:rsidDel="00831302">
          <w:delText xml:space="preserve"> will be distributed to partners</w:delText>
        </w:r>
        <w:r w:rsidR="002D1EBC" w:rsidDel="00831302">
          <w:delText xml:space="preserve"> that are</w:delText>
        </w:r>
        <w:r w:rsidDel="00831302">
          <w:delText xml:space="preserve"> willing to </w:delText>
        </w:r>
        <w:r w:rsidR="002D1EBC" w:rsidDel="00831302">
          <w:delText>participate.</w:delText>
        </w:r>
      </w:del>
      <w:r>
        <w:t xml:space="preserve"> </w:t>
      </w:r>
    </w:p>
    <w:p w14:paraId="03EBC028" w14:textId="77777777" w:rsidR="00831302" w:rsidRDefault="00831302">
      <w:pPr>
        <w:rPr>
          <w:ins w:id="441" w:author="Peter Rijnbeek" w:date="2018-01-22T14:22:00Z"/>
          <w:rFonts w:asciiTheme="majorHAnsi" w:eastAsiaTheme="majorEastAsia" w:hAnsiTheme="majorHAnsi" w:cstheme="majorBidi"/>
          <w:b/>
          <w:bCs/>
          <w:color w:val="365F91" w:themeColor="accent1" w:themeShade="BF"/>
          <w:sz w:val="28"/>
          <w:szCs w:val="28"/>
        </w:rPr>
      </w:pPr>
      <w:ins w:id="442" w:author="Peter Rijnbeek" w:date="2018-01-22T14:22:00Z">
        <w:r>
          <w:br w:type="page"/>
        </w:r>
      </w:ins>
    </w:p>
    <w:p w14:paraId="075F1259" w14:textId="61C2465D" w:rsidR="002D1EBC" w:rsidRPr="00831302" w:rsidDel="001868D8" w:rsidRDefault="00831302" w:rsidP="00831302">
      <w:pPr>
        <w:pStyle w:val="Heading1"/>
        <w:rPr>
          <w:del w:id="443" w:author="Peter Rijnbeek" w:date="2018-01-22T14:19:00Z"/>
          <w:rPrChange w:id="444" w:author="Peter Rijnbeek" w:date="2018-01-22T14:31:00Z">
            <w:rPr>
              <w:del w:id="445" w:author="Peter Rijnbeek" w:date="2018-01-22T14:19:00Z"/>
            </w:rPr>
          </w:rPrChange>
        </w:rPr>
        <w:pPrChange w:id="446" w:author="Peter Rijnbeek" w:date="2018-01-22T14:31:00Z">
          <w:pPr/>
        </w:pPrChange>
      </w:pPr>
      <w:ins w:id="447" w:author="Peter Rijnbeek" w:date="2018-01-22T14:31:00Z">
        <w:r>
          <w:lastRenderedPageBreak/>
          <w:t xml:space="preserve"> </w:t>
        </w:r>
      </w:ins>
      <w:del w:id="448" w:author="Peter Rijnbeek" w:date="2018-01-22T14:19:00Z">
        <w:r w:rsidR="002D1EBC" w:rsidRPr="00831302" w:rsidDel="001868D8">
          <w:rPr>
            <w:rPrChange w:id="449" w:author="Peter Rijnbeek" w:date="2018-01-22T14:31:00Z">
              <w:rPr/>
            </w:rPrChange>
          </w:rPr>
          <w:br w:type="page"/>
        </w:r>
        <w:bookmarkStart w:id="450" w:name="_Toc504400922"/>
        <w:bookmarkEnd w:id="450"/>
      </w:del>
    </w:p>
    <w:p w14:paraId="14DCC231" w14:textId="1D5EBB9E" w:rsidR="003A50F8" w:rsidRPr="00831302" w:rsidDel="001868D8" w:rsidRDefault="003A50F8" w:rsidP="00831302">
      <w:pPr>
        <w:pStyle w:val="Heading1"/>
        <w:rPr>
          <w:del w:id="451" w:author="Peter Rijnbeek" w:date="2018-01-22T14:19:00Z"/>
          <w:rPrChange w:id="452" w:author="Peter Rijnbeek" w:date="2018-01-22T14:31:00Z">
            <w:rPr>
              <w:del w:id="453" w:author="Peter Rijnbeek" w:date="2018-01-22T14:19:00Z"/>
            </w:rPr>
          </w:rPrChange>
        </w:rPr>
        <w:pPrChange w:id="454" w:author="Peter Rijnbeek" w:date="2018-01-22T14:31:00Z">
          <w:pPr/>
        </w:pPrChange>
      </w:pPr>
      <w:del w:id="455" w:author="Peter Rijnbeek" w:date="2018-01-22T14:19:00Z">
        <w:r w:rsidRPr="00831302" w:rsidDel="001868D8">
          <w:rPr>
            <w:rPrChange w:id="456" w:author="Peter Rijnbeek" w:date="2018-01-22T14:31:00Z">
              <w:rPr/>
            </w:rPrChange>
          </w:rPr>
          <w:delText xml:space="preserve">Secondary hypothesis </w:delText>
        </w:r>
        <w:r w:rsidR="00125FAE" w:rsidRPr="00831302" w:rsidDel="001868D8">
          <w:rPr>
            <w:rPrChange w:id="457" w:author="Peter Rijnbeek" w:date="2018-01-22T14:31:00Z">
              <w:rPr/>
            </w:rPrChange>
          </w:rPr>
          <w:delText>1</w:delText>
        </w:r>
        <w:bookmarkStart w:id="458" w:name="_Toc504400923"/>
        <w:bookmarkEnd w:id="458"/>
      </w:del>
    </w:p>
    <w:p w14:paraId="471BBF27" w14:textId="34191CB3" w:rsidR="002D1EBC" w:rsidRPr="00831302" w:rsidDel="001868D8" w:rsidRDefault="002D1EBC" w:rsidP="00831302">
      <w:pPr>
        <w:pStyle w:val="Heading1"/>
        <w:rPr>
          <w:del w:id="459" w:author="Peter Rijnbeek" w:date="2018-01-22T14:19:00Z"/>
          <w:rPrChange w:id="460" w:author="Peter Rijnbeek" w:date="2018-01-22T14:31:00Z">
            <w:rPr>
              <w:del w:id="461" w:author="Peter Rijnbeek" w:date="2018-01-22T14:19:00Z"/>
            </w:rPr>
          </w:rPrChange>
        </w:rPr>
        <w:pPrChange w:id="462" w:author="Peter Rijnbeek" w:date="2018-01-22T14:31:00Z">
          <w:pPr>
            <w:pStyle w:val="ListParagraph"/>
            <w:numPr>
              <w:numId w:val="7"/>
            </w:numPr>
            <w:ind w:hanging="360"/>
          </w:pPr>
        </w:pPrChange>
      </w:pPr>
      <w:del w:id="463" w:author="Peter Rijnbeek" w:date="2018-01-22T14:10:00Z">
        <w:r w:rsidRPr="00831302" w:rsidDel="00DC5053">
          <w:rPr>
            <w:rPrChange w:id="464" w:author="Peter Rijnbeek" w:date="2018-01-22T14:31:00Z">
              <w:rPr/>
            </w:rPrChange>
          </w:rPr>
          <w:delText>Transportability assessments are feasible in a large data network</w:delText>
        </w:r>
        <w:r w:rsidR="003A50F8" w:rsidRPr="00831302" w:rsidDel="00DC5053">
          <w:rPr>
            <w:rPrChange w:id="465" w:author="Peter Rijnbeek" w:date="2018-01-22T14:31:00Z">
              <w:rPr/>
            </w:rPrChange>
          </w:rPr>
          <w:delText>.</w:delText>
        </w:r>
      </w:del>
      <w:del w:id="466" w:author="Peter Rijnbeek" w:date="2018-01-22T14:19:00Z">
        <w:r w:rsidR="003A50F8" w:rsidRPr="00831302" w:rsidDel="001868D8">
          <w:rPr>
            <w:rPrChange w:id="467" w:author="Peter Rijnbeek" w:date="2018-01-22T14:31:00Z">
              <w:rPr/>
            </w:rPrChange>
          </w:rPr>
          <w:delText xml:space="preserve"> </w:delText>
        </w:r>
        <w:bookmarkStart w:id="468" w:name="_Toc504400924"/>
        <w:bookmarkEnd w:id="468"/>
      </w:del>
    </w:p>
    <w:p w14:paraId="4C66275B" w14:textId="6C66A63E" w:rsidR="00401126" w:rsidRPr="00831302" w:rsidDel="00DC5053" w:rsidRDefault="00C9757C" w:rsidP="00831302">
      <w:pPr>
        <w:pStyle w:val="Heading1"/>
        <w:rPr>
          <w:del w:id="469" w:author="Peter Rijnbeek" w:date="2018-01-22T14:10:00Z"/>
          <w:rPrChange w:id="470" w:author="Peter Rijnbeek" w:date="2018-01-22T14:31:00Z">
            <w:rPr>
              <w:del w:id="471" w:author="Peter Rijnbeek" w:date="2018-01-22T14:10:00Z"/>
            </w:rPr>
          </w:rPrChange>
        </w:rPr>
        <w:pPrChange w:id="472" w:author="Peter Rijnbeek" w:date="2018-01-22T14:31:00Z">
          <w:pPr/>
        </w:pPrChange>
      </w:pPr>
      <w:del w:id="473" w:author="Peter Rijnbeek" w:date="2018-01-22T14:10:00Z">
        <w:r w:rsidRPr="00831302" w:rsidDel="00DC5053">
          <w:rPr>
            <w:rPrChange w:id="474" w:author="Peter Rijnbeek" w:date="2018-01-22T14:31:00Z">
              <w:rPr/>
            </w:rPrChange>
          </w:rPr>
          <w:delText>The no free lunch theory suggests that there will be no classifier that always outperforms the others</w:delText>
        </w:r>
        <w:r w:rsidR="002D1EBC" w:rsidRPr="00831302" w:rsidDel="00DC5053">
          <w:rPr>
            <w:rPrChange w:id="475" w:author="Peter Rijnbeek" w:date="2018-01-22T14:31:00Z">
              <w:rPr/>
            </w:rPrChange>
          </w:rPr>
          <w:delText xml:space="preserve">. </w:delText>
        </w:r>
        <w:r w:rsidRPr="00831302" w:rsidDel="00DC5053">
          <w:rPr>
            <w:rPrChange w:id="476" w:author="Peter Rijnbeek" w:date="2018-01-22T14:31:00Z">
              <w:rPr/>
            </w:rPrChange>
          </w:rPr>
          <w:delText>In this study we will investigate five different classifiers and compare their performances across the ‘outcome’ cohorts</w:delText>
        </w:r>
        <w:r w:rsidR="003A50F8" w:rsidRPr="00831302" w:rsidDel="00DC5053">
          <w:rPr>
            <w:rPrChange w:id="477" w:author="Peter Rijnbeek" w:date="2018-01-22T14:31:00Z">
              <w:rPr/>
            </w:rPrChange>
          </w:rPr>
          <w:delText xml:space="preserve"> and OHDSI databases</w:delText>
        </w:r>
        <w:r w:rsidRPr="00831302" w:rsidDel="00DC5053">
          <w:rPr>
            <w:rPrChange w:id="478" w:author="Peter Rijnbeek" w:date="2018-01-22T14:31:00Z">
              <w:rPr/>
            </w:rPrChange>
          </w:rPr>
          <w:delText>.</w:delText>
        </w:r>
        <w:r w:rsidR="002D1EBC" w:rsidRPr="00831302" w:rsidDel="00DC5053">
          <w:rPr>
            <w:rPrChange w:id="479" w:author="Peter Rijnbeek" w:date="2018-01-22T14:31:00Z">
              <w:rPr/>
            </w:rPrChange>
          </w:rPr>
          <w:delText xml:space="preserve"> </w:delText>
        </w:r>
        <w:bookmarkStart w:id="480" w:name="_Toc504400925"/>
        <w:bookmarkEnd w:id="480"/>
      </w:del>
    </w:p>
    <w:p w14:paraId="0600A26F" w14:textId="323E53ED" w:rsidR="00713641" w:rsidRPr="00831302" w:rsidDel="00DC5053" w:rsidRDefault="004D43F5" w:rsidP="00831302">
      <w:pPr>
        <w:pStyle w:val="Heading1"/>
        <w:rPr>
          <w:del w:id="481" w:author="Peter Rijnbeek" w:date="2018-01-22T14:10:00Z"/>
          <w:rPrChange w:id="482" w:author="Peter Rijnbeek" w:date="2018-01-22T14:31:00Z">
            <w:rPr>
              <w:del w:id="483" w:author="Peter Rijnbeek" w:date="2018-01-22T14:10:00Z"/>
            </w:rPr>
          </w:rPrChange>
        </w:rPr>
        <w:pPrChange w:id="484" w:author="Peter Rijnbeek" w:date="2018-01-22T14:31:00Z">
          <w:pPr/>
        </w:pPrChange>
      </w:pPr>
      <w:del w:id="485" w:author="Peter Rijnbeek" w:date="2018-01-22T14:10:00Z">
        <w:r w:rsidRPr="00831302" w:rsidDel="00DC5053">
          <w:rPr>
            <w:rPrChange w:id="486" w:author="Peter Rijnbeek" w:date="2018-01-22T14:31:00Z">
              <w:rPr/>
            </w:rPrChange>
          </w:rPr>
          <w:delText>Secondary hypothes</w:delText>
        </w:r>
        <w:r w:rsidR="002D1EBC" w:rsidRPr="00831302" w:rsidDel="00DC5053">
          <w:rPr>
            <w:rPrChange w:id="487" w:author="Peter Rijnbeek" w:date="2018-01-22T14:31:00Z">
              <w:rPr/>
            </w:rPrChange>
          </w:rPr>
          <w:delText>i</w:delText>
        </w:r>
        <w:r w:rsidR="00713641" w:rsidRPr="00831302" w:rsidDel="00DC5053">
          <w:rPr>
            <w:rPrChange w:id="488" w:author="Peter Rijnbeek" w:date="2018-01-22T14:31:00Z">
              <w:rPr/>
            </w:rPrChange>
          </w:rPr>
          <w:delText>s</w:delText>
        </w:r>
        <w:r w:rsidRPr="00831302" w:rsidDel="00DC5053">
          <w:rPr>
            <w:rPrChange w:id="489" w:author="Peter Rijnbeek" w:date="2018-01-22T14:31:00Z">
              <w:rPr/>
            </w:rPrChange>
          </w:rPr>
          <w:delText xml:space="preserve"> </w:delText>
        </w:r>
        <w:r w:rsidR="00125FAE" w:rsidRPr="00831302" w:rsidDel="00DC5053">
          <w:rPr>
            <w:rPrChange w:id="490" w:author="Peter Rijnbeek" w:date="2018-01-22T14:31:00Z">
              <w:rPr/>
            </w:rPrChange>
          </w:rPr>
          <w:delText>2</w:delText>
        </w:r>
        <w:bookmarkStart w:id="491" w:name="_Toc504400926"/>
        <w:bookmarkEnd w:id="491"/>
      </w:del>
    </w:p>
    <w:p w14:paraId="466F38C4" w14:textId="4735F0BB" w:rsidR="004D43F5" w:rsidRPr="00831302" w:rsidDel="00DC5053" w:rsidRDefault="00C9757C" w:rsidP="00831302">
      <w:pPr>
        <w:pStyle w:val="Heading1"/>
        <w:rPr>
          <w:del w:id="492" w:author="Peter Rijnbeek" w:date="2018-01-22T14:10:00Z"/>
          <w:rPrChange w:id="493" w:author="Peter Rijnbeek" w:date="2018-01-22T14:31:00Z">
            <w:rPr>
              <w:del w:id="494" w:author="Peter Rijnbeek" w:date="2018-01-22T14:10:00Z"/>
            </w:rPr>
          </w:rPrChange>
        </w:rPr>
        <w:pPrChange w:id="495" w:author="Peter Rijnbeek" w:date="2018-01-22T14:31:00Z">
          <w:pPr>
            <w:pStyle w:val="ListParagraph"/>
            <w:numPr>
              <w:numId w:val="7"/>
            </w:numPr>
            <w:ind w:hanging="360"/>
          </w:pPr>
        </w:pPrChange>
      </w:pPr>
      <w:del w:id="496" w:author="Peter Rijnbeek" w:date="2018-01-22T14:10:00Z">
        <w:r w:rsidRPr="00831302" w:rsidDel="00DC5053">
          <w:rPr>
            <w:rPrChange w:id="497" w:author="Peter Rijnbeek" w:date="2018-01-22T14:31:00Z">
              <w:rPr/>
            </w:rPrChange>
          </w:rPr>
          <w:delText>There will be no classifiers that outperforms the other classifiers across all outcomes</w:delText>
        </w:r>
        <w:r w:rsidR="003A50F8" w:rsidRPr="00831302" w:rsidDel="00DC5053">
          <w:rPr>
            <w:rPrChange w:id="498" w:author="Peter Rijnbeek" w:date="2018-01-22T14:31:00Z">
              <w:rPr/>
            </w:rPrChange>
          </w:rPr>
          <w:delText xml:space="preserve"> investigated in this study</w:delText>
        </w:r>
        <w:r w:rsidRPr="00831302" w:rsidDel="00DC5053">
          <w:rPr>
            <w:rPrChange w:id="499" w:author="Peter Rijnbeek" w:date="2018-01-22T14:31:00Z">
              <w:rPr/>
            </w:rPrChange>
          </w:rPr>
          <w:delText>.</w:delText>
        </w:r>
        <w:bookmarkStart w:id="500" w:name="_Toc504400927"/>
        <w:bookmarkEnd w:id="500"/>
      </w:del>
    </w:p>
    <w:p w14:paraId="60046F0A" w14:textId="12F68958" w:rsidR="00354C2C" w:rsidRDefault="00354C2C" w:rsidP="00831302">
      <w:pPr>
        <w:pStyle w:val="Heading1"/>
        <w:rPr>
          <w:ins w:id="501" w:author="Peter Rijnbeek" w:date="2018-01-22T14:31:00Z"/>
        </w:rPr>
        <w:pPrChange w:id="502" w:author="Peter Rijnbeek" w:date="2018-01-22T14:31:00Z">
          <w:pPr>
            <w:pStyle w:val="Heading1"/>
          </w:pPr>
        </w:pPrChange>
      </w:pPr>
      <w:bookmarkStart w:id="503" w:name="_Toc504400928"/>
      <w:r w:rsidRPr="00831302">
        <w:rPr>
          <w:rPrChange w:id="504" w:author="Peter Rijnbeek" w:date="2018-01-22T14:31:00Z">
            <w:rPr/>
          </w:rPrChange>
        </w:rPr>
        <w:t>Research me</w:t>
      </w:r>
      <w:r w:rsidR="00106CBC" w:rsidRPr="00831302">
        <w:rPr>
          <w:rPrChange w:id="505" w:author="Peter Rijnbeek" w:date="2018-01-22T14:31:00Z">
            <w:rPr/>
          </w:rPrChange>
        </w:rPr>
        <w:t>t</w:t>
      </w:r>
      <w:r w:rsidRPr="00831302">
        <w:rPr>
          <w:rPrChange w:id="506" w:author="Peter Rijnbeek" w:date="2018-01-22T14:31:00Z">
            <w:rPr/>
          </w:rPrChange>
        </w:rPr>
        <w:t>hods</w:t>
      </w:r>
      <w:ins w:id="507" w:author="Peter Rijnbeek" w:date="2018-01-22T14:32:00Z">
        <w:r w:rsidR="005828C4">
          <w:t xml:space="preserve"> model development (Part 1)</w:t>
        </w:r>
      </w:ins>
      <w:bookmarkEnd w:id="503"/>
    </w:p>
    <w:p w14:paraId="2CD98112" w14:textId="6CED410B" w:rsidR="00831302" w:rsidRPr="00831302" w:rsidDel="005828C4" w:rsidRDefault="00831302" w:rsidP="00831302">
      <w:pPr>
        <w:rPr>
          <w:del w:id="508" w:author="Peter Rijnbeek" w:date="2018-01-22T14:33:00Z"/>
          <w:rPrChange w:id="509" w:author="Peter Rijnbeek" w:date="2018-01-22T14:31:00Z">
            <w:rPr>
              <w:del w:id="510" w:author="Peter Rijnbeek" w:date="2018-01-22T14:33:00Z"/>
            </w:rPr>
          </w:rPrChange>
        </w:rPr>
        <w:pPrChange w:id="511" w:author="Peter Rijnbeek" w:date="2018-01-22T14:31:00Z">
          <w:pPr>
            <w:pStyle w:val="Heading1"/>
          </w:pPr>
        </w:pPrChange>
      </w:pPr>
      <w:bookmarkStart w:id="512" w:name="_Toc504400929"/>
      <w:bookmarkEnd w:id="512"/>
    </w:p>
    <w:p w14:paraId="389CC264" w14:textId="0E256293" w:rsidR="00831302" w:rsidRPr="00831302" w:rsidRDefault="00647841" w:rsidP="00831302">
      <w:pPr>
        <w:pStyle w:val="Heading2"/>
        <w:rPr>
          <w:rPrChange w:id="513" w:author="Peter Rijnbeek" w:date="2018-01-22T14:22:00Z">
            <w:rPr/>
          </w:rPrChange>
        </w:rPr>
        <w:pPrChange w:id="514" w:author="Peter Rijnbeek" w:date="2018-01-22T14:22:00Z">
          <w:pPr>
            <w:pStyle w:val="Heading2"/>
          </w:pPr>
        </w:pPrChange>
      </w:pPr>
      <w:bookmarkStart w:id="515" w:name="_Toc504400930"/>
      <w:r>
        <w:t xml:space="preserve">Study </w:t>
      </w:r>
      <w:r w:rsidR="00EF05FD">
        <w:t>D</w:t>
      </w:r>
      <w:r>
        <w:t>esign</w:t>
      </w:r>
      <w:bookmarkEnd w:id="515"/>
    </w:p>
    <w:p w14:paraId="0DD66EA7" w14:textId="22EE929A" w:rsidR="00FC47D9" w:rsidRDefault="00FC47D9" w:rsidP="00FC47D9">
      <w:pPr>
        <w:pStyle w:val="Heading3"/>
        <w:rPr>
          <w:ins w:id="516" w:author="Peter Rijnbeek" w:date="2018-01-22T14:22:00Z"/>
        </w:rPr>
      </w:pPr>
      <w:bookmarkStart w:id="517" w:name="_Toc504400931"/>
      <w:r>
        <w:t>Overview</w:t>
      </w:r>
      <w:bookmarkEnd w:id="517"/>
    </w:p>
    <w:p w14:paraId="357AD5C5" w14:textId="4467A668" w:rsidR="00831302" w:rsidRDefault="00831302" w:rsidP="00831302">
      <w:pPr>
        <w:rPr>
          <w:ins w:id="518" w:author="Peter Rijnbeek" w:date="2018-01-22T14:22:00Z"/>
        </w:rPr>
        <w:pPrChange w:id="519" w:author="Peter Rijnbeek" w:date="2018-01-22T14:22:00Z">
          <w:pPr>
            <w:pStyle w:val="Heading3"/>
          </w:pPr>
        </w:pPrChange>
      </w:pPr>
    </w:p>
    <w:p w14:paraId="5767B454" w14:textId="37CC8746" w:rsidR="00831302" w:rsidRPr="00831302" w:rsidRDefault="00831302" w:rsidP="00831302">
      <w:pPr>
        <w:jc w:val="center"/>
        <w:rPr>
          <w:rPrChange w:id="520" w:author="Peter Rijnbeek" w:date="2018-01-22T14:22:00Z">
            <w:rPr/>
          </w:rPrChange>
        </w:rPr>
        <w:pPrChange w:id="521" w:author="Peter Rijnbeek" w:date="2018-01-22T14:24:00Z">
          <w:pPr>
            <w:pStyle w:val="Heading3"/>
          </w:pPr>
        </w:pPrChange>
      </w:pPr>
      <w:ins w:id="522" w:author="Peter Rijnbeek" w:date="2018-01-22T14:24:00Z">
        <w:r>
          <w:rPr>
            <w:noProof/>
          </w:rPr>
          <w:drawing>
            <wp:inline distT="0" distB="0" distL="0" distR="0" wp14:anchorId="3C6E4E90" wp14:editId="56A8295E">
              <wp:extent cx="5517931" cy="1665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1-22 14.23.47.png"/>
                      <pic:cNvPicPr/>
                    </pic:nvPicPr>
                    <pic:blipFill>
                      <a:blip r:embed="rId15">
                        <a:extLst>
                          <a:ext uri="{28A0092B-C50C-407E-A947-70E740481C1C}">
                            <a14:useLocalDpi xmlns:a14="http://schemas.microsoft.com/office/drawing/2010/main" val="0"/>
                          </a:ext>
                        </a:extLst>
                      </a:blip>
                      <a:stretch>
                        <a:fillRect/>
                      </a:stretch>
                    </pic:blipFill>
                    <pic:spPr>
                      <a:xfrm>
                        <a:off x="0" y="0"/>
                        <a:ext cx="5582810" cy="1685377"/>
                      </a:xfrm>
                      <a:prstGeom prst="rect">
                        <a:avLst/>
                      </a:prstGeom>
                    </pic:spPr>
                  </pic:pic>
                </a:graphicData>
              </a:graphic>
            </wp:inline>
          </w:drawing>
        </w:r>
      </w:ins>
    </w:p>
    <w:p w14:paraId="3A4FC4C1" w14:textId="25C12F67" w:rsidR="00831302" w:rsidRDefault="00831302" w:rsidP="005766BB">
      <w:pPr>
        <w:rPr>
          <w:ins w:id="523" w:author="Peter Rijnbeek" w:date="2018-01-22T14:24:00Z"/>
        </w:rPr>
      </w:pPr>
      <w:ins w:id="524" w:author="Peter Rijnbeek" w:date="2018-01-22T14:24:00Z">
        <w:r>
          <w:tab/>
          <w:t xml:space="preserve">Figure 2. </w:t>
        </w:r>
      </w:ins>
      <w:ins w:id="525" w:author="Peter Rijnbeek" w:date="2018-01-22T14:25:00Z">
        <w:r>
          <w:t>The prediction problem</w:t>
        </w:r>
      </w:ins>
    </w:p>
    <w:p w14:paraId="765FC6FE" w14:textId="21911D21" w:rsidR="00CF20A4" w:rsidRDefault="00CF20A4" w:rsidP="005766BB">
      <w:r>
        <w:t xml:space="preserve">For a single ‘at risk’ cohort consisting of people with </w:t>
      </w:r>
      <w:del w:id="526" w:author="Peter Rijnbeek" w:date="2018-01-22T14:25:00Z">
        <w:r w:rsidR="002D1EBC" w:rsidDel="00831302">
          <w:delText xml:space="preserve">pharmaceutically </w:delText>
        </w:r>
        <w:r w:rsidDel="00831302">
          <w:delText>treated depression</w:delText>
        </w:r>
      </w:del>
      <w:ins w:id="527" w:author="Peter Rijnbeek" w:date="2018-01-22T14:25:00Z">
        <w:r w:rsidR="00831302">
          <w:t>T2DM</w:t>
        </w:r>
      </w:ins>
      <w:r>
        <w:t xml:space="preserve"> we will develop prediction models that predict </w:t>
      </w:r>
      <w:del w:id="528" w:author="Peter Rijnbeek" w:date="2018-01-22T14:26:00Z">
        <w:r w:rsidDel="00831302">
          <w:delText xml:space="preserve">whether </w:delText>
        </w:r>
        <w:r w:rsidR="00125FAE" w:rsidDel="00831302">
          <w:delText xml:space="preserve">22 </w:delText>
        </w:r>
        <w:r w:rsidDel="00831302">
          <w:delText>different outcomes occur</w:delText>
        </w:r>
      </w:del>
      <w:ins w:id="529" w:author="Peter Rijnbeek" w:date="2018-01-22T14:26:00Z">
        <w:r w:rsidR="00831302">
          <w:t>the occurrence of HF</w:t>
        </w:r>
      </w:ins>
      <w:r>
        <w:t xml:space="preserve"> within a year of the start of the </w:t>
      </w:r>
      <w:del w:id="530" w:author="Peter Rijnbeek" w:date="2018-01-22T14:26:00Z">
        <w:r w:rsidDel="00831302">
          <w:delText>depression period</w:delText>
        </w:r>
      </w:del>
      <w:ins w:id="531" w:author="Peter Rijnbeek" w:date="2018-01-22T14:26:00Z">
        <w:r w:rsidR="00831302">
          <w:t>initial T2DM diagnosis</w:t>
        </w:r>
      </w:ins>
      <w:r>
        <w:t xml:space="preserve">.  </w:t>
      </w:r>
      <w:r w:rsidR="00272EFF">
        <w:t xml:space="preserve">We will assess five different classifiers to also investigate database and method differences for each prediction problem. </w:t>
      </w:r>
      <w:r>
        <w:t xml:space="preserve">This will be </w:t>
      </w:r>
      <w:r w:rsidR="00272EFF">
        <w:t xml:space="preserve">distributed </w:t>
      </w:r>
      <w:r w:rsidR="00125FAE">
        <w:t>across the OHDSI network</w:t>
      </w:r>
      <w:r>
        <w:t xml:space="preserve"> observational databases.</w:t>
      </w:r>
    </w:p>
    <w:p w14:paraId="536205AB" w14:textId="1B264261" w:rsidR="00CF20A4" w:rsidDel="00831302" w:rsidRDefault="00CF20A4" w:rsidP="008C3E64">
      <w:pPr>
        <w:rPr>
          <w:del w:id="532" w:author="Peter Rijnbeek" w:date="2018-01-22T14:27:00Z"/>
        </w:rPr>
      </w:pPr>
      <w:r>
        <w:t xml:space="preserve">The prediction problem will </w:t>
      </w:r>
      <w:r w:rsidR="00272EFF">
        <w:t xml:space="preserve">leverage </w:t>
      </w:r>
      <w:r>
        <w:t xml:space="preserve">the </w:t>
      </w:r>
      <w:r w:rsidR="00272EFF">
        <w:t xml:space="preserve">full medical history </w:t>
      </w:r>
      <w:r>
        <w:t xml:space="preserve">at the start of the </w:t>
      </w:r>
      <w:del w:id="533" w:author="Peter Rijnbeek" w:date="2018-01-22T14:26:00Z">
        <w:r w:rsidDel="00831302">
          <w:delText>depression period</w:delText>
        </w:r>
      </w:del>
      <w:ins w:id="534" w:author="Peter Rijnbeek" w:date="2018-01-22T14:26:00Z">
        <w:r w:rsidR="00831302">
          <w:t>T2DM diagnosis</w:t>
        </w:r>
      </w:ins>
      <w:r w:rsidR="00272EFF">
        <w:t xml:space="preserve">, i.e. </w:t>
      </w:r>
      <w:r>
        <w:t xml:space="preserve">demographics, conditions and drugs.  The </w:t>
      </w:r>
      <w:r w:rsidR="00125FAE">
        <w:t xml:space="preserve">classification outcome </w:t>
      </w:r>
      <w:r>
        <w:t>labels will be constructed by setting all the ‘at risk’ people who develop the outcome as class 1 and all the ‘at risk’ people who do not develop the outcome as class 0.   Th</w:t>
      </w:r>
      <w:r w:rsidR="00655882">
        <w:t>e classifiers will then use the labeled data (features paired with the label) to learn patterns that predict the class of a person based on their features up to the start of the depression episode</w:t>
      </w:r>
      <w:r w:rsidR="007110C1">
        <w:t xml:space="preserve"> (the index date)</w:t>
      </w:r>
      <w:r w:rsidR="00655882">
        <w:t>.  We will use 75% of the labelled data to train the models and the remaining 25% of the data will be used to perform an internal validation of the prediction model.  This 25% of the data will not be seen by the classifier when it is being trained.  We will perform 3-fold cross validation when training the classifiers to identify the optimal hyper-parameters for each classifier.</w:t>
      </w:r>
    </w:p>
    <w:p w14:paraId="25CD4F4B" w14:textId="77777777" w:rsidR="00831302" w:rsidRDefault="00831302" w:rsidP="005766BB">
      <w:pPr>
        <w:rPr>
          <w:ins w:id="535" w:author="Peter Rijnbeek" w:date="2018-01-22T14:27:00Z"/>
        </w:rPr>
      </w:pPr>
    </w:p>
    <w:p w14:paraId="5927DC05" w14:textId="5990980E" w:rsidR="00C22A20" w:rsidDel="00831302" w:rsidRDefault="00B65A8B" w:rsidP="008C3E64">
      <w:pPr>
        <w:rPr>
          <w:del w:id="536" w:author="Peter Rijnbeek" w:date="2018-01-22T14:27:00Z"/>
        </w:rPr>
      </w:pPr>
      <w:del w:id="537" w:author="Peter Rijnbeek" w:date="2018-01-22T14:27:00Z">
        <w:r w:rsidDel="00831302">
          <w:delText xml:space="preserve">The outcomes </w:delText>
        </w:r>
        <w:r w:rsidR="002871CF" w:rsidDel="00831302">
          <w:delText>to be predicted by the models</w:delText>
        </w:r>
        <w:r w:rsidDel="00831302">
          <w:delText xml:space="preserve"> are</w:delText>
        </w:r>
        <w:r w:rsidR="00125FAE" w:rsidDel="00831302">
          <w:delText>: a</w:delText>
        </w:r>
        <w:r w:rsidR="00AD2D07" w:rsidDel="00831302">
          <w:delText>cute myocardial infarction, gastrointestinal hemhorrage, open-angle glaucoma, stroke, suicide and suicidal ideation, insomnia, diarrhea, nausea, hypothyroidism, constipation, seizure, delirium, alopecia, tinnitus, vertigo, hyponatremia, decreased libido, fracture, hypotension, acute liver injury, hyperprolactinemia, ventricular arrhythmia and sudden cardiac death.</w:delText>
        </w:r>
        <w:r w:rsidR="008C3E64" w:rsidDel="00831302">
          <w:delText xml:space="preserve"> </w:delText>
        </w:r>
      </w:del>
    </w:p>
    <w:p w14:paraId="728053A6" w14:textId="1F0800D2" w:rsidR="00655882" w:rsidRDefault="00655882" w:rsidP="008C3E64">
      <w:r>
        <w:t xml:space="preserve">The </w:t>
      </w:r>
      <w:ins w:id="538" w:author="Peter Rijnbeek" w:date="2018-01-22T14:27:00Z">
        <w:r w:rsidR="00831302">
          <w:t xml:space="preserve">following </w:t>
        </w:r>
      </w:ins>
      <w:del w:id="539" w:author="Peter Rijnbeek" w:date="2018-01-22T14:27:00Z">
        <w:r w:rsidDel="00831302">
          <w:delText>classifiers are</w:delText>
        </w:r>
      </w:del>
      <w:ins w:id="540" w:author="Peter Rijnbeek" w:date="2018-01-22T14:27:00Z">
        <w:r w:rsidR="00831302">
          <w:t>algorithms will be used in this study:</w:t>
        </w:r>
      </w:ins>
      <w:del w:id="541" w:author="Peter Rijnbeek" w:date="2018-01-22T14:27:00Z">
        <w:r w:rsidDel="00831302">
          <w:delText>: lasso</w:delText>
        </w:r>
      </w:del>
      <w:r>
        <w:t xml:space="preserve"> regularized logistic regression, random forest</w:t>
      </w:r>
      <w:del w:id="542" w:author="Peter Rijnbeek" w:date="2018-01-22T14:27:00Z">
        <w:r w:rsidDel="00831302">
          <w:delText>, naïve bayes</w:delText>
        </w:r>
      </w:del>
      <w:r>
        <w:t>, gradient boosting machines</w:t>
      </w:r>
      <w:del w:id="543" w:author="Peter Rijnbeek" w:date="2018-01-22T14:27:00Z">
        <w:r w:rsidDel="00831302">
          <w:delText xml:space="preserve"> and k</w:delText>
        </w:r>
        <w:r w:rsidR="00AD2D07" w:rsidDel="00831302">
          <w:delText>-nearest neighbors</w:delText>
        </w:r>
      </w:del>
      <w:r>
        <w:t xml:space="preserve">.  </w:t>
      </w:r>
      <w:ins w:id="544" w:author="Peter Rijnbeek" w:date="2018-01-22T14:28:00Z">
        <w:r w:rsidR="00831302">
          <w:t xml:space="preserve">Details on these models can </w:t>
        </w:r>
        <w:commentRangeStart w:id="545"/>
        <w:r w:rsidR="00831302">
          <w:t>found elsewhere.</w:t>
        </w:r>
        <w:commentRangeEnd w:id="545"/>
        <w:r w:rsidR="00831302">
          <w:rPr>
            <w:rStyle w:val="CommentReference"/>
          </w:rPr>
          <w:commentReference w:id="545"/>
        </w:r>
      </w:ins>
    </w:p>
    <w:p w14:paraId="4016020A" w14:textId="16C9860C" w:rsidR="00C823B2" w:rsidRDefault="00505FEB" w:rsidP="008C3E64">
      <w:r>
        <w:t xml:space="preserve">To </w:t>
      </w:r>
      <w:r w:rsidR="00655882">
        <w:t xml:space="preserve">internally </w:t>
      </w:r>
      <w:r>
        <w:t>evaluate the models</w:t>
      </w:r>
      <w:r w:rsidR="00655882">
        <w:t xml:space="preserve"> on the test set</w:t>
      </w:r>
      <w:r>
        <w:t xml:space="preserve">, the area under the receiver operating characteristic curve (AUC) </w:t>
      </w:r>
      <w:r w:rsidR="00C22A20">
        <w:t xml:space="preserve">is determined </w:t>
      </w:r>
      <w:r>
        <w:t>to evaluate the discriminati</w:t>
      </w:r>
      <w:r w:rsidR="00655882">
        <w:t>ve performance of the models</w:t>
      </w:r>
      <w:r w:rsidR="00C22A20">
        <w:t xml:space="preserve">. Additionally, model calibration is assessed by plotting </w:t>
      </w:r>
      <w:r>
        <w:t xml:space="preserve">the predicted risk against the observed fraction </w:t>
      </w:r>
      <w:r w:rsidR="00655882">
        <w:t>and the brier score for general prediction performance</w:t>
      </w:r>
      <w:r w:rsidR="00C22A20">
        <w:t xml:space="preserve"> is calculated</w:t>
      </w:r>
      <w:r>
        <w:t>.</w:t>
      </w:r>
      <w:r w:rsidR="00655882">
        <w:t xml:space="preserve">  </w:t>
      </w:r>
      <w:r w:rsidR="00C22A20">
        <w:t>The models are externally validated</w:t>
      </w:r>
      <w:r w:rsidR="00655882">
        <w:t xml:space="preserve"> by applying each </w:t>
      </w:r>
      <w:r w:rsidR="003F61AD">
        <w:t xml:space="preserve">trained </w:t>
      </w:r>
      <w:r w:rsidR="00655882">
        <w:t xml:space="preserve">model to the other </w:t>
      </w:r>
      <w:r w:rsidR="00C22A20">
        <w:t xml:space="preserve">participating </w:t>
      </w:r>
      <w:r w:rsidR="00655882">
        <w:t>databases</w:t>
      </w:r>
      <w:del w:id="546" w:author="Peter Rijnbeek" w:date="2018-01-22T14:29:00Z">
        <w:r w:rsidR="00655882" w:rsidDel="00831302">
          <w:delText xml:space="preserve"> </w:delText>
        </w:r>
      </w:del>
      <w:r w:rsidR="00655882">
        <w:t xml:space="preserve">.  </w:t>
      </w:r>
    </w:p>
    <w:p w14:paraId="2759017E" w14:textId="77777777" w:rsidR="00FC47D9" w:rsidRDefault="00FA320A" w:rsidP="00961DED">
      <w:pPr>
        <w:pStyle w:val="Heading3"/>
      </w:pPr>
      <w:bookmarkStart w:id="547" w:name="_Toc504400932"/>
      <w:r>
        <w:lastRenderedPageBreak/>
        <w:t xml:space="preserve">Study </w:t>
      </w:r>
      <w:r w:rsidR="00300ED7">
        <w:t>population</w:t>
      </w:r>
      <w:bookmarkEnd w:id="547"/>
    </w:p>
    <w:p w14:paraId="1C9AF9AB" w14:textId="718E18D7" w:rsidR="00AE0213" w:rsidRDefault="00015EC2" w:rsidP="00AE0213">
      <w:r>
        <w:t>All subjects</w:t>
      </w:r>
      <w:r w:rsidR="00654A51">
        <w:t xml:space="preserve"> in the database</w:t>
      </w:r>
      <w:r>
        <w:t xml:space="preserve"> will be included who meet the following criteria:</w:t>
      </w:r>
      <w:r w:rsidR="0002084E">
        <w:t xml:space="preserve"> (note: the inde</w:t>
      </w:r>
      <w:r w:rsidR="005E1473">
        <w:t xml:space="preserve">x date is the start of the </w:t>
      </w:r>
      <w:del w:id="548" w:author="Peter Rijnbeek" w:date="2018-01-22T14:29:00Z">
        <w:r w:rsidR="005E1473" w:rsidDel="00831302">
          <w:delText xml:space="preserve">depression </w:delText>
        </w:r>
      </w:del>
      <w:ins w:id="549" w:author="Peter Rijnbeek" w:date="2018-01-22T14:29:00Z">
        <w:r w:rsidR="00831302">
          <w:t xml:space="preserve">T2DM </w:t>
        </w:r>
      </w:ins>
      <w:r w:rsidR="005E1473">
        <w:t>era</w:t>
      </w:r>
      <w:r w:rsidR="0002084E">
        <w:t>)</w:t>
      </w:r>
    </w:p>
    <w:p w14:paraId="0068E61F" w14:textId="1D90C44F" w:rsidR="007110C1" w:rsidRDefault="007110C1" w:rsidP="002F308A">
      <w:pPr>
        <w:pStyle w:val="ListParagraph"/>
        <w:numPr>
          <w:ilvl w:val="0"/>
          <w:numId w:val="9"/>
        </w:numPr>
      </w:pPr>
      <w:r>
        <w:t xml:space="preserve">Recorded condition of </w:t>
      </w:r>
      <w:del w:id="550" w:author="Peter Rijnbeek" w:date="2018-01-22T14:29:00Z">
        <w:r w:rsidDel="00831302">
          <w:delText>depression</w:delText>
        </w:r>
      </w:del>
      <w:ins w:id="551" w:author="Peter Rijnbeek" w:date="2018-01-22T14:29:00Z">
        <w:r w:rsidR="00831302">
          <w:t>T2DM</w:t>
        </w:r>
      </w:ins>
    </w:p>
    <w:p w14:paraId="5350F44C" w14:textId="2C776C22" w:rsidR="00015EC2" w:rsidDel="00831302" w:rsidRDefault="00351EBC" w:rsidP="002F308A">
      <w:pPr>
        <w:pStyle w:val="ListParagraph"/>
        <w:numPr>
          <w:ilvl w:val="0"/>
          <w:numId w:val="9"/>
        </w:numPr>
        <w:rPr>
          <w:del w:id="552" w:author="Peter Rijnbeek" w:date="2018-01-22T14:29:00Z"/>
        </w:rPr>
      </w:pPr>
      <w:del w:id="553" w:author="Peter Rijnbeek" w:date="2018-01-22T14:29:00Z">
        <w:r w:rsidDel="00831302">
          <w:delText xml:space="preserve">Exposure to </w:delText>
        </w:r>
        <w:r w:rsidR="007110C1" w:rsidDel="00831302">
          <w:delText>depression therapy</w:delText>
        </w:r>
      </w:del>
    </w:p>
    <w:p w14:paraId="63B8FAEC" w14:textId="77777777" w:rsidR="00015EC2" w:rsidRDefault="00015EC2" w:rsidP="002F308A">
      <w:pPr>
        <w:pStyle w:val="ListParagraph"/>
        <w:numPr>
          <w:ilvl w:val="0"/>
          <w:numId w:val="9"/>
        </w:numPr>
      </w:pPr>
      <w:r>
        <w:t xml:space="preserve">At least </w:t>
      </w:r>
      <w:r w:rsidR="007110C1">
        <w:t>365</w:t>
      </w:r>
      <w:r>
        <w:t xml:space="preserve"> days of observation time prior to </w:t>
      </w:r>
      <w:r w:rsidR="0002084E">
        <w:t>the index date</w:t>
      </w:r>
    </w:p>
    <w:p w14:paraId="4A7F2CDD" w14:textId="67FA3733" w:rsidR="0002084E" w:rsidRPr="00AE0213" w:rsidRDefault="0002084E" w:rsidP="002F308A">
      <w:pPr>
        <w:pStyle w:val="ListParagraph"/>
        <w:numPr>
          <w:ilvl w:val="0"/>
          <w:numId w:val="9"/>
        </w:numPr>
      </w:pPr>
      <w:r>
        <w:t xml:space="preserve">No diagnose of </w:t>
      </w:r>
      <w:del w:id="554" w:author="Peter Rijnbeek" w:date="2018-01-22T14:30:00Z">
        <w:r w:rsidDel="00831302">
          <w:delText>the outcome of interest</w:delText>
        </w:r>
      </w:del>
      <w:ins w:id="555" w:author="Peter Rijnbeek" w:date="2018-01-22T14:30:00Z">
        <w:r w:rsidR="00831302">
          <w:t>HF</w:t>
        </w:r>
      </w:ins>
      <w:r>
        <w:t xml:space="preserve"> preceding the index date</w:t>
      </w:r>
    </w:p>
    <w:p w14:paraId="0BE9012A" w14:textId="77777777" w:rsidR="00300ED7" w:rsidRPr="00300ED7" w:rsidRDefault="00300ED7" w:rsidP="00300ED7">
      <w:pPr>
        <w:pStyle w:val="Heading3"/>
      </w:pPr>
      <w:bookmarkStart w:id="556" w:name="_Toc504400933"/>
      <w:r>
        <w:t>Additional analysis details</w:t>
      </w:r>
      <w:bookmarkEnd w:id="556"/>
    </w:p>
    <w:p w14:paraId="04DE6ACC" w14:textId="77777777" w:rsidR="005E1473" w:rsidRDefault="00A9089F" w:rsidP="0071403A">
      <w:r>
        <w:t xml:space="preserve">The </w:t>
      </w:r>
      <w:r w:rsidR="005E1473">
        <w:t xml:space="preserve">lasso logistic regression </w:t>
      </w:r>
      <w:r w:rsidR="00A25575">
        <w:t>risk</w:t>
      </w:r>
      <w:r>
        <w:t xml:space="preserve"> model</w:t>
      </w:r>
      <w:r w:rsidR="00A25575">
        <w:t>s</w:t>
      </w:r>
      <w:r>
        <w:t xml:space="preserve"> will</w:t>
      </w:r>
      <w:r w:rsidR="00A25575">
        <w:t xml:space="preserve"> be fitted using a regularized </w:t>
      </w:r>
      <w:r>
        <w:t>regression</w:t>
      </w:r>
      <w:r w:rsidR="001075FA">
        <w:t xml:space="preserve"> with a </w:t>
      </w:r>
      <w:proofErr w:type="spellStart"/>
      <w:r w:rsidR="001075FA">
        <w:t>LaPlace</w:t>
      </w:r>
      <w:proofErr w:type="spellEnd"/>
      <w:r w:rsidR="001075FA">
        <w:t xml:space="preserve"> prior</w:t>
      </w:r>
      <w:r>
        <w:t xml:space="preserve">.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5E1473">
        <w:t>3</w:t>
      </w:r>
      <w:r w:rsidR="001075FA">
        <w:t>-fold cross-validation.</w:t>
      </w:r>
    </w:p>
    <w:p w14:paraId="46928C42" w14:textId="63CA73D0" w:rsidR="003E5AE3" w:rsidRDefault="005E1473" w:rsidP="003E5AE3">
      <w:r>
        <w:t xml:space="preserve">The random forest hyper-parameter will be selected by performing a </w:t>
      </w:r>
      <w:r w:rsidR="003E5AE3">
        <w:t xml:space="preserve">3-fold cross validation using a </w:t>
      </w:r>
      <w:r>
        <w:t xml:space="preserve">grid search on the following parameters space: </w:t>
      </w:r>
    </w:p>
    <w:p w14:paraId="5465023A" w14:textId="5A185411" w:rsidR="003E5AE3" w:rsidRDefault="003E5AE3" w:rsidP="003E5AE3">
      <w:pPr>
        <w:pStyle w:val="ListParagraph"/>
        <w:numPr>
          <w:ilvl w:val="0"/>
          <w:numId w:val="12"/>
        </w:numPr>
      </w:pPr>
      <w:proofErr w:type="spellStart"/>
      <w:r>
        <w:t>ntrees</w:t>
      </w:r>
      <w:proofErr w:type="spellEnd"/>
      <w:r>
        <w:t xml:space="preserve"> =50, 500 or 1000</w:t>
      </w:r>
    </w:p>
    <w:p w14:paraId="42134429" w14:textId="43CE6569" w:rsidR="003E5AE3" w:rsidRDefault="003E5AE3" w:rsidP="003E5AE3">
      <w:pPr>
        <w:pStyle w:val="ListParagraph"/>
        <w:numPr>
          <w:ilvl w:val="0"/>
          <w:numId w:val="12"/>
        </w:numPr>
      </w:pPr>
      <w:proofErr w:type="spellStart"/>
      <w:r>
        <w:t>mtries</w:t>
      </w:r>
      <w:proofErr w:type="spellEnd"/>
      <w:r>
        <w:t xml:space="preserve"> = </w:t>
      </w:r>
      <w:proofErr w:type="spellStart"/>
      <w:r>
        <w:t>sqaure</w:t>
      </w:r>
      <w:proofErr w:type="spellEnd"/>
      <w:r>
        <w:t xml:space="preserve"> root of number of features, 50 or 500</w:t>
      </w:r>
    </w:p>
    <w:p w14:paraId="782AB19B" w14:textId="641EDE00" w:rsidR="003E5AE3" w:rsidRDefault="003E5AE3" w:rsidP="003E5AE3">
      <w:pPr>
        <w:pStyle w:val="ListParagraph"/>
        <w:numPr>
          <w:ilvl w:val="0"/>
          <w:numId w:val="12"/>
        </w:numPr>
      </w:pPr>
      <w:proofErr w:type="spellStart"/>
      <w:r>
        <w:t>max_depth</w:t>
      </w:r>
      <w:proofErr w:type="spellEnd"/>
      <w:r>
        <w:t xml:space="preserve"> =4,10 or 17</w:t>
      </w:r>
    </w:p>
    <w:p w14:paraId="63B3D2F9" w14:textId="766ED298" w:rsidR="005E1473" w:rsidRDefault="003E5AE3" w:rsidP="003E5AE3">
      <w:pPr>
        <w:pStyle w:val="ListParagraph"/>
        <w:numPr>
          <w:ilvl w:val="0"/>
          <w:numId w:val="12"/>
        </w:numPr>
      </w:pPr>
      <w:proofErr w:type="spellStart"/>
      <w:r>
        <w:t>varImp</w:t>
      </w:r>
      <w:proofErr w:type="spellEnd"/>
      <w:r>
        <w:t xml:space="preserve"> =True or False (if True a preliminary step is included where an initial random forest is trained and the features with a feature importance score greater than the median across all features are only included in the main model)</w:t>
      </w:r>
    </w:p>
    <w:p w14:paraId="6863DEEE" w14:textId="5A39D6F7" w:rsidR="003E5AE3" w:rsidRDefault="003E5AE3" w:rsidP="003E5AE3">
      <w:r>
        <w:t xml:space="preserve">The gradient boosting machine uses decision trees and the hyper-parameter will be selected by performing </w:t>
      </w:r>
      <w:proofErr w:type="gramStart"/>
      <w:r>
        <w:t>a  3</w:t>
      </w:r>
      <w:proofErr w:type="gramEnd"/>
      <w:r>
        <w:t xml:space="preserve">-fold cross validation using a grid search on the following parameters space: </w:t>
      </w:r>
    </w:p>
    <w:p w14:paraId="64EB3979" w14:textId="59AD2DFF" w:rsidR="003E5AE3" w:rsidRDefault="003E5AE3" w:rsidP="003E5AE3">
      <w:pPr>
        <w:pStyle w:val="ListParagraph"/>
        <w:numPr>
          <w:ilvl w:val="0"/>
          <w:numId w:val="13"/>
        </w:numPr>
      </w:pPr>
      <w:proofErr w:type="spellStart"/>
      <w:r>
        <w:t>ntrees</w:t>
      </w:r>
      <w:proofErr w:type="spellEnd"/>
      <w:r>
        <w:t xml:space="preserve"> = 50, 100 or 250</w:t>
      </w:r>
    </w:p>
    <w:p w14:paraId="2F08B166" w14:textId="3D467A4F" w:rsidR="003E5AE3" w:rsidRDefault="003E5AE3" w:rsidP="003E5AE3">
      <w:pPr>
        <w:pStyle w:val="ListParagraph"/>
        <w:numPr>
          <w:ilvl w:val="0"/>
          <w:numId w:val="13"/>
        </w:numPr>
      </w:pPr>
      <w:proofErr w:type="spellStart"/>
      <w:r>
        <w:t>max_depth</w:t>
      </w:r>
      <w:proofErr w:type="spellEnd"/>
      <w:r>
        <w:t xml:space="preserve"> = 4, 7 or 16</w:t>
      </w:r>
    </w:p>
    <w:p w14:paraId="61833201" w14:textId="18BBCB38" w:rsidR="003E5AE3" w:rsidRDefault="003E5AE3" w:rsidP="003E5AE3">
      <w:pPr>
        <w:pStyle w:val="ListParagraph"/>
        <w:numPr>
          <w:ilvl w:val="0"/>
          <w:numId w:val="13"/>
        </w:numPr>
      </w:pPr>
      <w:proofErr w:type="spellStart"/>
      <w:r>
        <w:t>min_rows</w:t>
      </w:r>
      <w:proofErr w:type="spellEnd"/>
      <w:r>
        <w:t xml:space="preserve"> = 1 or 20</w:t>
      </w:r>
    </w:p>
    <w:p w14:paraId="04B18383" w14:textId="29C4E2D9" w:rsidR="005E1473" w:rsidDel="00831302" w:rsidRDefault="003E5AE3" w:rsidP="0071403A">
      <w:pPr>
        <w:rPr>
          <w:del w:id="557" w:author="Peter Rijnbeek" w:date="2018-01-22T14:30:00Z"/>
        </w:rPr>
      </w:pPr>
      <w:del w:id="558" w:author="Peter Rijnbeek" w:date="2018-01-22T14:30:00Z">
        <w:r w:rsidDel="00831302">
          <w:delText>The Naïve bayes classifier does not have hyper-parameters but a preliminary step of feature selection is implemented using a univariate correlation measure between each feature and the outcome label to select the top 2000 features.</w:delText>
        </w:r>
        <w:bookmarkStart w:id="559" w:name="_Toc504400934"/>
        <w:bookmarkEnd w:id="559"/>
      </w:del>
    </w:p>
    <w:p w14:paraId="13F19D46" w14:textId="008EE4F2" w:rsidR="003E5AE3" w:rsidDel="00831302" w:rsidRDefault="003E5AE3" w:rsidP="0071403A">
      <w:pPr>
        <w:rPr>
          <w:del w:id="560" w:author="Peter Rijnbeek" w:date="2018-01-22T14:30:00Z"/>
        </w:rPr>
      </w:pPr>
      <w:del w:id="561" w:author="Peter Rijnbeek" w:date="2018-01-22T14:30:00Z">
        <w:r w:rsidDel="00831302">
          <w:delText xml:space="preserve">The K-nearest </w:delText>
        </w:r>
        <w:r w:rsidR="00352E45" w:rsidDel="00831302">
          <w:delText>neighbors</w:delText>
        </w:r>
        <w:r w:rsidDel="00831302">
          <w:delText xml:space="preserve"> classifier uses a set k value of </w:delText>
        </w:r>
        <w:r w:rsidRPr="003E5AE3" w:rsidDel="00831302">
          <w:delText>10000</w:delText>
        </w:r>
        <w:r w:rsidDel="00831302">
          <w:delText xml:space="preserve"> as preliminary work has showed a large k value resulted in better performance.</w:delText>
        </w:r>
        <w:bookmarkStart w:id="562" w:name="_Toc504400935"/>
        <w:bookmarkEnd w:id="562"/>
      </w:del>
    </w:p>
    <w:p w14:paraId="3A8EF05A" w14:textId="0F5C92F1" w:rsidR="00A431E4" w:rsidRPr="00A431E4" w:rsidDel="005828C4" w:rsidRDefault="00CD4EAF" w:rsidP="00A431E4">
      <w:pPr>
        <w:pStyle w:val="Heading3"/>
        <w:rPr>
          <w:del w:id="563" w:author="Peter Rijnbeek" w:date="2018-01-22T14:33:00Z"/>
        </w:rPr>
      </w:pPr>
      <w:del w:id="564" w:author="Peter Rijnbeek" w:date="2018-01-22T14:33:00Z">
        <w:r w:rsidDel="005828C4">
          <w:delText>A</w:delText>
        </w:r>
        <w:r w:rsidR="00A431E4" w:rsidDel="005828C4">
          <w:delText>nalysis variations</w:delText>
        </w:r>
        <w:bookmarkStart w:id="565" w:name="_Toc504400936"/>
        <w:bookmarkEnd w:id="565"/>
      </w:del>
    </w:p>
    <w:p w14:paraId="18A77A40" w14:textId="76BDF0E7" w:rsidR="00FA320A" w:rsidDel="005828C4" w:rsidRDefault="002610B2" w:rsidP="00FA320A">
      <w:pPr>
        <w:rPr>
          <w:del w:id="566" w:author="Peter Rijnbeek" w:date="2018-01-22T14:33:00Z"/>
        </w:rPr>
      </w:pPr>
      <w:del w:id="567" w:author="Peter Rijnbeek" w:date="2018-01-22T14:33:00Z">
        <w:r w:rsidDel="005828C4">
          <w:delText>The following variations of the analysis will be performed</w:delText>
        </w:r>
        <w:r w:rsidR="00134737" w:rsidDel="005828C4">
          <w:delText xml:space="preserve"> in future work</w:delText>
        </w:r>
        <w:r w:rsidDel="005828C4">
          <w:delText>:</w:delText>
        </w:r>
        <w:bookmarkStart w:id="568" w:name="_Toc504400937"/>
        <w:bookmarkEnd w:id="568"/>
      </w:del>
    </w:p>
    <w:p w14:paraId="6C099CA6" w14:textId="11ECAF65" w:rsidR="00A65279" w:rsidDel="005828C4" w:rsidRDefault="002610B2" w:rsidP="00FA320A">
      <w:pPr>
        <w:rPr>
          <w:del w:id="569" w:author="Peter Rijnbeek" w:date="2018-01-22T14:33:00Z"/>
        </w:rPr>
      </w:pPr>
      <w:del w:id="570" w:author="Peter Rijnbeek" w:date="2018-01-22T14:33:00Z">
        <w:r w:rsidDel="005828C4">
          <w:delText xml:space="preserve">Primary analysis: </w:delText>
        </w:r>
        <w:bookmarkStart w:id="571" w:name="_Toc504400938"/>
        <w:bookmarkEnd w:id="571"/>
      </w:del>
    </w:p>
    <w:p w14:paraId="47CB7D5F" w14:textId="1CCBCD95" w:rsidR="002610B2" w:rsidDel="005828C4" w:rsidRDefault="00A25575" w:rsidP="00876FB9">
      <w:pPr>
        <w:pStyle w:val="ListParagraph"/>
        <w:numPr>
          <w:ilvl w:val="0"/>
          <w:numId w:val="7"/>
        </w:numPr>
        <w:rPr>
          <w:del w:id="572" w:author="Peter Rijnbeek" w:date="2018-01-22T14:33:00Z"/>
        </w:rPr>
      </w:pPr>
      <w:del w:id="573" w:author="Peter Rijnbeek" w:date="2018-01-22T14:33:00Z">
        <w:r w:rsidDel="005828C4">
          <w:delText xml:space="preserve">[Classification – </w:delText>
        </w:r>
        <w:r w:rsidR="00426085" w:rsidDel="005828C4">
          <w:delText>using covariate setting 1</w:delText>
        </w:r>
        <w:r w:rsidDel="005828C4">
          <w:delText xml:space="preserve">] </w:delText>
        </w:r>
        <w:r w:rsidR="00426085" w:rsidDel="005828C4">
          <w:delText>Using all demographics, conditions and drug records as features</w:delText>
        </w:r>
        <w:bookmarkStart w:id="574" w:name="_Toc504400939"/>
        <w:bookmarkEnd w:id="574"/>
      </w:del>
    </w:p>
    <w:p w14:paraId="64958318" w14:textId="2EE8901F" w:rsidR="00A65279" w:rsidDel="005828C4" w:rsidRDefault="00E40B10" w:rsidP="00FA320A">
      <w:pPr>
        <w:rPr>
          <w:del w:id="575" w:author="Peter Rijnbeek" w:date="2018-01-22T14:33:00Z"/>
        </w:rPr>
      </w:pPr>
      <w:del w:id="576" w:author="Peter Rijnbeek" w:date="2018-01-22T14:33:00Z">
        <w:r w:rsidDel="005828C4">
          <w:delText xml:space="preserve">Secondary analysis: </w:delText>
        </w:r>
        <w:bookmarkStart w:id="577" w:name="_Toc504400940"/>
        <w:bookmarkEnd w:id="577"/>
      </w:del>
    </w:p>
    <w:p w14:paraId="56D32AE6" w14:textId="0EB9257E" w:rsidR="00A65279" w:rsidDel="005828C4" w:rsidRDefault="00A25575" w:rsidP="00FA320A">
      <w:pPr>
        <w:pStyle w:val="ListParagraph"/>
        <w:numPr>
          <w:ilvl w:val="0"/>
          <w:numId w:val="7"/>
        </w:numPr>
        <w:rPr>
          <w:del w:id="578" w:author="Peter Rijnbeek" w:date="2018-01-22T14:33:00Z"/>
        </w:rPr>
      </w:pPr>
      <w:del w:id="579" w:author="Peter Rijnbeek" w:date="2018-01-22T14:33:00Z">
        <w:r w:rsidDel="005828C4">
          <w:delText>[Classification –</w:delText>
        </w:r>
        <w:r w:rsidR="00204CB1" w:rsidDel="005828C4">
          <w:delText xml:space="preserve"> </w:delText>
        </w:r>
        <w:r w:rsidR="00426085" w:rsidDel="005828C4">
          <w:delText>using covariate setting 2</w:delText>
        </w:r>
        <w:r w:rsidR="00204CB1" w:rsidDel="005828C4">
          <w:delText>]</w:delText>
        </w:r>
        <w:r w:rsidR="00272EFF" w:rsidDel="005828C4">
          <w:delText xml:space="preserve"> </w:delText>
        </w:r>
        <w:r w:rsidR="00426085" w:rsidDel="005828C4">
          <w:delText>Using all demographics, conditions, drugs, observations, measurements and procedures</w:delText>
        </w:r>
        <w:r w:rsidR="00204CB1" w:rsidDel="005828C4">
          <w:delText>.</w:delText>
        </w:r>
        <w:bookmarkStart w:id="580" w:name="_Toc504400941"/>
        <w:bookmarkEnd w:id="580"/>
      </w:del>
    </w:p>
    <w:p w14:paraId="7E21AB11" w14:textId="77777777" w:rsidR="00647841" w:rsidRDefault="00647841" w:rsidP="00647841">
      <w:pPr>
        <w:pStyle w:val="Heading2"/>
      </w:pPr>
      <w:bookmarkStart w:id="581" w:name="_Toc504400942"/>
      <w:r>
        <w:t>Variables</w:t>
      </w:r>
      <w:bookmarkEnd w:id="581"/>
    </w:p>
    <w:p w14:paraId="6CACB27E" w14:textId="77777777" w:rsidR="00647841" w:rsidRDefault="00672AD6" w:rsidP="00647841">
      <w:pPr>
        <w:pStyle w:val="Heading3"/>
      </w:pPr>
      <w:bookmarkStart w:id="582" w:name="_Toc504400943"/>
      <w:r>
        <w:t>At risk</w:t>
      </w:r>
      <w:bookmarkEnd w:id="582"/>
    </w:p>
    <w:p w14:paraId="38488DC6" w14:textId="1A184F29" w:rsidR="00EA5E71" w:rsidRDefault="003F61AD" w:rsidP="00EA5E71">
      <w:pPr>
        <w:pStyle w:val="Heading4"/>
        <w:numPr>
          <w:ilvl w:val="0"/>
          <w:numId w:val="0"/>
        </w:numPr>
      </w:pPr>
      <w:del w:id="583" w:author="Peter Rijnbeek" w:date="2018-01-22T14:33:00Z">
        <w:r w:rsidDel="005828C4">
          <w:delText xml:space="preserve">Pharmaceutically </w:delText>
        </w:r>
        <w:r w:rsidR="00676343" w:rsidDel="005828C4">
          <w:delText>treated depression</w:delText>
        </w:r>
      </w:del>
      <w:ins w:id="584" w:author="Peter Rijnbeek" w:date="2018-01-22T14:33:00Z">
        <w:r w:rsidR="005828C4">
          <w:t>T2DM</w:t>
        </w:r>
      </w:ins>
    </w:p>
    <w:p w14:paraId="5273C476" w14:textId="77777777" w:rsidR="00EA5E71" w:rsidRDefault="00EA5E71" w:rsidP="00EA5E71">
      <w:r>
        <w:t xml:space="preserve">Index rule defining the index date:  </w:t>
      </w:r>
    </w:p>
    <w:p w14:paraId="3E44D369" w14:textId="302CC292" w:rsidR="00EA5E71" w:rsidRDefault="00EA5E71" w:rsidP="00EA5E71">
      <w:pPr>
        <w:pStyle w:val="ListParagraph"/>
        <w:numPr>
          <w:ilvl w:val="0"/>
          <w:numId w:val="9"/>
        </w:numPr>
      </w:pPr>
      <w:r>
        <w:t xml:space="preserve">First </w:t>
      </w:r>
      <w:r w:rsidR="00676343">
        <w:t xml:space="preserve">condition record of </w:t>
      </w:r>
      <w:del w:id="585" w:author="Peter Rijnbeek" w:date="2018-01-22T14:33:00Z">
        <w:r w:rsidR="00676343" w:rsidDel="005828C4">
          <w:delText xml:space="preserve">depression </w:delText>
        </w:r>
        <w:r w:rsidR="003A3732" w:rsidDel="005828C4">
          <w:delText>or first drug record of antidepressant</w:delText>
        </w:r>
      </w:del>
      <w:ins w:id="586" w:author="Peter Rijnbeek" w:date="2018-01-22T14:33:00Z">
        <w:r w:rsidR="005828C4">
          <w:t>T2DM</w:t>
        </w:r>
      </w:ins>
      <w:r w:rsidR="003A3732">
        <w:t xml:space="preserve"> </w:t>
      </w:r>
    </w:p>
    <w:p w14:paraId="716F363D" w14:textId="77777777" w:rsidR="00EA5E71" w:rsidRDefault="00584545" w:rsidP="00584545">
      <w:r>
        <w:t>Inclusion rules based on the index date:</w:t>
      </w:r>
    </w:p>
    <w:p w14:paraId="5280ACDB" w14:textId="77777777" w:rsidR="00EA5E71" w:rsidRDefault="00EA5E71" w:rsidP="00EA5E71">
      <w:pPr>
        <w:pStyle w:val="ListParagraph"/>
        <w:numPr>
          <w:ilvl w:val="0"/>
          <w:numId w:val="9"/>
        </w:numPr>
      </w:pPr>
      <w:r>
        <w:t xml:space="preserve">At least </w:t>
      </w:r>
      <w:r w:rsidR="00676343">
        <w:t>365</w:t>
      </w:r>
      <w:r>
        <w:t xml:space="preserve"> days of observation time prior to the index date</w:t>
      </w:r>
    </w:p>
    <w:p w14:paraId="6096B033" w14:textId="0FF26E98" w:rsidR="003A3732" w:rsidRDefault="003A3732" w:rsidP="00EA5E71">
      <w:pPr>
        <w:pStyle w:val="ListParagraph"/>
        <w:numPr>
          <w:ilvl w:val="0"/>
          <w:numId w:val="9"/>
        </w:numPr>
      </w:pPr>
      <w:r>
        <w:t>At least 30 days of observation time after the index date</w:t>
      </w:r>
    </w:p>
    <w:p w14:paraId="2D744093" w14:textId="27CA7C57" w:rsidR="00676343" w:rsidDel="005828C4" w:rsidRDefault="00676343" w:rsidP="00EA5E71">
      <w:pPr>
        <w:pStyle w:val="ListParagraph"/>
        <w:numPr>
          <w:ilvl w:val="0"/>
          <w:numId w:val="9"/>
        </w:numPr>
        <w:rPr>
          <w:del w:id="587" w:author="Peter Rijnbeek" w:date="2018-01-22T14:33:00Z"/>
        </w:rPr>
      </w:pPr>
      <w:del w:id="588" w:author="Peter Rijnbeek" w:date="2018-01-22T14:33:00Z">
        <w:r w:rsidDel="005828C4">
          <w:delText xml:space="preserve">Must have a </w:delText>
        </w:r>
        <w:r w:rsidR="003A3732" w:rsidDel="005828C4">
          <w:delText xml:space="preserve">condition record of </w:delText>
        </w:r>
        <w:commentRangeStart w:id="589"/>
        <w:r w:rsidR="003A3732" w:rsidDel="005828C4">
          <w:delText>depression</w:delText>
        </w:r>
        <w:r w:rsidDel="005828C4">
          <w:delText xml:space="preserve"> </w:delText>
        </w:r>
        <w:commentRangeEnd w:id="589"/>
        <w:r w:rsidR="00272EFF" w:rsidDel="005828C4">
          <w:rPr>
            <w:rStyle w:val="CommentReference"/>
          </w:rPr>
          <w:commentReference w:id="589"/>
        </w:r>
        <w:r w:rsidDel="005828C4">
          <w:delText xml:space="preserve">recorded within </w:delText>
        </w:r>
        <w:r w:rsidR="003A3732" w:rsidDel="005828C4">
          <w:delText xml:space="preserve">0 </w:delText>
        </w:r>
        <w:r w:rsidDel="005828C4">
          <w:delText>days prior</w:delText>
        </w:r>
        <w:r w:rsidR="003A3732" w:rsidDel="005828C4">
          <w:delText xml:space="preserve"> until 30 days after index date</w:delText>
        </w:r>
      </w:del>
    </w:p>
    <w:p w14:paraId="1586C861" w14:textId="07F8BA08" w:rsidR="003A3732" w:rsidDel="005828C4" w:rsidRDefault="003A3732" w:rsidP="003A3732">
      <w:pPr>
        <w:pStyle w:val="ListParagraph"/>
        <w:numPr>
          <w:ilvl w:val="0"/>
          <w:numId w:val="9"/>
        </w:numPr>
        <w:rPr>
          <w:del w:id="590" w:author="Peter Rijnbeek" w:date="2018-01-22T14:34:00Z"/>
        </w:rPr>
      </w:pPr>
      <w:del w:id="591" w:author="Peter Rijnbeek" w:date="2018-01-22T14:34:00Z">
        <w:r w:rsidDel="005828C4">
          <w:delText>Must have a drug record of antidepressant recorded within 0 days prior until 30 days after index date</w:delText>
        </w:r>
      </w:del>
    </w:p>
    <w:p w14:paraId="1F61B2CD" w14:textId="1A64E670" w:rsidR="003A3732" w:rsidRDefault="003A3732" w:rsidP="003A3732">
      <w:pPr>
        <w:pStyle w:val="ListParagraph"/>
        <w:numPr>
          <w:ilvl w:val="0"/>
          <w:numId w:val="9"/>
        </w:numPr>
      </w:pPr>
      <w:r>
        <w:t xml:space="preserve">Must have no condition records </w:t>
      </w:r>
      <w:commentRangeStart w:id="592"/>
      <w:r>
        <w:t xml:space="preserve">of </w:t>
      </w:r>
      <w:del w:id="593" w:author="Peter Rijnbeek" w:date="2018-01-22T14:34:00Z">
        <w:r w:rsidDel="005828C4">
          <w:delText xml:space="preserve">psychosis </w:delText>
        </w:r>
      </w:del>
      <w:ins w:id="594" w:author="Peter Rijnbeek" w:date="2018-01-22T14:34:00Z">
        <w:r w:rsidR="005828C4">
          <w:t>X</w:t>
        </w:r>
        <w:r w:rsidR="005828C4">
          <w:t xml:space="preserve"> </w:t>
        </w:r>
      </w:ins>
      <w:r>
        <w:t xml:space="preserve">recorded </w:t>
      </w:r>
      <w:commentRangeEnd w:id="592"/>
      <w:r w:rsidR="005828C4">
        <w:rPr>
          <w:rStyle w:val="CommentReference"/>
        </w:rPr>
        <w:commentReference w:id="592"/>
      </w:r>
      <w:r>
        <w:t>within any days prior to index date</w:t>
      </w:r>
    </w:p>
    <w:p w14:paraId="64C68701" w14:textId="27A7AE61" w:rsidR="003A3732" w:rsidDel="005828C4" w:rsidRDefault="003A3732" w:rsidP="003A3732">
      <w:pPr>
        <w:pStyle w:val="ListParagraph"/>
        <w:numPr>
          <w:ilvl w:val="0"/>
          <w:numId w:val="9"/>
        </w:numPr>
        <w:rPr>
          <w:del w:id="595" w:author="Peter Rijnbeek" w:date="2018-01-22T14:34:00Z"/>
        </w:rPr>
      </w:pPr>
      <w:del w:id="596" w:author="Peter Rijnbeek" w:date="2018-01-22T14:34:00Z">
        <w:r w:rsidDel="005828C4">
          <w:lastRenderedPageBreak/>
          <w:delText>Must have no condition records of mania recorded within any days prior to index date</w:delText>
        </w:r>
        <w:bookmarkStart w:id="597" w:name="_Toc504400944"/>
        <w:bookmarkEnd w:id="597"/>
      </w:del>
    </w:p>
    <w:p w14:paraId="0C662EF0" w14:textId="66D97BDA" w:rsidR="003A3732" w:rsidDel="005828C4" w:rsidRDefault="003A3732" w:rsidP="003A3732">
      <w:pPr>
        <w:pStyle w:val="ListParagraph"/>
        <w:numPr>
          <w:ilvl w:val="0"/>
          <w:numId w:val="9"/>
        </w:numPr>
        <w:rPr>
          <w:del w:id="598" w:author="Peter Rijnbeek" w:date="2018-01-22T14:34:00Z"/>
        </w:rPr>
      </w:pPr>
      <w:del w:id="599" w:author="Peter Rijnbeek" w:date="2018-01-22T14:34:00Z">
        <w:r w:rsidDel="005828C4">
          <w:delText>Must have no condition records of dementia recorded within any days prior to index date</w:delText>
        </w:r>
        <w:bookmarkStart w:id="600" w:name="_Toc504400945"/>
        <w:bookmarkEnd w:id="600"/>
      </w:del>
    </w:p>
    <w:p w14:paraId="5FDE1A45" w14:textId="77777777" w:rsidR="00647841" w:rsidRDefault="00647841" w:rsidP="00647841">
      <w:pPr>
        <w:pStyle w:val="Heading3"/>
      </w:pPr>
      <w:bookmarkStart w:id="601" w:name="_Toc504400946"/>
      <w:r>
        <w:t>Outcomes</w:t>
      </w:r>
      <w:bookmarkEnd w:id="601"/>
    </w:p>
    <w:p w14:paraId="66A2C538" w14:textId="06847905" w:rsidR="00410363" w:rsidRDefault="00417F73" w:rsidP="008F127C">
      <w:pPr>
        <w:pStyle w:val="Heading4"/>
        <w:numPr>
          <w:ilvl w:val="0"/>
          <w:numId w:val="0"/>
        </w:numPr>
      </w:pPr>
      <w:del w:id="602" w:author="Peter Rijnbeek" w:date="2018-01-22T14:34:00Z">
        <w:r w:rsidDel="005828C4">
          <w:delText>Acute m</w:delText>
        </w:r>
        <w:r w:rsidR="00410363" w:rsidDel="005828C4">
          <w:delText>yocardial infarction</w:delText>
        </w:r>
      </w:del>
      <w:ins w:id="603" w:author="Peter Rijnbeek" w:date="2018-01-22T14:34:00Z">
        <w:r w:rsidR="005828C4">
          <w:t>Heart Failure</w:t>
        </w:r>
      </w:ins>
    </w:p>
    <w:p w14:paraId="0D74F4BA" w14:textId="77777777" w:rsidR="00F56947" w:rsidRDefault="00F56947" w:rsidP="00F56947">
      <w:r>
        <w:t xml:space="preserve">Index rule defining the index date:  </w:t>
      </w:r>
    </w:p>
    <w:p w14:paraId="73FEB5E4" w14:textId="2BB378F9" w:rsidR="005828C4" w:rsidRDefault="00417F73" w:rsidP="000F46D8">
      <w:pPr>
        <w:pStyle w:val="ListParagraph"/>
        <w:numPr>
          <w:ilvl w:val="0"/>
          <w:numId w:val="4"/>
        </w:numPr>
        <w:rPr>
          <w:ins w:id="604" w:author="Peter Rijnbeek" w:date="2018-01-22T14:35:00Z"/>
        </w:rPr>
        <w:pPrChange w:id="605" w:author="Peter Rijnbeek" w:date="2018-01-22T14:35:00Z">
          <w:pPr/>
        </w:pPrChange>
      </w:pPr>
      <w:r>
        <w:t>First o</w:t>
      </w:r>
      <w:r w:rsidR="00F56947">
        <w:t xml:space="preserve">ccurrence of </w:t>
      </w:r>
      <w:r w:rsidR="005D4B29">
        <w:t>a</w:t>
      </w:r>
      <w:ins w:id="606" w:author="Peter Rijnbeek" w:date="2018-01-22T14:35:00Z">
        <w:r w:rsidR="005828C4">
          <w:t xml:space="preserve"> heart failure code in the concept set specified in the </w:t>
        </w:r>
        <w:commentRangeStart w:id="607"/>
        <w:r w:rsidR="005828C4">
          <w:t>Appendix X.</w:t>
        </w:r>
        <w:commentRangeEnd w:id="607"/>
        <w:r w:rsidR="005828C4">
          <w:rPr>
            <w:rStyle w:val="CommentReference"/>
          </w:rPr>
          <w:commentReference w:id="607"/>
        </w:r>
      </w:ins>
    </w:p>
    <w:p w14:paraId="5ADD2EF4" w14:textId="2A1EA077" w:rsidR="00F56947" w:rsidDel="005828C4" w:rsidRDefault="00417F73" w:rsidP="005828C4">
      <w:pPr>
        <w:ind w:left="360"/>
        <w:rPr>
          <w:del w:id="608" w:author="Peter Rijnbeek" w:date="2018-01-22T14:35:00Z"/>
        </w:rPr>
        <w:pPrChange w:id="609" w:author="Peter Rijnbeek" w:date="2018-01-22T14:35:00Z">
          <w:pPr>
            <w:pStyle w:val="ListParagraph"/>
            <w:numPr>
              <w:numId w:val="4"/>
            </w:numPr>
            <w:ind w:hanging="360"/>
          </w:pPr>
        </w:pPrChange>
      </w:pPr>
      <w:del w:id="610" w:author="Peter Rijnbeek" w:date="2018-01-22T14:35:00Z">
        <w:r w:rsidDel="005828C4">
          <w:delText>n</w:delText>
        </w:r>
        <w:r w:rsidR="005D4B29" w:rsidDel="005828C4">
          <w:delText xml:space="preserve"> </w:delText>
        </w:r>
        <w:r w:rsidDel="005828C4">
          <w:delText xml:space="preserve">acute </w:delText>
        </w:r>
        <w:r w:rsidR="00F56947" w:rsidDel="005828C4">
          <w:delText xml:space="preserve">myocardial infarction code (excluding codes referring to an old myocardial infarction)  </w:delText>
        </w:r>
        <w:r w:rsidR="005D4B29" w:rsidDel="005828C4">
          <w:delText>as a primary diagnosis in an inpatient or emergency room setting</w:delText>
        </w:r>
      </w:del>
    </w:p>
    <w:p w14:paraId="725F26FF" w14:textId="77777777" w:rsidR="00F56947" w:rsidRDefault="00F56947" w:rsidP="005828C4">
      <w:pPr>
        <w:ind w:left="360"/>
        <w:pPrChange w:id="611" w:author="Peter Rijnbeek" w:date="2018-01-22T14:35:00Z">
          <w:pPr/>
        </w:pPrChange>
      </w:pPr>
      <w:r>
        <w:t>Inclusion rules based on the index date:</w:t>
      </w:r>
    </w:p>
    <w:p w14:paraId="417D3139" w14:textId="6582688B" w:rsidR="00417F73" w:rsidRDefault="00934FCC" w:rsidP="00934FCC">
      <w:pPr>
        <w:pStyle w:val="ListParagraph"/>
        <w:numPr>
          <w:ilvl w:val="0"/>
          <w:numId w:val="4"/>
        </w:numPr>
      </w:pPr>
      <w:r>
        <w:t>None</w:t>
      </w:r>
    </w:p>
    <w:p w14:paraId="35D228FA" w14:textId="541EA5D1" w:rsidR="00417F73" w:rsidDel="005828C4" w:rsidRDefault="00417F73" w:rsidP="00417F73">
      <w:pPr>
        <w:pStyle w:val="Heading4"/>
        <w:numPr>
          <w:ilvl w:val="0"/>
          <w:numId w:val="0"/>
        </w:numPr>
        <w:rPr>
          <w:del w:id="612" w:author="Peter Rijnbeek" w:date="2018-01-22T14:36:00Z"/>
        </w:rPr>
      </w:pPr>
      <w:del w:id="613" w:author="Peter Rijnbeek" w:date="2018-01-22T14:36:00Z">
        <w:r w:rsidDel="005828C4">
          <w:delText xml:space="preserve">Gastrointestinal hemorrhage </w:delText>
        </w:r>
      </w:del>
    </w:p>
    <w:p w14:paraId="5A7AC181" w14:textId="36CC1832" w:rsidR="00417F73" w:rsidDel="005828C4" w:rsidRDefault="00417F73" w:rsidP="00417F73">
      <w:pPr>
        <w:rPr>
          <w:del w:id="614" w:author="Peter Rijnbeek" w:date="2018-01-22T14:36:00Z"/>
        </w:rPr>
      </w:pPr>
      <w:del w:id="615" w:author="Peter Rijnbeek" w:date="2018-01-22T14:36:00Z">
        <w:r w:rsidDel="005828C4">
          <w:delText xml:space="preserve">Index rule defining the index date:  </w:delText>
        </w:r>
      </w:del>
    </w:p>
    <w:p w14:paraId="325E6507" w14:textId="0E4C9551" w:rsidR="00417F73" w:rsidDel="005828C4" w:rsidRDefault="00417F73" w:rsidP="00417F73">
      <w:pPr>
        <w:pStyle w:val="ListParagraph"/>
        <w:numPr>
          <w:ilvl w:val="0"/>
          <w:numId w:val="4"/>
        </w:numPr>
        <w:rPr>
          <w:del w:id="616" w:author="Peter Rijnbeek" w:date="2018-01-22T14:36:00Z"/>
        </w:rPr>
      </w:pPr>
      <w:del w:id="617" w:author="Peter Rijnbeek" w:date="2018-01-22T14:36:00Z">
        <w:r w:rsidDel="005828C4">
          <w:delText>First occurre</w:delText>
        </w:r>
        <w:r w:rsidDel="005828C4">
          <w:delText>n</w:delText>
        </w:r>
        <w:r w:rsidDel="005828C4">
          <w:delText>e of a gastrointestinal hemorrhage code as a primary diagnosis in an inpatient or emergency room setting</w:delText>
        </w:r>
      </w:del>
    </w:p>
    <w:p w14:paraId="6A569E59" w14:textId="2B090DB5" w:rsidR="00417F73" w:rsidDel="005828C4" w:rsidRDefault="00417F73" w:rsidP="00417F73">
      <w:pPr>
        <w:rPr>
          <w:del w:id="618" w:author="Peter Rijnbeek" w:date="2018-01-22T14:36:00Z"/>
        </w:rPr>
      </w:pPr>
      <w:del w:id="619" w:author="Peter Rijnbeek" w:date="2018-01-22T14:36:00Z">
        <w:r w:rsidDel="005828C4">
          <w:delText>Inclusion rules based on the index date:</w:delText>
        </w:r>
      </w:del>
    </w:p>
    <w:p w14:paraId="428C2B4B" w14:textId="11481A6E" w:rsidR="00417F73" w:rsidDel="005828C4" w:rsidRDefault="00934FCC" w:rsidP="00417F73">
      <w:pPr>
        <w:pStyle w:val="ListParagraph"/>
        <w:numPr>
          <w:ilvl w:val="0"/>
          <w:numId w:val="4"/>
        </w:numPr>
        <w:rPr>
          <w:del w:id="620" w:author="Peter Rijnbeek" w:date="2018-01-22T14:36:00Z"/>
        </w:rPr>
      </w:pPr>
      <w:del w:id="621" w:author="Peter Rijnbeek" w:date="2018-01-22T14:36:00Z">
        <w:r w:rsidDel="005828C4">
          <w:delText>None</w:delText>
        </w:r>
      </w:del>
    </w:p>
    <w:p w14:paraId="3201D1DE" w14:textId="162AB61F" w:rsidR="00417F73" w:rsidDel="005828C4" w:rsidRDefault="00417F73" w:rsidP="00417F73">
      <w:pPr>
        <w:pStyle w:val="Heading4"/>
        <w:numPr>
          <w:ilvl w:val="0"/>
          <w:numId w:val="0"/>
        </w:numPr>
        <w:rPr>
          <w:del w:id="622" w:author="Peter Rijnbeek" w:date="2018-01-22T14:36:00Z"/>
        </w:rPr>
      </w:pPr>
      <w:del w:id="623" w:author="Peter Rijnbeek" w:date="2018-01-22T14:36:00Z">
        <w:r w:rsidDel="005828C4">
          <w:delText>Open-angle glaucoma</w:delText>
        </w:r>
      </w:del>
    </w:p>
    <w:p w14:paraId="0ADD0353" w14:textId="7F9973A9" w:rsidR="00417F73" w:rsidDel="005828C4" w:rsidRDefault="00417F73" w:rsidP="00417F73">
      <w:pPr>
        <w:rPr>
          <w:del w:id="624" w:author="Peter Rijnbeek" w:date="2018-01-22T14:36:00Z"/>
        </w:rPr>
      </w:pPr>
      <w:del w:id="625" w:author="Peter Rijnbeek" w:date="2018-01-22T14:36:00Z">
        <w:r w:rsidDel="005828C4">
          <w:delText xml:space="preserve">Index rule defining the index date:  </w:delText>
        </w:r>
      </w:del>
    </w:p>
    <w:p w14:paraId="5BD53A2D" w14:textId="3CF727A3" w:rsidR="00417F73" w:rsidDel="005828C4" w:rsidRDefault="00417F73" w:rsidP="00417F73">
      <w:pPr>
        <w:pStyle w:val="ListParagraph"/>
        <w:numPr>
          <w:ilvl w:val="0"/>
          <w:numId w:val="4"/>
        </w:numPr>
        <w:rPr>
          <w:del w:id="626" w:author="Peter Rijnbeek" w:date="2018-01-22T14:36:00Z"/>
        </w:rPr>
      </w:pPr>
      <w:del w:id="627" w:author="Peter Rijnbeek" w:date="2018-01-22T14:36:00Z">
        <w:r w:rsidDel="005828C4">
          <w:delText>First occurrence of an open-angle glaucoma code</w:delText>
        </w:r>
      </w:del>
    </w:p>
    <w:p w14:paraId="1E25C4F0" w14:textId="6B813CD9" w:rsidR="00417F73" w:rsidDel="005828C4" w:rsidRDefault="00417F73" w:rsidP="00417F73">
      <w:pPr>
        <w:rPr>
          <w:del w:id="628" w:author="Peter Rijnbeek" w:date="2018-01-22T14:36:00Z"/>
        </w:rPr>
      </w:pPr>
      <w:del w:id="629" w:author="Peter Rijnbeek" w:date="2018-01-22T14:36:00Z">
        <w:r w:rsidDel="005828C4">
          <w:delText>Inclusion rules based on the index date:</w:delText>
        </w:r>
      </w:del>
    </w:p>
    <w:p w14:paraId="2A00F6F1" w14:textId="580835C2" w:rsidR="00417F73" w:rsidDel="005828C4" w:rsidRDefault="00417F73" w:rsidP="00417F73">
      <w:pPr>
        <w:pStyle w:val="ListParagraph"/>
        <w:numPr>
          <w:ilvl w:val="0"/>
          <w:numId w:val="4"/>
        </w:numPr>
        <w:rPr>
          <w:del w:id="630" w:author="Peter Rijnbeek" w:date="2018-01-22T14:36:00Z"/>
        </w:rPr>
      </w:pPr>
      <w:del w:id="631" w:author="Peter Rijnbeek" w:date="2018-01-22T14:36:00Z">
        <w:r w:rsidDel="005828C4">
          <w:delText>&gt;= 365 days prior observation</w:delText>
        </w:r>
      </w:del>
    </w:p>
    <w:p w14:paraId="3F68DC05" w14:textId="01D538DD" w:rsidR="00417F73" w:rsidDel="005828C4" w:rsidRDefault="00417F73" w:rsidP="00417F73">
      <w:pPr>
        <w:pStyle w:val="ListParagraph"/>
        <w:numPr>
          <w:ilvl w:val="0"/>
          <w:numId w:val="4"/>
        </w:numPr>
        <w:rPr>
          <w:del w:id="632" w:author="Peter Rijnbeek" w:date="2018-01-22T14:36:00Z"/>
        </w:rPr>
      </w:pPr>
      <w:del w:id="633" w:author="Peter Rijnbeek" w:date="2018-01-22T14:36:00Z">
        <w:r w:rsidDel="005828C4">
          <w:delText xml:space="preserve">A distinct open-angle glaucoma code recorded within 365 days after index with a provider </w:delText>
        </w:r>
        <w:r w:rsidR="00723034" w:rsidDel="005828C4">
          <w:delText>specialty</w:delText>
        </w:r>
        <w:r w:rsidDel="005828C4">
          <w:delText xml:space="preserve"> of optician/optometry/ophthalmology</w:delText>
        </w:r>
      </w:del>
    </w:p>
    <w:p w14:paraId="7067CDA0" w14:textId="6BF32C02" w:rsidR="00934FCC" w:rsidDel="005828C4" w:rsidRDefault="00934FCC" w:rsidP="00934FCC">
      <w:pPr>
        <w:pStyle w:val="Heading4"/>
        <w:numPr>
          <w:ilvl w:val="0"/>
          <w:numId w:val="0"/>
        </w:numPr>
        <w:rPr>
          <w:del w:id="634" w:author="Peter Rijnbeek" w:date="2018-01-22T14:36:00Z"/>
        </w:rPr>
      </w:pPr>
      <w:del w:id="635" w:author="Peter Rijnbeek" w:date="2018-01-22T14:36:00Z">
        <w:r w:rsidDel="005828C4">
          <w:delText>Stroke</w:delText>
        </w:r>
      </w:del>
    </w:p>
    <w:p w14:paraId="59486D2F" w14:textId="6AEC2BA2" w:rsidR="00934FCC" w:rsidDel="005828C4" w:rsidRDefault="00934FCC" w:rsidP="00934FCC">
      <w:pPr>
        <w:rPr>
          <w:del w:id="636" w:author="Peter Rijnbeek" w:date="2018-01-22T14:36:00Z"/>
        </w:rPr>
      </w:pPr>
      <w:del w:id="637" w:author="Peter Rijnbeek" w:date="2018-01-22T14:36:00Z">
        <w:r w:rsidDel="005828C4">
          <w:delText xml:space="preserve">Index rule defining the index date:  </w:delText>
        </w:r>
      </w:del>
    </w:p>
    <w:p w14:paraId="4A9179DE" w14:textId="30E06AA9" w:rsidR="00934FCC" w:rsidDel="005828C4" w:rsidRDefault="00934FCC" w:rsidP="00934FCC">
      <w:pPr>
        <w:pStyle w:val="ListParagraph"/>
        <w:numPr>
          <w:ilvl w:val="0"/>
          <w:numId w:val="4"/>
        </w:numPr>
        <w:rPr>
          <w:del w:id="638" w:author="Peter Rijnbeek" w:date="2018-01-22T14:36:00Z"/>
        </w:rPr>
      </w:pPr>
      <w:del w:id="639" w:author="Peter Rijnbeek" w:date="2018-01-22T14:36:00Z">
        <w:r w:rsidDel="005828C4">
          <w:delText>First occurrence of a</w:delText>
        </w:r>
        <w:r w:rsidR="00723034" w:rsidDel="005828C4">
          <w:delText xml:space="preserve"> stoke </w:delText>
        </w:r>
        <w:r w:rsidDel="005828C4">
          <w:delText>code</w:delText>
        </w:r>
        <w:r w:rsidR="00723034" w:rsidDel="005828C4">
          <w:delText xml:space="preserve"> at an inpatient visit</w:delText>
        </w:r>
      </w:del>
    </w:p>
    <w:p w14:paraId="49FD12AA" w14:textId="2C68B348" w:rsidR="00934FCC" w:rsidDel="005828C4" w:rsidRDefault="00934FCC" w:rsidP="00934FCC">
      <w:pPr>
        <w:rPr>
          <w:del w:id="640" w:author="Peter Rijnbeek" w:date="2018-01-22T14:36:00Z"/>
        </w:rPr>
      </w:pPr>
      <w:del w:id="641" w:author="Peter Rijnbeek" w:date="2018-01-22T14:36:00Z">
        <w:r w:rsidDel="005828C4">
          <w:delText>Inclusion rules based on the index date:</w:delText>
        </w:r>
      </w:del>
    </w:p>
    <w:p w14:paraId="0328963A" w14:textId="2A03C515" w:rsidR="00934FCC" w:rsidDel="005828C4" w:rsidRDefault="00723034" w:rsidP="00934FCC">
      <w:pPr>
        <w:pStyle w:val="ListParagraph"/>
        <w:numPr>
          <w:ilvl w:val="0"/>
          <w:numId w:val="4"/>
        </w:numPr>
        <w:rPr>
          <w:del w:id="642" w:author="Peter Rijnbeek" w:date="2018-01-22T14:36:00Z"/>
        </w:rPr>
      </w:pPr>
      <w:del w:id="643" w:author="Peter Rijnbeek" w:date="2018-01-22T14:36:00Z">
        <w:r w:rsidDel="005828C4">
          <w:delText>None</w:delText>
        </w:r>
      </w:del>
    </w:p>
    <w:p w14:paraId="549C50FC" w14:textId="6DAC72B8" w:rsidR="00723034" w:rsidDel="005828C4" w:rsidRDefault="00723034" w:rsidP="00723034">
      <w:pPr>
        <w:pStyle w:val="Heading4"/>
        <w:numPr>
          <w:ilvl w:val="0"/>
          <w:numId w:val="0"/>
        </w:numPr>
        <w:rPr>
          <w:del w:id="644" w:author="Peter Rijnbeek" w:date="2018-01-22T14:36:00Z"/>
        </w:rPr>
      </w:pPr>
      <w:del w:id="645" w:author="Peter Rijnbeek" w:date="2018-01-22T14:36:00Z">
        <w:r w:rsidDel="005828C4">
          <w:delText>Suicide and suicidal ideation</w:delText>
        </w:r>
      </w:del>
    </w:p>
    <w:p w14:paraId="0BDBA8E5" w14:textId="0BB9F09D" w:rsidR="00723034" w:rsidDel="005828C4" w:rsidRDefault="00723034" w:rsidP="00723034">
      <w:pPr>
        <w:rPr>
          <w:del w:id="646" w:author="Peter Rijnbeek" w:date="2018-01-22T14:36:00Z"/>
        </w:rPr>
      </w:pPr>
      <w:del w:id="647" w:author="Peter Rijnbeek" w:date="2018-01-22T14:36:00Z">
        <w:r w:rsidDel="005828C4">
          <w:delText xml:space="preserve">Index rule defining the index date:  </w:delText>
        </w:r>
      </w:del>
    </w:p>
    <w:p w14:paraId="04EB0866" w14:textId="77505C92" w:rsidR="00723034" w:rsidDel="005828C4" w:rsidRDefault="00723034" w:rsidP="00723034">
      <w:pPr>
        <w:pStyle w:val="ListParagraph"/>
        <w:numPr>
          <w:ilvl w:val="0"/>
          <w:numId w:val="4"/>
        </w:numPr>
        <w:rPr>
          <w:del w:id="648" w:author="Peter Rijnbeek" w:date="2018-01-22T14:36:00Z"/>
        </w:rPr>
      </w:pPr>
      <w:del w:id="649" w:author="Peter Rijnbeek" w:date="2018-01-22T14:36:00Z">
        <w:r w:rsidDel="005828C4">
          <w:delText>First occurrence of a suicide and suicidal ideation condition or observation code</w:delText>
        </w:r>
      </w:del>
    </w:p>
    <w:p w14:paraId="47ADF52A" w14:textId="60FC4D51" w:rsidR="00723034" w:rsidDel="005828C4" w:rsidRDefault="00723034" w:rsidP="00723034">
      <w:pPr>
        <w:rPr>
          <w:del w:id="650" w:author="Peter Rijnbeek" w:date="2018-01-22T14:36:00Z"/>
        </w:rPr>
      </w:pPr>
      <w:del w:id="651" w:author="Peter Rijnbeek" w:date="2018-01-22T14:36:00Z">
        <w:r w:rsidDel="005828C4">
          <w:delText>Inclusion rules based on the index date:</w:delText>
        </w:r>
      </w:del>
    </w:p>
    <w:p w14:paraId="77A32A5D" w14:textId="4A2EF511" w:rsidR="00723034" w:rsidDel="005828C4" w:rsidRDefault="00723034" w:rsidP="00723034">
      <w:pPr>
        <w:pStyle w:val="ListParagraph"/>
        <w:numPr>
          <w:ilvl w:val="0"/>
          <w:numId w:val="4"/>
        </w:numPr>
        <w:rPr>
          <w:del w:id="652" w:author="Peter Rijnbeek" w:date="2018-01-22T14:36:00Z"/>
        </w:rPr>
      </w:pPr>
      <w:del w:id="653" w:author="Peter Rijnbeek" w:date="2018-01-22T14:36:00Z">
        <w:r w:rsidDel="005828C4">
          <w:delText>None</w:delText>
        </w:r>
      </w:del>
    </w:p>
    <w:p w14:paraId="2E38A8F5" w14:textId="067C6273" w:rsidR="00723034" w:rsidDel="005828C4" w:rsidRDefault="00723034" w:rsidP="00723034">
      <w:pPr>
        <w:pStyle w:val="Heading4"/>
        <w:numPr>
          <w:ilvl w:val="0"/>
          <w:numId w:val="0"/>
        </w:numPr>
        <w:rPr>
          <w:del w:id="654" w:author="Peter Rijnbeek" w:date="2018-01-22T14:36:00Z"/>
        </w:rPr>
      </w:pPr>
      <w:del w:id="655" w:author="Peter Rijnbeek" w:date="2018-01-22T14:36:00Z">
        <w:r w:rsidDel="005828C4">
          <w:delText>Insomnia</w:delText>
        </w:r>
      </w:del>
    </w:p>
    <w:p w14:paraId="4EB697DE" w14:textId="6CD97E03" w:rsidR="00723034" w:rsidDel="005828C4" w:rsidRDefault="00723034" w:rsidP="00723034">
      <w:pPr>
        <w:rPr>
          <w:del w:id="656" w:author="Peter Rijnbeek" w:date="2018-01-22T14:36:00Z"/>
        </w:rPr>
      </w:pPr>
      <w:del w:id="657" w:author="Peter Rijnbeek" w:date="2018-01-22T14:36:00Z">
        <w:r w:rsidDel="005828C4">
          <w:delText xml:space="preserve">Index rule defining the index date:  </w:delText>
        </w:r>
      </w:del>
    </w:p>
    <w:p w14:paraId="4DED09D2" w14:textId="6EC427AE" w:rsidR="00723034" w:rsidDel="005828C4" w:rsidRDefault="00723034" w:rsidP="00723034">
      <w:pPr>
        <w:pStyle w:val="ListParagraph"/>
        <w:numPr>
          <w:ilvl w:val="0"/>
          <w:numId w:val="4"/>
        </w:numPr>
        <w:rPr>
          <w:del w:id="658" w:author="Peter Rijnbeek" w:date="2018-01-22T14:36:00Z"/>
        </w:rPr>
      </w:pPr>
      <w:del w:id="659" w:author="Peter Rijnbeek" w:date="2018-01-22T14:36:00Z">
        <w:r w:rsidDel="005828C4">
          <w:delText>First occurrence of an insomnia code</w:delText>
        </w:r>
      </w:del>
    </w:p>
    <w:p w14:paraId="199EA5E4" w14:textId="7633424E" w:rsidR="00723034" w:rsidDel="005828C4" w:rsidRDefault="00723034" w:rsidP="00723034">
      <w:pPr>
        <w:rPr>
          <w:del w:id="660" w:author="Peter Rijnbeek" w:date="2018-01-22T14:36:00Z"/>
        </w:rPr>
      </w:pPr>
      <w:del w:id="661" w:author="Peter Rijnbeek" w:date="2018-01-22T14:36:00Z">
        <w:r w:rsidDel="005828C4">
          <w:delText>Inclusion rules based on the index date:</w:delText>
        </w:r>
      </w:del>
    </w:p>
    <w:p w14:paraId="764EE52E" w14:textId="2783B388" w:rsidR="00723034" w:rsidDel="005828C4" w:rsidRDefault="00723034" w:rsidP="00723034">
      <w:pPr>
        <w:pStyle w:val="ListParagraph"/>
        <w:numPr>
          <w:ilvl w:val="0"/>
          <w:numId w:val="4"/>
        </w:numPr>
        <w:rPr>
          <w:del w:id="662" w:author="Peter Rijnbeek" w:date="2018-01-22T14:36:00Z"/>
        </w:rPr>
      </w:pPr>
      <w:del w:id="663" w:author="Peter Rijnbeek" w:date="2018-01-22T14:36:00Z">
        <w:r w:rsidDel="005828C4">
          <w:delText>None</w:delText>
        </w:r>
      </w:del>
    </w:p>
    <w:p w14:paraId="5321F8FD" w14:textId="028B325D" w:rsidR="00723034" w:rsidDel="005828C4" w:rsidRDefault="00723034" w:rsidP="00723034">
      <w:pPr>
        <w:pStyle w:val="Heading4"/>
        <w:numPr>
          <w:ilvl w:val="0"/>
          <w:numId w:val="0"/>
        </w:numPr>
        <w:rPr>
          <w:del w:id="664" w:author="Peter Rijnbeek" w:date="2018-01-22T14:36:00Z"/>
        </w:rPr>
      </w:pPr>
      <w:del w:id="665" w:author="Peter Rijnbeek" w:date="2018-01-22T14:36:00Z">
        <w:r w:rsidDel="005828C4">
          <w:delText>Diarrhea</w:delText>
        </w:r>
      </w:del>
    </w:p>
    <w:p w14:paraId="5959DE4C" w14:textId="3117D7FA" w:rsidR="00723034" w:rsidDel="005828C4" w:rsidRDefault="00723034" w:rsidP="00723034">
      <w:pPr>
        <w:rPr>
          <w:del w:id="666" w:author="Peter Rijnbeek" w:date="2018-01-22T14:36:00Z"/>
        </w:rPr>
      </w:pPr>
      <w:del w:id="667" w:author="Peter Rijnbeek" w:date="2018-01-22T14:36:00Z">
        <w:r w:rsidDel="005828C4">
          <w:delText xml:space="preserve">Index rule defining the index date:  </w:delText>
        </w:r>
      </w:del>
    </w:p>
    <w:p w14:paraId="67B1E206" w14:textId="7AC56284" w:rsidR="00723034" w:rsidDel="005828C4" w:rsidRDefault="00723034" w:rsidP="00723034">
      <w:pPr>
        <w:pStyle w:val="ListParagraph"/>
        <w:numPr>
          <w:ilvl w:val="0"/>
          <w:numId w:val="4"/>
        </w:numPr>
        <w:rPr>
          <w:del w:id="668" w:author="Peter Rijnbeek" w:date="2018-01-22T14:36:00Z"/>
        </w:rPr>
      </w:pPr>
      <w:del w:id="669" w:author="Peter Rijnbeek" w:date="2018-01-22T14:36:00Z">
        <w:r w:rsidDel="005828C4">
          <w:delText>First occurrence of a diarrhea code</w:delText>
        </w:r>
      </w:del>
    </w:p>
    <w:p w14:paraId="2E38E6E8" w14:textId="01616ADA" w:rsidR="00723034" w:rsidDel="005828C4" w:rsidRDefault="00723034" w:rsidP="00723034">
      <w:pPr>
        <w:rPr>
          <w:del w:id="670" w:author="Peter Rijnbeek" w:date="2018-01-22T14:36:00Z"/>
        </w:rPr>
      </w:pPr>
      <w:del w:id="671" w:author="Peter Rijnbeek" w:date="2018-01-22T14:36:00Z">
        <w:r w:rsidDel="005828C4">
          <w:delText>Inclusion rules based on the index date:</w:delText>
        </w:r>
      </w:del>
    </w:p>
    <w:p w14:paraId="57FF2D3E" w14:textId="4C850178" w:rsidR="00723034" w:rsidDel="005828C4" w:rsidRDefault="00723034" w:rsidP="00723034">
      <w:pPr>
        <w:pStyle w:val="ListParagraph"/>
        <w:numPr>
          <w:ilvl w:val="0"/>
          <w:numId w:val="4"/>
        </w:numPr>
        <w:rPr>
          <w:del w:id="672" w:author="Peter Rijnbeek" w:date="2018-01-22T14:36:00Z"/>
        </w:rPr>
      </w:pPr>
      <w:del w:id="673" w:author="Peter Rijnbeek" w:date="2018-01-22T14:36:00Z">
        <w:r w:rsidDel="005828C4">
          <w:delText>None</w:delText>
        </w:r>
      </w:del>
    </w:p>
    <w:p w14:paraId="00EC2B82" w14:textId="2596334C" w:rsidR="00723034" w:rsidDel="005828C4" w:rsidRDefault="00723034" w:rsidP="00723034">
      <w:pPr>
        <w:pStyle w:val="Heading4"/>
        <w:numPr>
          <w:ilvl w:val="0"/>
          <w:numId w:val="0"/>
        </w:numPr>
        <w:rPr>
          <w:del w:id="674" w:author="Peter Rijnbeek" w:date="2018-01-22T14:36:00Z"/>
        </w:rPr>
      </w:pPr>
      <w:del w:id="675" w:author="Peter Rijnbeek" w:date="2018-01-22T14:36:00Z">
        <w:r w:rsidDel="005828C4">
          <w:delText>Nausea</w:delText>
        </w:r>
      </w:del>
    </w:p>
    <w:p w14:paraId="7F4DC30F" w14:textId="0E3AAC8D" w:rsidR="00723034" w:rsidDel="005828C4" w:rsidRDefault="00723034" w:rsidP="00723034">
      <w:pPr>
        <w:rPr>
          <w:del w:id="676" w:author="Peter Rijnbeek" w:date="2018-01-22T14:36:00Z"/>
        </w:rPr>
      </w:pPr>
      <w:del w:id="677" w:author="Peter Rijnbeek" w:date="2018-01-22T14:36:00Z">
        <w:r w:rsidDel="005828C4">
          <w:delText xml:space="preserve">Index rule defining the index date:  </w:delText>
        </w:r>
      </w:del>
    </w:p>
    <w:p w14:paraId="6541166D" w14:textId="7BFA4AB3" w:rsidR="00723034" w:rsidDel="005828C4" w:rsidRDefault="00723034" w:rsidP="00723034">
      <w:pPr>
        <w:pStyle w:val="ListParagraph"/>
        <w:numPr>
          <w:ilvl w:val="0"/>
          <w:numId w:val="4"/>
        </w:numPr>
        <w:rPr>
          <w:del w:id="678" w:author="Peter Rijnbeek" w:date="2018-01-22T14:36:00Z"/>
        </w:rPr>
      </w:pPr>
      <w:del w:id="679" w:author="Peter Rijnbeek" w:date="2018-01-22T14:36:00Z">
        <w:r w:rsidDel="005828C4">
          <w:delText>First occurrence of a nausea code</w:delText>
        </w:r>
      </w:del>
    </w:p>
    <w:p w14:paraId="0D064245" w14:textId="4C10BF0B" w:rsidR="00723034" w:rsidDel="005828C4" w:rsidRDefault="00723034" w:rsidP="00723034">
      <w:pPr>
        <w:rPr>
          <w:del w:id="680" w:author="Peter Rijnbeek" w:date="2018-01-22T14:36:00Z"/>
        </w:rPr>
      </w:pPr>
      <w:del w:id="681" w:author="Peter Rijnbeek" w:date="2018-01-22T14:36:00Z">
        <w:r w:rsidDel="005828C4">
          <w:delText>Inclusion rules based on the index date:</w:delText>
        </w:r>
      </w:del>
    </w:p>
    <w:p w14:paraId="44290F68" w14:textId="397DF950" w:rsidR="00723034" w:rsidDel="005828C4" w:rsidRDefault="00723034" w:rsidP="00723034">
      <w:pPr>
        <w:pStyle w:val="ListParagraph"/>
        <w:numPr>
          <w:ilvl w:val="0"/>
          <w:numId w:val="4"/>
        </w:numPr>
        <w:rPr>
          <w:del w:id="682" w:author="Peter Rijnbeek" w:date="2018-01-22T14:36:00Z"/>
        </w:rPr>
      </w:pPr>
      <w:del w:id="683" w:author="Peter Rijnbeek" w:date="2018-01-22T14:36:00Z">
        <w:r w:rsidDel="005828C4">
          <w:delText>None</w:delText>
        </w:r>
      </w:del>
    </w:p>
    <w:p w14:paraId="63BF16E3" w14:textId="30D2569E" w:rsidR="004C0279" w:rsidDel="005828C4" w:rsidRDefault="004C0279" w:rsidP="004C0279">
      <w:pPr>
        <w:pStyle w:val="Heading4"/>
        <w:numPr>
          <w:ilvl w:val="0"/>
          <w:numId w:val="0"/>
        </w:numPr>
        <w:rPr>
          <w:del w:id="684" w:author="Peter Rijnbeek" w:date="2018-01-22T14:36:00Z"/>
        </w:rPr>
      </w:pPr>
      <w:del w:id="685" w:author="Peter Rijnbeek" w:date="2018-01-22T14:36:00Z">
        <w:r w:rsidDel="005828C4">
          <w:delText>Hypothyroidism</w:delText>
        </w:r>
      </w:del>
    </w:p>
    <w:p w14:paraId="34DDFFAC" w14:textId="1051BC19" w:rsidR="004C0279" w:rsidDel="005828C4" w:rsidRDefault="004C0279" w:rsidP="004C0279">
      <w:pPr>
        <w:rPr>
          <w:del w:id="686" w:author="Peter Rijnbeek" w:date="2018-01-22T14:36:00Z"/>
        </w:rPr>
      </w:pPr>
      <w:del w:id="687" w:author="Peter Rijnbeek" w:date="2018-01-22T14:36:00Z">
        <w:r w:rsidDel="005828C4">
          <w:delText xml:space="preserve">Index rule defining the index date – pick the first date satisfying:  </w:delText>
        </w:r>
      </w:del>
    </w:p>
    <w:p w14:paraId="43A630F7" w14:textId="2AA9D69D" w:rsidR="004C0279" w:rsidDel="005828C4" w:rsidRDefault="004C0279" w:rsidP="004C0279">
      <w:pPr>
        <w:pStyle w:val="ListParagraph"/>
        <w:numPr>
          <w:ilvl w:val="0"/>
          <w:numId w:val="4"/>
        </w:numPr>
        <w:rPr>
          <w:del w:id="688" w:author="Peter Rijnbeek" w:date="2018-01-22T14:36:00Z"/>
        </w:rPr>
      </w:pPr>
      <w:del w:id="689" w:author="Peter Rijnbeek" w:date="2018-01-22T14:36:00Z">
        <w:r w:rsidDel="005828C4">
          <w:delText>Occurrence of a hypothyroidism code</w:delText>
        </w:r>
      </w:del>
    </w:p>
    <w:p w14:paraId="59B15882" w14:textId="64C6850D" w:rsidR="004C0279" w:rsidDel="005828C4" w:rsidRDefault="004C0279" w:rsidP="004C0279">
      <w:pPr>
        <w:rPr>
          <w:del w:id="690" w:author="Peter Rijnbeek" w:date="2018-01-22T14:36:00Z"/>
        </w:rPr>
      </w:pPr>
      <w:del w:id="691" w:author="Peter Rijnbeek" w:date="2018-01-22T14:36:00Z">
        <w:r w:rsidDel="005828C4">
          <w:delText>Inclusion rules based on the index date:</w:delText>
        </w:r>
      </w:del>
    </w:p>
    <w:p w14:paraId="039D58D5" w14:textId="2EEB3D7C" w:rsidR="004C0279" w:rsidDel="005828C4" w:rsidRDefault="004C0279" w:rsidP="004C0279">
      <w:pPr>
        <w:pStyle w:val="ListParagraph"/>
        <w:numPr>
          <w:ilvl w:val="0"/>
          <w:numId w:val="4"/>
        </w:numPr>
        <w:rPr>
          <w:del w:id="692" w:author="Peter Rijnbeek" w:date="2018-01-22T14:36:00Z"/>
        </w:rPr>
      </w:pPr>
      <w:del w:id="693" w:author="Peter Rijnbeek" w:date="2018-01-22T14:36:00Z">
        <w:r w:rsidDel="005828C4">
          <w:delText xml:space="preserve">One or more hypothyroidism codes occurring in the 90 days following </w:delText>
        </w:r>
      </w:del>
    </w:p>
    <w:p w14:paraId="262F4C1E" w14:textId="11A277E5" w:rsidR="004C0279" w:rsidDel="005828C4" w:rsidRDefault="004C0279" w:rsidP="004C0279">
      <w:pPr>
        <w:pStyle w:val="Heading4"/>
        <w:numPr>
          <w:ilvl w:val="0"/>
          <w:numId w:val="0"/>
        </w:numPr>
        <w:rPr>
          <w:del w:id="694" w:author="Peter Rijnbeek" w:date="2018-01-22T14:36:00Z"/>
        </w:rPr>
      </w:pPr>
      <w:del w:id="695" w:author="Peter Rijnbeek" w:date="2018-01-22T14:36:00Z">
        <w:r w:rsidDel="005828C4">
          <w:delText>Constipation</w:delText>
        </w:r>
      </w:del>
    </w:p>
    <w:p w14:paraId="7F87DF28" w14:textId="20DE485C" w:rsidR="004C0279" w:rsidDel="005828C4" w:rsidRDefault="004C0279" w:rsidP="004C0279">
      <w:pPr>
        <w:rPr>
          <w:del w:id="696" w:author="Peter Rijnbeek" w:date="2018-01-22T14:36:00Z"/>
        </w:rPr>
      </w:pPr>
      <w:del w:id="697" w:author="Peter Rijnbeek" w:date="2018-01-22T14:36:00Z">
        <w:r w:rsidDel="005828C4">
          <w:delText xml:space="preserve">Index rule defining the index date:  </w:delText>
        </w:r>
      </w:del>
    </w:p>
    <w:p w14:paraId="1A88ED95" w14:textId="0A8AC5CB" w:rsidR="004C0279" w:rsidDel="005828C4" w:rsidRDefault="004C0279" w:rsidP="004C0279">
      <w:pPr>
        <w:pStyle w:val="ListParagraph"/>
        <w:numPr>
          <w:ilvl w:val="0"/>
          <w:numId w:val="4"/>
        </w:numPr>
        <w:rPr>
          <w:del w:id="698" w:author="Peter Rijnbeek" w:date="2018-01-22T14:36:00Z"/>
        </w:rPr>
      </w:pPr>
      <w:del w:id="699" w:author="Peter Rijnbeek" w:date="2018-01-22T14:36:00Z">
        <w:r w:rsidDel="005828C4">
          <w:delText>First occurrence of a constipation code</w:delText>
        </w:r>
      </w:del>
    </w:p>
    <w:p w14:paraId="120F1DC3" w14:textId="08D2C475" w:rsidR="004C0279" w:rsidDel="005828C4" w:rsidRDefault="004C0279" w:rsidP="004C0279">
      <w:pPr>
        <w:rPr>
          <w:del w:id="700" w:author="Peter Rijnbeek" w:date="2018-01-22T14:36:00Z"/>
        </w:rPr>
      </w:pPr>
      <w:del w:id="701" w:author="Peter Rijnbeek" w:date="2018-01-22T14:36:00Z">
        <w:r w:rsidDel="005828C4">
          <w:delText>Inclusion rules based on the index date:</w:delText>
        </w:r>
      </w:del>
    </w:p>
    <w:p w14:paraId="68F570E5" w14:textId="18C76977" w:rsidR="004C0279" w:rsidDel="005828C4" w:rsidRDefault="004C0279" w:rsidP="004C0279">
      <w:pPr>
        <w:pStyle w:val="ListParagraph"/>
        <w:numPr>
          <w:ilvl w:val="0"/>
          <w:numId w:val="4"/>
        </w:numPr>
        <w:rPr>
          <w:del w:id="702" w:author="Peter Rijnbeek" w:date="2018-01-22T14:36:00Z"/>
        </w:rPr>
      </w:pPr>
      <w:del w:id="703" w:author="Peter Rijnbeek" w:date="2018-01-22T14:36:00Z">
        <w:r w:rsidDel="005828C4">
          <w:delText>None</w:delText>
        </w:r>
      </w:del>
    </w:p>
    <w:p w14:paraId="7EF28E71" w14:textId="3525AD1C" w:rsidR="004C0279" w:rsidDel="005828C4" w:rsidRDefault="004C0279" w:rsidP="004C0279">
      <w:pPr>
        <w:pStyle w:val="Heading4"/>
        <w:numPr>
          <w:ilvl w:val="0"/>
          <w:numId w:val="0"/>
        </w:numPr>
        <w:rPr>
          <w:del w:id="704" w:author="Peter Rijnbeek" w:date="2018-01-22T14:36:00Z"/>
        </w:rPr>
      </w:pPr>
      <w:del w:id="705" w:author="Peter Rijnbeek" w:date="2018-01-22T14:36:00Z">
        <w:r w:rsidDel="005828C4">
          <w:delText>Seizure</w:delText>
        </w:r>
      </w:del>
    </w:p>
    <w:p w14:paraId="3A4F778B" w14:textId="128041DD" w:rsidR="004C0279" w:rsidDel="005828C4" w:rsidRDefault="004C0279" w:rsidP="004C0279">
      <w:pPr>
        <w:rPr>
          <w:del w:id="706" w:author="Peter Rijnbeek" w:date="2018-01-22T14:36:00Z"/>
        </w:rPr>
      </w:pPr>
      <w:del w:id="707" w:author="Peter Rijnbeek" w:date="2018-01-22T14:36:00Z">
        <w:r w:rsidDel="005828C4">
          <w:delText xml:space="preserve">Index rule defining the index date:  </w:delText>
        </w:r>
      </w:del>
    </w:p>
    <w:p w14:paraId="15A9D7F4" w14:textId="5D6B8683" w:rsidR="004C0279" w:rsidDel="005828C4" w:rsidRDefault="004C0279" w:rsidP="004C0279">
      <w:pPr>
        <w:pStyle w:val="ListParagraph"/>
        <w:numPr>
          <w:ilvl w:val="0"/>
          <w:numId w:val="4"/>
        </w:numPr>
        <w:rPr>
          <w:del w:id="708" w:author="Peter Rijnbeek" w:date="2018-01-22T14:36:00Z"/>
        </w:rPr>
      </w:pPr>
      <w:del w:id="709" w:author="Peter Rijnbeek" w:date="2018-01-22T14:36:00Z">
        <w:r w:rsidDel="005828C4">
          <w:delText>First occurrence of a seizure and seizure disorder code with an emergency room or inpatient visit</w:delText>
        </w:r>
      </w:del>
    </w:p>
    <w:p w14:paraId="2FCE77EB" w14:textId="01144305" w:rsidR="004C0279" w:rsidDel="005828C4" w:rsidRDefault="004C0279" w:rsidP="004C0279">
      <w:pPr>
        <w:rPr>
          <w:del w:id="710" w:author="Peter Rijnbeek" w:date="2018-01-22T14:36:00Z"/>
        </w:rPr>
      </w:pPr>
      <w:del w:id="711" w:author="Peter Rijnbeek" w:date="2018-01-22T14:36:00Z">
        <w:r w:rsidDel="005828C4">
          <w:delText>Inclusion rules based on the index date:</w:delText>
        </w:r>
      </w:del>
    </w:p>
    <w:p w14:paraId="1EDB48C4" w14:textId="015BD682" w:rsidR="004C0279" w:rsidDel="005828C4" w:rsidRDefault="004C0279" w:rsidP="004C0279">
      <w:pPr>
        <w:pStyle w:val="ListParagraph"/>
        <w:numPr>
          <w:ilvl w:val="0"/>
          <w:numId w:val="4"/>
        </w:numPr>
        <w:rPr>
          <w:del w:id="712" w:author="Peter Rijnbeek" w:date="2018-01-22T14:36:00Z"/>
        </w:rPr>
      </w:pPr>
      <w:del w:id="713" w:author="Peter Rijnbeek" w:date="2018-01-22T14:36:00Z">
        <w:r w:rsidDel="005828C4">
          <w:delText>None</w:delText>
        </w:r>
      </w:del>
    </w:p>
    <w:p w14:paraId="0ACC1AB9" w14:textId="3B40FBD7" w:rsidR="004C0279" w:rsidDel="005828C4" w:rsidRDefault="004C0279" w:rsidP="004C0279">
      <w:pPr>
        <w:pStyle w:val="Heading4"/>
        <w:numPr>
          <w:ilvl w:val="0"/>
          <w:numId w:val="0"/>
        </w:numPr>
        <w:rPr>
          <w:del w:id="714" w:author="Peter Rijnbeek" w:date="2018-01-22T14:36:00Z"/>
        </w:rPr>
      </w:pPr>
      <w:del w:id="715" w:author="Peter Rijnbeek" w:date="2018-01-22T14:36:00Z">
        <w:r w:rsidDel="005828C4">
          <w:delText>Delirium</w:delText>
        </w:r>
      </w:del>
    </w:p>
    <w:p w14:paraId="5329E9EC" w14:textId="470A3870" w:rsidR="004C0279" w:rsidDel="005828C4" w:rsidRDefault="004C0279" w:rsidP="004C0279">
      <w:pPr>
        <w:rPr>
          <w:del w:id="716" w:author="Peter Rijnbeek" w:date="2018-01-22T14:36:00Z"/>
        </w:rPr>
      </w:pPr>
      <w:del w:id="717" w:author="Peter Rijnbeek" w:date="2018-01-22T14:36:00Z">
        <w:r w:rsidDel="005828C4">
          <w:delText xml:space="preserve">Index rule defining the index date:  </w:delText>
        </w:r>
      </w:del>
    </w:p>
    <w:p w14:paraId="09FFDDDA" w14:textId="75B939ED" w:rsidR="004C0279" w:rsidDel="005828C4" w:rsidRDefault="004C0279" w:rsidP="004C0279">
      <w:pPr>
        <w:pStyle w:val="ListParagraph"/>
        <w:numPr>
          <w:ilvl w:val="0"/>
          <w:numId w:val="4"/>
        </w:numPr>
        <w:rPr>
          <w:del w:id="718" w:author="Peter Rijnbeek" w:date="2018-01-22T14:36:00Z"/>
        </w:rPr>
      </w:pPr>
      <w:del w:id="719" w:author="Peter Rijnbeek" w:date="2018-01-22T14:36:00Z">
        <w:r w:rsidDel="005828C4">
          <w:delText>First occurrence of a delirium code with an emergency room or inpatient visit</w:delText>
        </w:r>
      </w:del>
    </w:p>
    <w:p w14:paraId="37EEA2E0" w14:textId="5DF039E6" w:rsidR="004C0279" w:rsidDel="005828C4" w:rsidRDefault="004C0279" w:rsidP="004C0279">
      <w:pPr>
        <w:rPr>
          <w:del w:id="720" w:author="Peter Rijnbeek" w:date="2018-01-22T14:36:00Z"/>
        </w:rPr>
      </w:pPr>
      <w:del w:id="721" w:author="Peter Rijnbeek" w:date="2018-01-22T14:36:00Z">
        <w:r w:rsidDel="005828C4">
          <w:delText>Inclusion rules based on the index date:</w:delText>
        </w:r>
      </w:del>
    </w:p>
    <w:p w14:paraId="58EB4B6F" w14:textId="63EA0FAF" w:rsidR="004C0279" w:rsidDel="005828C4" w:rsidRDefault="004C0279" w:rsidP="004C0279">
      <w:pPr>
        <w:pStyle w:val="ListParagraph"/>
        <w:numPr>
          <w:ilvl w:val="0"/>
          <w:numId w:val="4"/>
        </w:numPr>
        <w:rPr>
          <w:del w:id="722" w:author="Peter Rijnbeek" w:date="2018-01-22T14:36:00Z"/>
        </w:rPr>
      </w:pPr>
      <w:del w:id="723" w:author="Peter Rijnbeek" w:date="2018-01-22T14:36:00Z">
        <w:r w:rsidDel="005828C4">
          <w:delText>None</w:delText>
        </w:r>
      </w:del>
    </w:p>
    <w:p w14:paraId="0A855A6E" w14:textId="25689254" w:rsidR="004C0279" w:rsidDel="005828C4" w:rsidRDefault="004C0279" w:rsidP="004C0279">
      <w:pPr>
        <w:pStyle w:val="Heading4"/>
        <w:numPr>
          <w:ilvl w:val="0"/>
          <w:numId w:val="0"/>
        </w:numPr>
        <w:rPr>
          <w:del w:id="724" w:author="Peter Rijnbeek" w:date="2018-01-22T14:36:00Z"/>
        </w:rPr>
      </w:pPr>
      <w:del w:id="725" w:author="Peter Rijnbeek" w:date="2018-01-22T14:36:00Z">
        <w:r w:rsidDel="005828C4">
          <w:delText>Alopecia</w:delText>
        </w:r>
      </w:del>
    </w:p>
    <w:p w14:paraId="38EAD5F9" w14:textId="37C26D9E" w:rsidR="004C0279" w:rsidDel="005828C4" w:rsidRDefault="004C0279" w:rsidP="004C0279">
      <w:pPr>
        <w:rPr>
          <w:del w:id="726" w:author="Peter Rijnbeek" w:date="2018-01-22T14:36:00Z"/>
        </w:rPr>
      </w:pPr>
      <w:del w:id="727" w:author="Peter Rijnbeek" w:date="2018-01-22T14:36:00Z">
        <w:r w:rsidDel="005828C4">
          <w:delText xml:space="preserve">Index rule defining the index date:  </w:delText>
        </w:r>
      </w:del>
    </w:p>
    <w:p w14:paraId="241F8B26" w14:textId="38F41CB7" w:rsidR="004C0279" w:rsidDel="005828C4" w:rsidRDefault="004C0279" w:rsidP="004C0279">
      <w:pPr>
        <w:pStyle w:val="ListParagraph"/>
        <w:numPr>
          <w:ilvl w:val="0"/>
          <w:numId w:val="4"/>
        </w:numPr>
        <w:rPr>
          <w:del w:id="728" w:author="Peter Rijnbeek" w:date="2018-01-22T14:36:00Z"/>
        </w:rPr>
      </w:pPr>
      <w:del w:id="729" w:author="Peter Rijnbeek" w:date="2018-01-22T14:36:00Z">
        <w:r w:rsidDel="005828C4">
          <w:delText>First occurrence of an alopecia code</w:delText>
        </w:r>
      </w:del>
    </w:p>
    <w:p w14:paraId="6929F48A" w14:textId="07FE7BEA" w:rsidR="004C0279" w:rsidDel="005828C4" w:rsidRDefault="004C0279" w:rsidP="004C0279">
      <w:pPr>
        <w:rPr>
          <w:del w:id="730" w:author="Peter Rijnbeek" w:date="2018-01-22T14:36:00Z"/>
        </w:rPr>
      </w:pPr>
      <w:del w:id="731" w:author="Peter Rijnbeek" w:date="2018-01-22T14:36:00Z">
        <w:r w:rsidDel="005828C4">
          <w:delText>Inclusion rules based on the index date:</w:delText>
        </w:r>
      </w:del>
    </w:p>
    <w:p w14:paraId="099733C5" w14:textId="48E474E8" w:rsidR="004C0279" w:rsidDel="005828C4" w:rsidRDefault="004C0279" w:rsidP="004C0279">
      <w:pPr>
        <w:pStyle w:val="ListParagraph"/>
        <w:numPr>
          <w:ilvl w:val="0"/>
          <w:numId w:val="4"/>
        </w:numPr>
        <w:rPr>
          <w:del w:id="732" w:author="Peter Rijnbeek" w:date="2018-01-22T14:36:00Z"/>
        </w:rPr>
      </w:pPr>
      <w:del w:id="733" w:author="Peter Rijnbeek" w:date="2018-01-22T14:36:00Z">
        <w:r w:rsidDel="005828C4">
          <w:delText>None</w:delText>
        </w:r>
      </w:del>
    </w:p>
    <w:p w14:paraId="01645A35" w14:textId="7F65CB42" w:rsidR="004C0279" w:rsidDel="005828C4" w:rsidRDefault="004C0279" w:rsidP="004C0279">
      <w:pPr>
        <w:pStyle w:val="Heading4"/>
        <w:numPr>
          <w:ilvl w:val="0"/>
          <w:numId w:val="0"/>
        </w:numPr>
        <w:rPr>
          <w:del w:id="734" w:author="Peter Rijnbeek" w:date="2018-01-22T14:36:00Z"/>
        </w:rPr>
      </w:pPr>
      <w:del w:id="735" w:author="Peter Rijnbeek" w:date="2018-01-22T14:36:00Z">
        <w:r w:rsidDel="005828C4">
          <w:delText>Tinnitus</w:delText>
        </w:r>
      </w:del>
    </w:p>
    <w:p w14:paraId="01E54906" w14:textId="7ABA50DF" w:rsidR="004C0279" w:rsidDel="005828C4" w:rsidRDefault="004C0279" w:rsidP="004C0279">
      <w:pPr>
        <w:rPr>
          <w:del w:id="736" w:author="Peter Rijnbeek" w:date="2018-01-22T14:36:00Z"/>
        </w:rPr>
      </w:pPr>
      <w:del w:id="737" w:author="Peter Rijnbeek" w:date="2018-01-22T14:36:00Z">
        <w:r w:rsidDel="005828C4">
          <w:delText xml:space="preserve">Index rule defining the index date:  </w:delText>
        </w:r>
      </w:del>
    </w:p>
    <w:p w14:paraId="542F0D46" w14:textId="48369C0D" w:rsidR="004C0279" w:rsidDel="005828C4" w:rsidRDefault="004C0279" w:rsidP="004C0279">
      <w:pPr>
        <w:pStyle w:val="ListParagraph"/>
        <w:numPr>
          <w:ilvl w:val="0"/>
          <w:numId w:val="4"/>
        </w:numPr>
        <w:rPr>
          <w:del w:id="738" w:author="Peter Rijnbeek" w:date="2018-01-22T14:36:00Z"/>
        </w:rPr>
      </w:pPr>
      <w:del w:id="739" w:author="Peter Rijnbeek" w:date="2018-01-22T14:36:00Z">
        <w:r w:rsidDel="005828C4">
          <w:delText xml:space="preserve">First occurrence of a </w:delText>
        </w:r>
        <w:r w:rsidR="00A02862" w:rsidDel="005828C4">
          <w:delText>tinnitus</w:delText>
        </w:r>
        <w:r w:rsidDel="005828C4">
          <w:delText xml:space="preserve"> code </w:delText>
        </w:r>
      </w:del>
    </w:p>
    <w:p w14:paraId="2C1D0E35" w14:textId="720D7A5B" w:rsidR="004C0279" w:rsidDel="005828C4" w:rsidRDefault="004C0279" w:rsidP="004C0279">
      <w:pPr>
        <w:rPr>
          <w:del w:id="740" w:author="Peter Rijnbeek" w:date="2018-01-22T14:36:00Z"/>
        </w:rPr>
      </w:pPr>
      <w:del w:id="741" w:author="Peter Rijnbeek" w:date="2018-01-22T14:36:00Z">
        <w:r w:rsidDel="005828C4">
          <w:delText>Inclusion rules based on the index date:</w:delText>
        </w:r>
      </w:del>
    </w:p>
    <w:p w14:paraId="71B6D554" w14:textId="0A1BFAE2" w:rsidR="004C0279" w:rsidDel="005828C4" w:rsidRDefault="004C0279" w:rsidP="004C0279">
      <w:pPr>
        <w:pStyle w:val="ListParagraph"/>
        <w:numPr>
          <w:ilvl w:val="0"/>
          <w:numId w:val="4"/>
        </w:numPr>
        <w:rPr>
          <w:del w:id="742" w:author="Peter Rijnbeek" w:date="2018-01-22T14:36:00Z"/>
        </w:rPr>
      </w:pPr>
      <w:del w:id="743" w:author="Peter Rijnbeek" w:date="2018-01-22T14:36:00Z">
        <w:r w:rsidDel="005828C4">
          <w:delText>None</w:delText>
        </w:r>
      </w:del>
    </w:p>
    <w:p w14:paraId="1C6170A0" w14:textId="6E747376" w:rsidR="00A02862" w:rsidDel="005828C4" w:rsidRDefault="00A02862" w:rsidP="00A02862">
      <w:pPr>
        <w:pStyle w:val="Heading4"/>
        <w:numPr>
          <w:ilvl w:val="0"/>
          <w:numId w:val="0"/>
        </w:numPr>
        <w:rPr>
          <w:del w:id="744" w:author="Peter Rijnbeek" w:date="2018-01-22T14:36:00Z"/>
        </w:rPr>
      </w:pPr>
      <w:del w:id="745" w:author="Peter Rijnbeek" w:date="2018-01-22T14:36:00Z">
        <w:r w:rsidDel="005828C4">
          <w:delText>Vertigo</w:delText>
        </w:r>
      </w:del>
    </w:p>
    <w:p w14:paraId="612A647E" w14:textId="047E5B06" w:rsidR="00A02862" w:rsidDel="005828C4" w:rsidRDefault="00A02862" w:rsidP="00A02862">
      <w:pPr>
        <w:rPr>
          <w:del w:id="746" w:author="Peter Rijnbeek" w:date="2018-01-22T14:36:00Z"/>
        </w:rPr>
      </w:pPr>
      <w:del w:id="747" w:author="Peter Rijnbeek" w:date="2018-01-22T14:36:00Z">
        <w:r w:rsidDel="005828C4">
          <w:delText xml:space="preserve">Index rule defining the index date:  </w:delText>
        </w:r>
      </w:del>
    </w:p>
    <w:p w14:paraId="325E22B8" w14:textId="7E76B10B" w:rsidR="00A02862" w:rsidDel="005828C4" w:rsidRDefault="00A02862" w:rsidP="00A02862">
      <w:pPr>
        <w:pStyle w:val="ListParagraph"/>
        <w:numPr>
          <w:ilvl w:val="0"/>
          <w:numId w:val="4"/>
        </w:numPr>
        <w:rPr>
          <w:del w:id="748" w:author="Peter Rijnbeek" w:date="2018-01-22T14:36:00Z"/>
        </w:rPr>
      </w:pPr>
      <w:del w:id="749" w:author="Peter Rijnbeek" w:date="2018-01-22T14:36:00Z">
        <w:r w:rsidDel="005828C4">
          <w:delText xml:space="preserve">First occurrence of a vertigo code </w:delText>
        </w:r>
      </w:del>
    </w:p>
    <w:p w14:paraId="6066CABA" w14:textId="2A72F838" w:rsidR="00A02862" w:rsidDel="005828C4" w:rsidRDefault="00A02862" w:rsidP="00A02862">
      <w:pPr>
        <w:rPr>
          <w:del w:id="750" w:author="Peter Rijnbeek" w:date="2018-01-22T14:36:00Z"/>
        </w:rPr>
      </w:pPr>
      <w:del w:id="751" w:author="Peter Rijnbeek" w:date="2018-01-22T14:36:00Z">
        <w:r w:rsidDel="005828C4">
          <w:delText>Inclusion rules based on the index date:</w:delText>
        </w:r>
      </w:del>
    </w:p>
    <w:p w14:paraId="627C3243" w14:textId="17A954B0" w:rsidR="00A02862" w:rsidDel="005828C4" w:rsidRDefault="00A02862" w:rsidP="00A02862">
      <w:pPr>
        <w:pStyle w:val="ListParagraph"/>
        <w:numPr>
          <w:ilvl w:val="0"/>
          <w:numId w:val="4"/>
        </w:numPr>
        <w:rPr>
          <w:del w:id="752" w:author="Peter Rijnbeek" w:date="2018-01-22T14:36:00Z"/>
        </w:rPr>
      </w:pPr>
      <w:del w:id="753" w:author="Peter Rijnbeek" w:date="2018-01-22T14:36:00Z">
        <w:r w:rsidDel="005828C4">
          <w:delText>None</w:delText>
        </w:r>
      </w:del>
    </w:p>
    <w:p w14:paraId="6CF59CC1" w14:textId="56229D55" w:rsidR="00A02862" w:rsidDel="005828C4" w:rsidRDefault="00A02862" w:rsidP="00A02862">
      <w:pPr>
        <w:pStyle w:val="Heading4"/>
        <w:numPr>
          <w:ilvl w:val="0"/>
          <w:numId w:val="0"/>
        </w:numPr>
        <w:rPr>
          <w:del w:id="754" w:author="Peter Rijnbeek" w:date="2018-01-22T14:36:00Z"/>
        </w:rPr>
      </w:pPr>
      <w:del w:id="755" w:author="Peter Rijnbeek" w:date="2018-01-22T14:36:00Z">
        <w:r w:rsidDel="005828C4">
          <w:delText>Hyponatremia</w:delText>
        </w:r>
      </w:del>
    </w:p>
    <w:p w14:paraId="258B86C9" w14:textId="12975E77" w:rsidR="00A02862" w:rsidDel="005828C4" w:rsidRDefault="00A02862" w:rsidP="00A02862">
      <w:pPr>
        <w:rPr>
          <w:del w:id="756" w:author="Peter Rijnbeek" w:date="2018-01-22T14:36:00Z"/>
        </w:rPr>
      </w:pPr>
      <w:del w:id="757" w:author="Peter Rijnbeek" w:date="2018-01-22T14:36:00Z">
        <w:r w:rsidDel="005828C4">
          <w:delText xml:space="preserve">Index rule defining the index date:  </w:delText>
        </w:r>
      </w:del>
    </w:p>
    <w:p w14:paraId="74BE8B6F" w14:textId="540FC0B0" w:rsidR="00A02862" w:rsidDel="005828C4" w:rsidRDefault="00A02862" w:rsidP="00A02862">
      <w:pPr>
        <w:pStyle w:val="ListParagraph"/>
        <w:numPr>
          <w:ilvl w:val="0"/>
          <w:numId w:val="4"/>
        </w:numPr>
        <w:rPr>
          <w:del w:id="758" w:author="Peter Rijnbeek" w:date="2018-01-22T14:36:00Z"/>
        </w:rPr>
      </w:pPr>
      <w:del w:id="759" w:author="Peter Rijnbeek" w:date="2018-01-22T14:36:00Z">
        <w:r w:rsidDel="005828C4">
          <w:delText>First occurrence of a hyponatremia condition code or a measurement of serum sodium with a value less than 136 millimole per litre</w:delText>
        </w:r>
      </w:del>
    </w:p>
    <w:p w14:paraId="4CF806ED" w14:textId="7B600862" w:rsidR="00A02862" w:rsidDel="005828C4" w:rsidRDefault="00A02862" w:rsidP="00A02862">
      <w:pPr>
        <w:rPr>
          <w:del w:id="760" w:author="Peter Rijnbeek" w:date="2018-01-22T14:36:00Z"/>
        </w:rPr>
      </w:pPr>
      <w:del w:id="761" w:author="Peter Rijnbeek" w:date="2018-01-22T14:36:00Z">
        <w:r w:rsidDel="005828C4">
          <w:delText>Inclusion rules based on the index date:</w:delText>
        </w:r>
      </w:del>
    </w:p>
    <w:p w14:paraId="622E97A0" w14:textId="2E2E9FBF" w:rsidR="00A02862" w:rsidDel="005828C4" w:rsidRDefault="00A02862" w:rsidP="00A02862">
      <w:pPr>
        <w:pStyle w:val="ListParagraph"/>
        <w:numPr>
          <w:ilvl w:val="0"/>
          <w:numId w:val="4"/>
        </w:numPr>
        <w:rPr>
          <w:del w:id="762" w:author="Peter Rijnbeek" w:date="2018-01-22T14:36:00Z"/>
        </w:rPr>
      </w:pPr>
      <w:del w:id="763" w:author="Peter Rijnbeek" w:date="2018-01-22T14:36:00Z">
        <w:r w:rsidDel="005828C4">
          <w:delText>None</w:delText>
        </w:r>
      </w:del>
    </w:p>
    <w:p w14:paraId="55DBF01B" w14:textId="4DB33DE0" w:rsidR="00A02862" w:rsidDel="005828C4" w:rsidRDefault="00A02862" w:rsidP="00A02862">
      <w:pPr>
        <w:pStyle w:val="Heading4"/>
        <w:numPr>
          <w:ilvl w:val="0"/>
          <w:numId w:val="0"/>
        </w:numPr>
        <w:rPr>
          <w:del w:id="764" w:author="Peter Rijnbeek" w:date="2018-01-22T14:36:00Z"/>
        </w:rPr>
      </w:pPr>
      <w:del w:id="765" w:author="Peter Rijnbeek" w:date="2018-01-22T14:36:00Z">
        <w:r w:rsidDel="005828C4">
          <w:delText>Decreased libido</w:delText>
        </w:r>
      </w:del>
    </w:p>
    <w:p w14:paraId="71972874" w14:textId="70598BE5" w:rsidR="00A02862" w:rsidDel="005828C4" w:rsidRDefault="00A02862" w:rsidP="00A02862">
      <w:pPr>
        <w:rPr>
          <w:del w:id="766" w:author="Peter Rijnbeek" w:date="2018-01-22T14:36:00Z"/>
        </w:rPr>
      </w:pPr>
      <w:del w:id="767" w:author="Peter Rijnbeek" w:date="2018-01-22T14:36:00Z">
        <w:r w:rsidDel="005828C4">
          <w:delText xml:space="preserve">Index rule defining the index date:  </w:delText>
        </w:r>
      </w:del>
    </w:p>
    <w:p w14:paraId="4EF7D284" w14:textId="06179D46" w:rsidR="00A02862" w:rsidDel="005828C4" w:rsidRDefault="00A02862" w:rsidP="00A02862">
      <w:pPr>
        <w:pStyle w:val="ListParagraph"/>
        <w:numPr>
          <w:ilvl w:val="0"/>
          <w:numId w:val="4"/>
        </w:numPr>
        <w:rPr>
          <w:del w:id="768" w:author="Peter Rijnbeek" w:date="2018-01-22T14:36:00Z"/>
        </w:rPr>
      </w:pPr>
      <w:del w:id="769" w:author="Peter Rijnbeek" w:date="2018-01-22T14:36:00Z">
        <w:r w:rsidDel="005828C4">
          <w:delText xml:space="preserve">First occurrence of a decreased libido condition code </w:delText>
        </w:r>
      </w:del>
    </w:p>
    <w:p w14:paraId="1453ECD8" w14:textId="52F9320A" w:rsidR="00A02862" w:rsidDel="005828C4" w:rsidRDefault="00A02862" w:rsidP="00A02862">
      <w:pPr>
        <w:rPr>
          <w:del w:id="770" w:author="Peter Rijnbeek" w:date="2018-01-22T14:36:00Z"/>
        </w:rPr>
      </w:pPr>
      <w:del w:id="771" w:author="Peter Rijnbeek" w:date="2018-01-22T14:36:00Z">
        <w:r w:rsidDel="005828C4">
          <w:delText>Inclusion rules based on the index date:</w:delText>
        </w:r>
      </w:del>
    </w:p>
    <w:p w14:paraId="72B1DA9B" w14:textId="3D017888" w:rsidR="00A02862" w:rsidDel="005828C4" w:rsidRDefault="00A02862" w:rsidP="00A02862">
      <w:pPr>
        <w:pStyle w:val="ListParagraph"/>
        <w:numPr>
          <w:ilvl w:val="0"/>
          <w:numId w:val="4"/>
        </w:numPr>
        <w:rPr>
          <w:del w:id="772" w:author="Peter Rijnbeek" w:date="2018-01-22T14:36:00Z"/>
        </w:rPr>
      </w:pPr>
      <w:del w:id="773" w:author="Peter Rijnbeek" w:date="2018-01-22T14:36:00Z">
        <w:r w:rsidDel="005828C4">
          <w:delText>None</w:delText>
        </w:r>
      </w:del>
    </w:p>
    <w:p w14:paraId="3A7D2C0E" w14:textId="7C79DD82" w:rsidR="00A02862" w:rsidDel="005828C4" w:rsidRDefault="00A02862" w:rsidP="00A02862">
      <w:pPr>
        <w:pStyle w:val="Heading4"/>
        <w:numPr>
          <w:ilvl w:val="0"/>
          <w:numId w:val="0"/>
        </w:numPr>
        <w:rPr>
          <w:del w:id="774" w:author="Peter Rijnbeek" w:date="2018-01-22T14:36:00Z"/>
        </w:rPr>
      </w:pPr>
      <w:del w:id="775" w:author="Peter Rijnbeek" w:date="2018-01-22T14:36:00Z">
        <w:r w:rsidDel="005828C4">
          <w:delText>Fracture</w:delText>
        </w:r>
      </w:del>
    </w:p>
    <w:p w14:paraId="6F0FE0B0" w14:textId="6A33B7D7" w:rsidR="00A02862" w:rsidDel="005828C4" w:rsidRDefault="00A02862" w:rsidP="00A02862">
      <w:pPr>
        <w:rPr>
          <w:del w:id="776" w:author="Peter Rijnbeek" w:date="2018-01-22T14:36:00Z"/>
        </w:rPr>
      </w:pPr>
      <w:del w:id="777" w:author="Peter Rijnbeek" w:date="2018-01-22T14:36:00Z">
        <w:r w:rsidDel="005828C4">
          <w:delText xml:space="preserve">Index rule defining the index date:  </w:delText>
        </w:r>
      </w:del>
    </w:p>
    <w:p w14:paraId="4F2BA457" w14:textId="5D20976F" w:rsidR="00A02862" w:rsidDel="005828C4" w:rsidRDefault="00A02862" w:rsidP="00A02862">
      <w:pPr>
        <w:pStyle w:val="ListParagraph"/>
        <w:numPr>
          <w:ilvl w:val="0"/>
          <w:numId w:val="4"/>
        </w:numPr>
        <w:rPr>
          <w:del w:id="778" w:author="Peter Rijnbeek" w:date="2018-01-22T14:36:00Z"/>
        </w:rPr>
      </w:pPr>
      <w:del w:id="779" w:author="Peter Rijnbeek" w:date="2018-01-22T14:36:00Z">
        <w:r w:rsidDel="005828C4">
          <w:delText xml:space="preserve">First occurrence of a fracture condition code </w:delText>
        </w:r>
      </w:del>
    </w:p>
    <w:p w14:paraId="584C86BB" w14:textId="465E5F7B" w:rsidR="00A02862" w:rsidDel="005828C4" w:rsidRDefault="00A02862" w:rsidP="00A02862">
      <w:pPr>
        <w:rPr>
          <w:del w:id="780" w:author="Peter Rijnbeek" w:date="2018-01-22T14:36:00Z"/>
        </w:rPr>
      </w:pPr>
      <w:del w:id="781" w:author="Peter Rijnbeek" w:date="2018-01-22T14:36:00Z">
        <w:r w:rsidDel="005828C4">
          <w:delText>Inclusion rules based on the index date:</w:delText>
        </w:r>
      </w:del>
    </w:p>
    <w:p w14:paraId="0AD987B5" w14:textId="2D81C993" w:rsidR="00A02862" w:rsidDel="005828C4" w:rsidRDefault="00A02862" w:rsidP="00A02862">
      <w:pPr>
        <w:pStyle w:val="ListParagraph"/>
        <w:numPr>
          <w:ilvl w:val="0"/>
          <w:numId w:val="4"/>
        </w:numPr>
        <w:rPr>
          <w:del w:id="782" w:author="Peter Rijnbeek" w:date="2018-01-22T14:36:00Z"/>
        </w:rPr>
      </w:pPr>
      <w:del w:id="783" w:author="Peter Rijnbeek" w:date="2018-01-22T14:36:00Z">
        <w:r w:rsidDel="005828C4">
          <w:delText>None</w:delText>
        </w:r>
      </w:del>
    </w:p>
    <w:p w14:paraId="631D804F" w14:textId="671EE8B6" w:rsidR="00A02862" w:rsidDel="005828C4" w:rsidRDefault="00A02862" w:rsidP="00A02862">
      <w:pPr>
        <w:pStyle w:val="Heading4"/>
        <w:numPr>
          <w:ilvl w:val="0"/>
          <w:numId w:val="0"/>
        </w:numPr>
        <w:rPr>
          <w:del w:id="784" w:author="Peter Rijnbeek" w:date="2018-01-22T14:36:00Z"/>
        </w:rPr>
      </w:pPr>
      <w:del w:id="785" w:author="Peter Rijnbeek" w:date="2018-01-22T14:36:00Z">
        <w:r w:rsidDel="005828C4">
          <w:delText>Hypotension</w:delText>
        </w:r>
      </w:del>
    </w:p>
    <w:p w14:paraId="7DD03DB9" w14:textId="5268BFF2" w:rsidR="00A02862" w:rsidDel="005828C4" w:rsidRDefault="00A02862" w:rsidP="00A02862">
      <w:pPr>
        <w:rPr>
          <w:del w:id="786" w:author="Peter Rijnbeek" w:date="2018-01-22T14:36:00Z"/>
        </w:rPr>
      </w:pPr>
      <w:del w:id="787" w:author="Peter Rijnbeek" w:date="2018-01-22T14:36:00Z">
        <w:r w:rsidDel="005828C4">
          <w:delText xml:space="preserve">Index rule defining the index date:  </w:delText>
        </w:r>
      </w:del>
    </w:p>
    <w:p w14:paraId="38DCD90B" w14:textId="17988181" w:rsidR="00A02862" w:rsidDel="005828C4" w:rsidRDefault="00A02862" w:rsidP="00A02862">
      <w:pPr>
        <w:pStyle w:val="ListParagraph"/>
        <w:numPr>
          <w:ilvl w:val="0"/>
          <w:numId w:val="4"/>
        </w:numPr>
        <w:rPr>
          <w:del w:id="788" w:author="Peter Rijnbeek" w:date="2018-01-22T14:36:00Z"/>
        </w:rPr>
      </w:pPr>
      <w:del w:id="789" w:author="Peter Rijnbeek" w:date="2018-01-22T14:36:00Z">
        <w:r w:rsidDel="005828C4">
          <w:delText xml:space="preserve">First occurrence of a hypotension condition code </w:delText>
        </w:r>
      </w:del>
    </w:p>
    <w:p w14:paraId="0B7F57FC" w14:textId="50ACFC7E" w:rsidR="00A02862" w:rsidDel="005828C4" w:rsidRDefault="00A02862" w:rsidP="00A02862">
      <w:pPr>
        <w:rPr>
          <w:del w:id="790" w:author="Peter Rijnbeek" w:date="2018-01-22T14:36:00Z"/>
        </w:rPr>
      </w:pPr>
      <w:del w:id="791" w:author="Peter Rijnbeek" w:date="2018-01-22T14:36:00Z">
        <w:r w:rsidDel="005828C4">
          <w:delText>Inclusion rules based on the index date:</w:delText>
        </w:r>
      </w:del>
    </w:p>
    <w:p w14:paraId="2F5F21FC" w14:textId="175F4452" w:rsidR="00A02862" w:rsidDel="005828C4" w:rsidRDefault="00A02862" w:rsidP="00A02862">
      <w:pPr>
        <w:pStyle w:val="ListParagraph"/>
        <w:numPr>
          <w:ilvl w:val="0"/>
          <w:numId w:val="4"/>
        </w:numPr>
        <w:rPr>
          <w:del w:id="792" w:author="Peter Rijnbeek" w:date="2018-01-22T14:36:00Z"/>
        </w:rPr>
      </w:pPr>
      <w:del w:id="793" w:author="Peter Rijnbeek" w:date="2018-01-22T14:36:00Z">
        <w:r w:rsidDel="005828C4">
          <w:delText>None</w:delText>
        </w:r>
      </w:del>
    </w:p>
    <w:p w14:paraId="30262756" w14:textId="3CCCA966" w:rsidR="00A02862" w:rsidDel="005828C4" w:rsidRDefault="00A02862" w:rsidP="00A02862">
      <w:pPr>
        <w:pStyle w:val="Heading4"/>
        <w:numPr>
          <w:ilvl w:val="0"/>
          <w:numId w:val="0"/>
        </w:numPr>
        <w:rPr>
          <w:del w:id="794" w:author="Peter Rijnbeek" w:date="2018-01-22T14:36:00Z"/>
        </w:rPr>
      </w:pPr>
      <w:del w:id="795" w:author="Peter Rijnbeek" w:date="2018-01-22T14:36:00Z">
        <w:r w:rsidDel="005828C4">
          <w:delText>Acute liver injury</w:delText>
        </w:r>
      </w:del>
    </w:p>
    <w:p w14:paraId="42BFCFA8" w14:textId="128B7CF5" w:rsidR="00A02862" w:rsidDel="005828C4" w:rsidRDefault="00A02862" w:rsidP="00A02862">
      <w:pPr>
        <w:rPr>
          <w:del w:id="796" w:author="Peter Rijnbeek" w:date="2018-01-22T14:36:00Z"/>
        </w:rPr>
      </w:pPr>
      <w:del w:id="797" w:author="Peter Rijnbeek" w:date="2018-01-22T14:36:00Z">
        <w:r w:rsidDel="005828C4">
          <w:delText xml:space="preserve">Index rule defining the index date:  </w:delText>
        </w:r>
      </w:del>
    </w:p>
    <w:p w14:paraId="538E2976" w14:textId="6168ECA3" w:rsidR="00A02862" w:rsidDel="005828C4" w:rsidRDefault="00A02862" w:rsidP="00A02862">
      <w:pPr>
        <w:pStyle w:val="ListParagraph"/>
        <w:numPr>
          <w:ilvl w:val="0"/>
          <w:numId w:val="4"/>
        </w:numPr>
        <w:rPr>
          <w:del w:id="798" w:author="Peter Rijnbeek" w:date="2018-01-22T14:36:00Z"/>
        </w:rPr>
      </w:pPr>
      <w:del w:id="799" w:author="Peter Rijnbeek" w:date="2018-01-22T14:36:00Z">
        <w:r w:rsidDel="005828C4">
          <w:delText>First occurrence of an acute livery injury condition code during an emergency or inpatient visit</w:delText>
        </w:r>
      </w:del>
    </w:p>
    <w:p w14:paraId="0FD96E02" w14:textId="114B0D79" w:rsidR="00A02862" w:rsidDel="005828C4" w:rsidRDefault="00A02862" w:rsidP="00A02862">
      <w:pPr>
        <w:rPr>
          <w:del w:id="800" w:author="Peter Rijnbeek" w:date="2018-01-22T14:36:00Z"/>
        </w:rPr>
      </w:pPr>
      <w:del w:id="801" w:author="Peter Rijnbeek" w:date="2018-01-22T14:36:00Z">
        <w:r w:rsidDel="005828C4">
          <w:delText>Inclusion rules based on the index date:</w:delText>
        </w:r>
      </w:del>
    </w:p>
    <w:p w14:paraId="235E09E9" w14:textId="07508FC9" w:rsidR="00A02862" w:rsidDel="005828C4" w:rsidRDefault="00A02862" w:rsidP="00A02862">
      <w:pPr>
        <w:pStyle w:val="ListParagraph"/>
        <w:numPr>
          <w:ilvl w:val="0"/>
          <w:numId w:val="4"/>
        </w:numPr>
        <w:rPr>
          <w:del w:id="802" w:author="Peter Rijnbeek" w:date="2018-01-22T14:36:00Z"/>
        </w:rPr>
      </w:pPr>
      <w:del w:id="803" w:author="Peter Rijnbeek" w:date="2018-01-22T14:36:00Z">
        <w:r w:rsidDel="005828C4">
          <w:delText>No acute liver injury exclusion concepts condition codes recorded 365 days before and up to 60 days after</w:delText>
        </w:r>
      </w:del>
    </w:p>
    <w:p w14:paraId="79C0BB28" w14:textId="38A8C7AB" w:rsidR="00161D0E" w:rsidDel="005828C4" w:rsidRDefault="00161D0E" w:rsidP="00161D0E">
      <w:pPr>
        <w:pStyle w:val="Heading4"/>
        <w:numPr>
          <w:ilvl w:val="0"/>
          <w:numId w:val="0"/>
        </w:numPr>
        <w:rPr>
          <w:del w:id="804" w:author="Peter Rijnbeek" w:date="2018-01-22T14:36:00Z"/>
        </w:rPr>
      </w:pPr>
      <w:del w:id="805" w:author="Peter Rijnbeek" w:date="2018-01-22T14:36:00Z">
        <w:r w:rsidDel="005828C4">
          <w:delText>Hyperprolactinemia</w:delText>
        </w:r>
      </w:del>
    </w:p>
    <w:p w14:paraId="71D8E50A" w14:textId="3E00C70F" w:rsidR="00161D0E" w:rsidDel="005828C4" w:rsidRDefault="00161D0E" w:rsidP="00161D0E">
      <w:pPr>
        <w:rPr>
          <w:del w:id="806" w:author="Peter Rijnbeek" w:date="2018-01-22T14:36:00Z"/>
        </w:rPr>
      </w:pPr>
      <w:del w:id="807" w:author="Peter Rijnbeek" w:date="2018-01-22T14:36:00Z">
        <w:r w:rsidDel="005828C4">
          <w:delText xml:space="preserve">Index rule defining the index date:  </w:delText>
        </w:r>
      </w:del>
    </w:p>
    <w:p w14:paraId="28D7A60C" w14:textId="671664F5" w:rsidR="00161D0E" w:rsidDel="005828C4" w:rsidRDefault="00161D0E" w:rsidP="00161D0E">
      <w:pPr>
        <w:pStyle w:val="ListParagraph"/>
        <w:numPr>
          <w:ilvl w:val="0"/>
          <w:numId w:val="4"/>
        </w:numPr>
        <w:rPr>
          <w:del w:id="808" w:author="Peter Rijnbeek" w:date="2018-01-22T14:36:00Z"/>
        </w:rPr>
      </w:pPr>
      <w:del w:id="809" w:author="Peter Rijnbeek" w:date="2018-01-22T14:36:00Z">
        <w:r w:rsidDel="005828C4">
          <w:delText xml:space="preserve">First occurrence of a hyperprolactinemia condition code </w:delText>
        </w:r>
      </w:del>
    </w:p>
    <w:p w14:paraId="7409E61C" w14:textId="612C0A15" w:rsidR="00161D0E" w:rsidDel="005828C4" w:rsidRDefault="00161D0E" w:rsidP="00161D0E">
      <w:pPr>
        <w:rPr>
          <w:del w:id="810" w:author="Peter Rijnbeek" w:date="2018-01-22T14:36:00Z"/>
        </w:rPr>
      </w:pPr>
      <w:del w:id="811" w:author="Peter Rijnbeek" w:date="2018-01-22T14:36:00Z">
        <w:r w:rsidDel="005828C4">
          <w:delText>Inclusion rules based on the index date:</w:delText>
        </w:r>
      </w:del>
    </w:p>
    <w:p w14:paraId="3ACDB283" w14:textId="718BA3DD" w:rsidR="00161D0E" w:rsidDel="005828C4" w:rsidRDefault="00161D0E" w:rsidP="00161D0E">
      <w:pPr>
        <w:pStyle w:val="ListParagraph"/>
        <w:numPr>
          <w:ilvl w:val="0"/>
          <w:numId w:val="4"/>
        </w:numPr>
        <w:rPr>
          <w:del w:id="812" w:author="Peter Rijnbeek" w:date="2018-01-22T14:36:00Z"/>
        </w:rPr>
      </w:pPr>
      <w:del w:id="813" w:author="Peter Rijnbeek" w:date="2018-01-22T14:36:00Z">
        <w:r w:rsidDel="005828C4">
          <w:delText>None</w:delText>
        </w:r>
      </w:del>
    </w:p>
    <w:p w14:paraId="261D1DC1" w14:textId="151A4621" w:rsidR="00161D0E" w:rsidDel="005828C4" w:rsidRDefault="00161D0E" w:rsidP="00161D0E">
      <w:pPr>
        <w:pStyle w:val="Heading4"/>
        <w:numPr>
          <w:ilvl w:val="0"/>
          <w:numId w:val="0"/>
        </w:numPr>
        <w:rPr>
          <w:del w:id="814" w:author="Peter Rijnbeek" w:date="2018-01-22T14:36:00Z"/>
        </w:rPr>
      </w:pPr>
      <w:del w:id="815" w:author="Peter Rijnbeek" w:date="2018-01-22T14:36:00Z">
        <w:r w:rsidDel="005828C4">
          <w:delText>Ventricular arrhythmia and sudden cardiac death</w:delText>
        </w:r>
      </w:del>
    </w:p>
    <w:p w14:paraId="460B2D3C" w14:textId="2C0128BF" w:rsidR="00161D0E" w:rsidDel="005828C4" w:rsidRDefault="00161D0E" w:rsidP="00161D0E">
      <w:pPr>
        <w:rPr>
          <w:del w:id="816" w:author="Peter Rijnbeek" w:date="2018-01-22T14:36:00Z"/>
        </w:rPr>
      </w:pPr>
      <w:del w:id="817" w:author="Peter Rijnbeek" w:date="2018-01-22T14:36:00Z">
        <w:r w:rsidDel="005828C4">
          <w:delText xml:space="preserve">Index rule defining the index date:  </w:delText>
        </w:r>
      </w:del>
    </w:p>
    <w:p w14:paraId="35D33283" w14:textId="28D900A6" w:rsidR="00161D0E" w:rsidDel="005828C4" w:rsidRDefault="00161D0E" w:rsidP="00161D0E">
      <w:pPr>
        <w:pStyle w:val="ListParagraph"/>
        <w:numPr>
          <w:ilvl w:val="0"/>
          <w:numId w:val="4"/>
        </w:numPr>
        <w:rPr>
          <w:del w:id="818" w:author="Peter Rijnbeek" w:date="2018-01-22T14:36:00Z"/>
        </w:rPr>
      </w:pPr>
      <w:del w:id="819" w:author="Peter Rijnbeek" w:date="2018-01-22T14:36:00Z">
        <w:r w:rsidDel="005828C4">
          <w:delText>First occurrence of a ventricular arrhythmia and sudden cardiac death condition code with a primary/1</w:delText>
        </w:r>
        <w:r w:rsidRPr="00161D0E" w:rsidDel="005828C4">
          <w:rPr>
            <w:vertAlign w:val="superscript"/>
          </w:rPr>
          <w:delText>st</w:delText>
        </w:r>
        <w:r w:rsidDel="005828C4">
          <w:delText xml:space="preserve"> position condition type and a visit occurrence of emergency room or inpatient visit.</w:delText>
        </w:r>
      </w:del>
    </w:p>
    <w:p w14:paraId="02458BA8" w14:textId="27FA979B" w:rsidR="00161D0E" w:rsidDel="005828C4" w:rsidRDefault="00161D0E" w:rsidP="00161D0E">
      <w:pPr>
        <w:rPr>
          <w:del w:id="820" w:author="Peter Rijnbeek" w:date="2018-01-22T14:36:00Z"/>
        </w:rPr>
      </w:pPr>
      <w:del w:id="821" w:author="Peter Rijnbeek" w:date="2018-01-22T14:36:00Z">
        <w:r w:rsidDel="005828C4">
          <w:delText>Inclusion rules based on the index date:</w:delText>
        </w:r>
      </w:del>
    </w:p>
    <w:p w14:paraId="7DCCD3DC" w14:textId="5AEC5554" w:rsidR="00417F73" w:rsidDel="005828C4" w:rsidRDefault="00161D0E" w:rsidP="00161D0E">
      <w:pPr>
        <w:pStyle w:val="ListParagraph"/>
        <w:numPr>
          <w:ilvl w:val="0"/>
          <w:numId w:val="4"/>
        </w:numPr>
        <w:rPr>
          <w:del w:id="822" w:author="Peter Rijnbeek" w:date="2018-01-22T14:36:00Z"/>
        </w:rPr>
      </w:pPr>
      <w:del w:id="823" w:author="Peter Rijnbeek" w:date="2018-01-22T14:36:00Z">
        <w:r w:rsidDel="005828C4">
          <w:delText>None</w:delText>
        </w:r>
      </w:del>
    </w:p>
    <w:p w14:paraId="0BBC1784" w14:textId="77777777" w:rsidR="006B4A9C" w:rsidRDefault="006B4A9C" w:rsidP="006B4A9C">
      <w:pPr>
        <w:pStyle w:val="ListParagraph"/>
      </w:pPr>
    </w:p>
    <w:p w14:paraId="3254839E" w14:textId="77777777" w:rsidR="00647841" w:rsidRDefault="00430C97" w:rsidP="0071036B">
      <w:pPr>
        <w:pStyle w:val="Heading2"/>
      </w:pPr>
      <w:bookmarkStart w:id="824" w:name="_Toc460883294"/>
      <w:bookmarkStart w:id="825" w:name="_Toc460883295"/>
      <w:bookmarkStart w:id="826" w:name="_Toc460883296"/>
      <w:bookmarkStart w:id="827" w:name="_Toc460883297"/>
      <w:bookmarkStart w:id="828" w:name="_Toc460883298"/>
      <w:bookmarkStart w:id="829" w:name="_Toc460883299"/>
      <w:bookmarkStart w:id="830" w:name="_Toc504400947"/>
      <w:bookmarkEnd w:id="824"/>
      <w:bookmarkEnd w:id="825"/>
      <w:bookmarkEnd w:id="826"/>
      <w:bookmarkEnd w:id="827"/>
      <w:bookmarkEnd w:id="828"/>
      <w:bookmarkEnd w:id="829"/>
      <w:r>
        <w:rPr>
          <w:rStyle w:val="CommentReference"/>
          <w:rFonts w:asciiTheme="minorHAnsi" w:eastAsiaTheme="minorHAnsi" w:hAnsiTheme="minorHAnsi" w:cstheme="minorBidi"/>
          <w:b w:val="0"/>
          <w:bCs w:val="0"/>
          <w:color w:val="auto"/>
        </w:rPr>
        <w:commentReference w:id="831"/>
      </w:r>
      <w:r w:rsidR="00753386">
        <w:t>Data Sources</w:t>
      </w:r>
      <w:bookmarkEnd w:id="830"/>
    </w:p>
    <w:p w14:paraId="6F4A2534" w14:textId="379258D9" w:rsidR="002107D8" w:rsidRDefault="00FA1B4A" w:rsidP="002107D8">
      <w:pPr>
        <w:rPr>
          <w:ins w:id="832" w:author="Peter Rijnbeek" w:date="2018-01-22T14:36:00Z"/>
        </w:rPr>
      </w:pPr>
      <w:r>
        <w:t>The analyses will be performed across a network of observational healthcare databases.  All databases have been transformed into the OMOP Common Data Model</w:t>
      </w:r>
      <w:r w:rsidR="003F61AD">
        <w:t xml:space="preserve"> </w:t>
      </w:r>
      <w:r>
        <w:t xml:space="preserve">version 5. The complete specification for OMOP Common Data Model, version 5 is available at:  </w:t>
      </w:r>
      <w:hyperlink r:id="rId16" w:history="1">
        <w:r w:rsidRPr="00026C35">
          <w:rPr>
            <w:rStyle w:val="Hyperlink"/>
          </w:rPr>
          <w:t>https://github.com/OHDSI/CommonDataModel</w:t>
        </w:r>
      </w:hyperlink>
      <w:r>
        <w:t xml:space="preserve">.  </w:t>
      </w:r>
    </w:p>
    <w:p w14:paraId="046754CD" w14:textId="1ED2969B" w:rsidR="005828C4" w:rsidRPr="00056480" w:rsidRDefault="005828C4" w:rsidP="002107D8">
      <w:ins w:id="833" w:author="Peter Rijnbeek" w:date="2018-01-22T14:36:00Z">
        <w:r>
          <w:t xml:space="preserve">The initial experiment will be performed on CCAE, </w:t>
        </w:r>
      </w:ins>
      <w:ins w:id="834" w:author="Peter Rijnbeek" w:date="2018-01-22T14:37:00Z">
        <w:r>
          <w:t>MDCD, MDCR, OPTUM.</w:t>
        </w:r>
      </w:ins>
    </w:p>
    <w:p w14:paraId="65427D84" w14:textId="77777777" w:rsidR="0071036B" w:rsidRDefault="0071036B" w:rsidP="0071036B">
      <w:pPr>
        <w:pStyle w:val="Heading2"/>
      </w:pPr>
      <w:bookmarkStart w:id="835" w:name="_Toc460883301"/>
      <w:bookmarkStart w:id="836" w:name="_Toc460883302"/>
      <w:bookmarkStart w:id="837" w:name="_Toc504400948"/>
      <w:bookmarkEnd w:id="835"/>
      <w:bookmarkEnd w:id="836"/>
      <w:r>
        <w:t>Quality control</w:t>
      </w:r>
      <w:bookmarkEnd w:id="837"/>
    </w:p>
    <w:p w14:paraId="42D630B5" w14:textId="77777777" w:rsidR="00617901" w:rsidRDefault="00A01EEA" w:rsidP="00A01EEA">
      <w:r>
        <w:t xml:space="preserve">We will investigate the </w:t>
      </w:r>
      <w:r w:rsidR="009072E6">
        <w:t>risk</w:t>
      </w:r>
      <w:r>
        <w:t xml:space="preserve"> model by </w:t>
      </w:r>
    </w:p>
    <w:p w14:paraId="2E175DFB" w14:textId="4E834C1A" w:rsidR="009072E6" w:rsidRDefault="009072E6" w:rsidP="00A01EEA">
      <w:pPr>
        <w:pStyle w:val="ListParagraph"/>
        <w:numPr>
          <w:ilvl w:val="0"/>
          <w:numId w:val="7"/>
        </w:numPr>
      </w:pPr>
      <w:r>
        <w:t xml:space="preserve">Calculating the calibration and discrimination measures and comparing against </w:t>
      </w:r>
      <w:r w:rsidR="00134737">
        <w:t xml:space="preserve">any </w:t>
      </w:r>
      <w:r>
        <w:t>existing model</w:t>
      </w:r>
      <w:r w:rsidR="00134737">
        <w:t xml:space="preserve"> (identified using a literature search)</w:t>
      </w:r>
      <w:r>
        <w:t xml:space="preserve"> benchmarks</w:t>
      </w:r>
    </w:p>
    <w:p w14:paraId="517D31EF" w14:textId="77777777" w:rsidR="002107D8" w:rsidRDefault="002107D8" w:rsidP="00A01EEA">
      <w:pPr>
        <w:pStyle w:val="ListParagraph"/>
        <w:numPr>
          <w:ilvl w:val="0"/>
          <w:numId w:val="7"/>
        </w:numPr>
      </w:pPr>
      <w:r>
        <w:t>Comparison of performance between methods to identify any outlier models. Any outliers will be inspected to check for potential errors.</w:t>
      </w:r>
    </w:p>
    <w:p w14:paraId="4AF1902A" w14:textId="77777777" w:rsidR="009072E6" w:rsidRDefault="009072E6" w:rsidP="00A01EEA">
      <w:pPr>
        <w:pStyle w:val="ListParagraph"/>
        <w:numPr>
          <w:ilvl w:val="0"/>
          <w:numId w:val="7"/>
        </w:numPr>
      </w:pPr>
      <w:r>
        <w:t>Determining the robustness of outcome specific models across the</w:t>
      </w:r>
      <w:r w:rsidR="002107D8">
        <w:t xml:space="preserve"> OHDSI</w:t>
      </w:r>
      <w:r>
        <w:t xml:space="preserve"> datasets</w:t>
      </w:r>
    </w:p>
    <w:p w14:paraId="30347C24" w14:textId="77777777" w:rsidR="002107D8" w:rsidRDefault="00A01EEA" w:rsidP="00A01EEA">
      <w:pPr>
        <w:pStyle w:val="ListParagraph"/>
        <w:numPr>
          <w:ilvl w:val="0"/>
          <w:numId w:val="7"/>
        </w:numPr>
      </w:pPr>
      <w:r>
        <w:t xml:space="preserve">Inspection of the fitted </w:t>
      </w:r>
      <w:r w:rsidR="002107D8">
        <w:t xml:space="preserve">lasso regularized logistic regression </w:t>
      </w:r>
      <w:r>
        <w:t>outcome m</w:t>
      </w:r>
      <w:r w:rsidR="002107D8">
        <w:t>odel for large coefficients</w:t>
      </w:r>
    </w:p>
    <w:p w14:paraId="688B4598" w14:textId="1FD199C1" w:rsidR="00A01EEA" w:rsidDel="005828C4" w:rsidRDefault="002107D8" w:rsidP="00A01EEA">
      <w:pPr>
        <w:pStyle w:val="ListParagraph"/>
        <w:numPr>
          <w:ilvl w:val="0"/>
          <w:numId w:val="7"/>
        </w:numPr>
        <w:rPr>
          <w:del w:id="838" w:author="Peter Rijnbeek" w:date="2018-01-22T14:38:00Z"/>
        </w:rPr>
      </w:pPr>
      <w:del w:id="839" w:author="Peter Rijnbeek" w:date="2018-01-22T14:38:00Z">
        <w:r w:rsidDel="005828C4">
          <w:delText xml:space="preserve">Inspection of all the models for </w:delText>
        </w:r>
        <w:r w:rsidR="00A01EEA" w:rsidDel="005828C4">
          <w:delText>predictors that we cannot explain (post-hoc).</w:delText>
        </w:r>
      </w:del>
    </w:p>
    <w:p w14:paraId="41F9D43A" w14:textId="1FAA844B" w:rsidR="00A01EEA" w:rsidRPr="00F13993" w:rsidRDefault="00D5347A" w:rsidP="00A01EEA">
      <w:r>
        <w:t xml:space="preserve">The </w:t>
      </w:r>
      <w:proofErr w:type="spellStart"/>
      <w:r w:rsidR="00FC1864">
        <w:t>PatientLevelPrediction</w:t>
      </w:r>
      <w:proofErr w:type="spellEnd"/>
      <w:r w:rsidR="00FC1864">
        <w:t xml:space="preserve"> </w:t>
      </w:r>
      <w:r>
        <w:t xml:space="preserve">package itself, as well as other OHDSI packages on which </w:t>
      </w:r>
      <w:proofErr w:type="spellStart"/>
      <w:r w:rsidR="00FC1864">
        <w:t>PatientLevelPrediction</w:t>
      </w:r>
      <w:proofErr w:type="spellEnd"/>
      <w:r w:rsidR="00FC1864">
        <w:t xml:space="preserve"> </w:t>
      </w:r>
      <w:r>
        <w:t xml:space="preserve">depends, </w:t>
      </w:r>
      <w:ins w:id="840" w:author="Peter Rijnbeek" w:date="2018-01-22T14:38:00Z">
        <w:r w:rsidR="005828C4">
          <w:t xml:space="preserve">follow OHDSI’s best practice for code development which includes, e.g., </w:t>
        </w:r>
      </w:ins>
      <w:r>
        <w:t xml:space="preserve">use unit </w:t>
      </w:r>
      <w:del w:id="841" w:author="Peter Rijnbeek" w:date="2018-01-22T14:38:00Z">
        <w:r w:rsidDel="005828C4">
          <w:delText>t</w:delText>
        </w:r>
        <w:r w:rsidDel="005828C4">
          <w:delText>e</w:delText>
        </w:r>
        <w:r w:rsidDel="005828C4">
          <w:delText>ts for validation.</w:delText>
        </w:r>
      </w:del>
      <w:ins w:id="842" w:author="Peter Rijnbeek" w:date="2018-01-22T14:38:00Z">
        <w:r w:rsidR="005828C4">
          <w:t>testing.</w:t>
        </w:r>
      </w:ins>
    </w:p>
    <w:p w14:paraId="284F8026" w14:textId="77777777" w:rsidR="0071036B" w:rsidRDefault="00A05DFF" w:rsidP="00A05DFF">
      <w:pPr>
        <w:pStyle w:val="Heading2"/>
      </w:pPr>
      <w:bookmarkStart w:id="843" w:name="_Toc504400949"/>
      <w:r w:rsidRPr="0054294D">
        <w:t xml:space="preserve">Strengths and </w:t>
      </w:r>
      <w:r>
        <w:t>Limitations of the Research M</w:t>
      </w:r>
      <w:r w:rsidRPr="0054294D">
        <w:t>ethods</w:t>
      </w:r>
      <w:bookmarkEnd w:id="843"/>
    </w:p>
    <w:p w14:paraId="0CF40BCC" w14:textId="77777777" w:rsidR="00DA6923" w:rsidRDefault="00DA6923" w:rsidP="00DA6923">
      <w:r>
        <w:t>Strength</w:t>
      </w:r>
    </w:p>
    <w:p w14:paraId="09754A5C" w14:textId="5A5B7B0E" w:rsidR="00522C90" w:rsidRDefault="00522C90" w:rsidP="00DA6923">
      <w:pPr>
        <w:pStyle w:val="ListParagraph"/>
        <w:numPr>
          <w:ilvl w:val="0"/>
          <w:numId w:val="10"/>
        </w:numPr>
      </w:pPr>
      <w:r>
        <w:t xml:space="preserve">The </w:t>
      </w:r>
      <w:r w:rsidR="002107D8">
        <w:t xml:space="preserve">analysis can help us gain insight into </w:t>
      </w:r>
      <w:del w:id="844" w:author="Peter Rijnbeek" w:date="2018-01-22T14:39:00Z">
        <w:r w:rsidR="00860DA7" w:rsidDel="005828C4">
          <w:delText>the pipeline required to do the all-by-all analysis</w:delText>
        </w:r>
      </w:del>
      <w:ins w:id="845" w:author="Peter Rijnbeek" w:date="2018-01-22T14:39:00Z">
        <w:r w:rsidR="005828C4">
          <w:t xml:space="preserve">the feasibility of the usage of </w:t>
        </w:r>
      </w:ins>
      <w:ins w:id="846" w:author="Peter Rijnbeek" w:date="2018-01-22T14:40:00Z">
        <w:r w:rsidR="005828C4">
          <w:t xml:space="preserve">observational data </w:t>
        </w:r>
      </w:ins>
      <w:ins w:id="847" w:author="Peter Rijnbeek" w:date="2018-01-22T14:39:00Z">
        <w:r w:rsidR="005828C4">
          <w:t>for predicting HF in the T2DM population</w:t>
        </w:r>
      </w:ins>
      <w:ins w:id="848" w:author="Peter Rijnbeek" w:date="2018-01-22T14:40:00Z">
        <w:r w:rsidR="005828C4">
          <w:t>.</w:t>
        </w:r>
      </w:ins>
      <w:r w:rsidR="00860DA7">
        <w:t xml:space="preserve"> </w:t>
      </w:r>
    </w:p>
    <w:p w14:paraId="73B25634" w14:textId="1221E5F6" w:rsidR="009A01FB" w:rsidRDefault="009A01FB" w:rsidP="00DA6923">
      <w:pPr>
        <w:pStyle w:val="ListParagraph"/>
        <w:numPr>
          <w:ilvl w:val="0"/>
          <w:numId w:val="10"/>
        </w:numPr>
      </w:pPr>
      <w:r>
        <w:t>The analysis can help gain insight into to suitability of each classifier when appl</w:t>
      </w:r>
      <w:r w:rsidR="00860DA7">
        <w:t>ied</w:t>
      </w:r>
      <w:r>
        <w:t xml:space="preserve"> for prediction modelling using observational data.</w:t>
      </w:r>
    </w:p>
    <w:p w14:paraId="1BA1FE3B" w14:textId="77777777" w:rsidR="009A01FB" w:rsidRDefault="009A01FB" w:rsidP="009A01FB">
      <w:pPr>
        <w:pStyle w:val="ListParagraph"/>
        <w:numPr>
          <w:ilvl w:val="0"/>
          <w:numId w:val="10"/>
        </w:numPr>
      </w:pPr>
      <w:r>
        <w:t>The analysis can be readily implemented across the OHDSI network – this will give us insight into how much models vary across datasets and how transportable models are.</w:t>
      </w:r>
    </w:p>
    <w:p w14:paraId="6BD8C87A" w14:textId="77777777" w:rsidR="005828C4" w:rsidRDefault="005828C4" w:rsidP="0062116D">
      <w:pPr>
        <w:rPr>
          <w:ins w:id="849" w:author="Peter Rijnbeek" w:date="2018-01-22T14:40:00Z"/>
        </w:rPr>
      </w:pPr>
    </w:p>
    <w:p w14:paraId="73D02E4F" w14:textId="028CBA6E" w:rsidR="0062116D" w:rsidRDefault="0062116D" w:rsidP="0062116D">
      <w:r>
        <w:t>Limitations</w:t>
      </w:r>
    </w:p>
    <w:p w14:paraId="148D8F74" w14:textId="0A3F169D" w:rsidR="00CE62C0" w:rsidDel="005828C4" w:rsidRDefault="00CE62C0" w:rsidP="0062116D">
      <w:pPr>
        <w:pStyle w:val="ListParagraph"/>
        <w:numPr>
          <w:ilvl w:val="0"/>
          <w:numId w:val="10"/>
        </w:numPr>
        <w:rPr>
          <w:del w:id="850" w:author="Peter Rijnbeek" w:date="2018-01-22T14:41:00Z"/>
        </w:rPr>
      </w:pPr>
      <w:del w:id="851" w:author="Peter Rijnbeek" w:date="2018-01-22T14:41:00Z">
        <w:r w:rsidDel="005828C4">
          <w:lastRenderedPageBreak/>
          <w:delText xml:space="preserve">Not all outcomes will occur a sufficient number of times within the prediction risk period. It may not be possible to develop prediction models for rarely occurring outcomes. </w:delText>
        </w:r>
      </w:del>
    </w:p>
    <w:p w14:paraId="59CC9BF0" w14:textId="44A1ADCA" w:rsidR="005828C4" w:rsidRDefault="00A967AE" w:rsidP="0056683E">
      <w:pPr>
        <w:pStyle w:val="ListParagraph"/>
        <w:numPr>
          <w:ilvl w:val="0"/>
          <w:numId w:val="10"/>
        </w:numPr>
        <w:pPrChange w:id="852" w:author="Peter Rijnbeek" w:date="2018-01-22T14:42:00Z">
          <w:pPr>
            <w:pStyle w:val="ListParagraph"/>
            <w:numPr>
              <w:numId w:val="10"/>
            </w:numPr>
            <w:ind w:hanging="360"/>
          </w:pPr>
        </w:pPrChange>
      </w:pPr>
      <w:commentRangeStart w:id="853"/>
      <w:r>
        <w:t xml:space="preserve">The </w:t>
      </w:r>
      <w:r w:rsidR="00CE62C0">
        <w:t>classifiers</w:t>
      </w:r>
      <w:r w:rsidR="00F130CF">
        <w:t xml:space="preserve"> cannot include censored patients, so any person who does not get observed for the complete follow-up period or experiences the outcome during follow-up is excluded</w:t>
      </w:r>
      <w:commentRangeEnd w:id="853"/>
      <w:r w:rsidR="00EA118D">
        <w:rPr>
          <w:rStyle w:val="CommentReference"/>
        </w:rPr>
        <w:commentReference w:id="853"/>
      </w:r>
      <w:r w:rsidR="00F130CF">
        <w:t>.  This can cause a bias in the population used to develop and model and may prevent the model being applicable to the general population.</w:t>
      </w:r>
    </w:p>
    <w:p w14:paraId="42B4A966" w14:textId="77777777" w:rsidR="0062116D" w:rsidRDefault="00F130CF" w:rsidP="00F130CF">
      <w:pPr>
        <w:pStyle w:val="ListParagraph"/>
        <w:numPr>
          <w:ilvl w:val="0"/>
          <w:numId w:val="10"/>
        </w:numPr>
      </w:pPr>
      <w:r>
        <w:t xml:space="preserve">Not all medical events are recorded into the observational datasets and some recordings can be incorrect.  This results in a noisy dataset with potential </w:t>
      </w:r>
      <w:r w:rsidR="00E555CA">
        <w:t xml:space="preserve">outcome </w:t>
      </w:r>
      <w:r>
        <w:t xml:space="preserve">misclassification. </w:t>
      </w:r>
      <w:r w:rsidR="0062116D">
        <w:t>It is unknown to w</w:t>
      </w:r>
      <w:r w:rsidR="00D405E8">
        <w:t>hat extent</w:t>
      </w:r>
      <w:r w:rsidR="003A7244">
        <w:t xml:space="preserve"> misclassification </w:t>
      </w:r>
      <w:r w:rsidR="0062116D">
        <w:t xml:space="preserve">of any of the </w:t>
      </w:r>
      <w:r w:rsidR="003A7244">
        <w:t>outcomes</w:t>
      </w:r>
      <w:r>
        <w:t xml:space="preserve"> occurs.</w:t>
      </w:r>
    </w:p>
    <w:p w14:paraId="27D384E6" w14:textId="6FD470EA" w:rsidR="009C5589" w:rsidDel="005828C4" w:rsidRDefault="009C5589" w:rsidP="00F130CF">
      <w:pPr>
        <w:pStyle w:val="ListParagraph"/>
        <w:numPr>
          <w:ilvl w:val="0"/>
          <w:numId w:val="10"/>
        </w:numPr>
        <w:rPr>
          <w:del w:id="854" w:author="Peter Rijnbeek" w:date="2018-01-22T14:41:00Z"/>
        </w:rPr>
      </w:pPr>
      <w:del w:id="855" w:author="Peter Rijnbeek" w:date="2018-01-22T14:41:00Z">
        <w:r w:rsidDel="005828C4">
          <w:delText>The risk models are only applicable to the population of patients represented by the data</w:delText>
        </w:r>
        <w:r w:rsidR="00C52676" w:rsidDel="005828C4">
          <w:delText xml:space="preserve"> used to train the model</w:delText>
        </w:r>
        <w:r w:rsidR="00860DA7" w:rsidDel="005828C4">
          <w:delText xml:space="preserve"> and may not be generalizable to the wider population</w:delText>
        </w:r>
        <w:r w:rsidDel="005828C4">
          <w:delText>.</w:delText>
        </w:r>
      </w:del>
    </w:p>
    <w:p w14:paraId="789E3308" w14:textId="66E2A652" w:rsidR="009A01FB" w:rsidRDefault="009A01FB" w:rsidP="00F130CF">
      <w:pPr>
        <w:pStyle w:val="ListParagraph"/>
        <w:numPr>
          <w:ilvl w:val="0"/>
          <w:numId w:val="10"/>
        </w:numPr>
      </w:pPr>
      <w:r>
        <w:t xml:space="preserve">Some of the classifiers have a large number of hyper-parameters and performing a large search for the optimal hyper-parameter may not be possible due to </w:t>
      </w:r>
      <w:r w:rsidR="00860DA7">
        <w:t xml:space="preserve">time </w:t>
      </w:r>
      <w:r>
        <w:t>limits.  This may result in sub-optimal performance for certain classifiers.</w:t>
      </w:r>
    </w:p>
    <w:p w14:paraId="6818C50C" w14:textId="4BA16F7C" w:rsidR="00A967AE" w:rsidRDefault="00A967AE" w:rsidP="00F130CF">
      <w:pPr>
        <w:pStyle w:val="ListParagraph"/>
        <w:numPr>
          <w:ilvl w:val="0"/>
          <w:numId w:val="10"/>
        </w:numPr>
        <w:rPr>
          <w:ins w:id="856" w:author="Peter Rijnbeek" w:date="2018-01-22T15:51:00Z"/>
        </w:rPr>
      </w:pPr>
      <w:r>
        <w:t>Although the CDM standardizes the vocabularies of the datasets, the concept recording distributions are likely to differ between databases and it is unknown how much this will limit model transportability.</w:t>
      </w:r>
    </w:p>
    <w:p w14:paraId="11F1691B" w14:textId="3D20A79B" w:rsidR="00A93294" w:rsidRDefault="00A93294" w:rsidP="00A93294">
      <w:pPr>
        <w:pStyle w:val="Heading1"/>
        <w:rPr>
          <w:ins w:id="857" w:author="Peter Rijnbeek" w:date="2018-01-22T15:51:00Z"/>
        </w:rPr>
      </w:pPr>
      <w:bookmarkStart w:id="858" w:name="_Toc504400950"/>
      <w:ins w:id="859" w:author="Peter Rijnbeek" w:date="2018-01-22T15:51:00Z">
        <w:r w:rsidRPr="006A5589">
          <w:t>Research methods</w:t>
        </w:r>
        <w:r>
          <w:t xml:space="preserve"> </w:t>
        </w:r>
      </w:ins>
      <w:ins w:id="860" w:author="Peter Rijnbeek" w:date="2018-01-22T15:57:00Z">
        <w:r>
          <w:t>v</w:t>
        </w:r>
        <w:r w:rsidRPr="006A5589">
          <w:t>alidation of existing models for HF in T2DM patients</w:t>
        </w:r>
      </w:ins>
      <w:ins w:id="861" w:author="Peter Rijnbeek" w:date="2018-01-22T15:51:00Z">
        <w:r>
          <w:t xml:space="preserve"> (Part </w:t>
        </w:r>
      </w:ins>
      <w:ins w:id="862" w:author="Peter Rijnbeek" w:date="2018-01-22T15:57:00Z">
        <w:r>
          <w:t>2</w:t>
        </w:r>
      </w:ins>
      <w:ins w:id="863" w:author="Peter Rijnbeek" w:date="2018-01-22T15:51:00Z">
        <w:r>
          <w:t>)</w:t>
        </w:r>
        <w:bookmarkEnd w:id="858"/>
      </w:ins>
    </w:p>
    <w:p w14:paraId="0B3ED299" w14:textId="28CAAFDD" w:rsidR="00A93294" w:rsidRDefault="00A93294" w:rsidP="00A93294">
      <w:pPr>
        <w:rPr>
          <w:ins w:id="864" w:author="Peter Rijnbeek" w:date="2018-01-22T15:57:00Z"/>
        </w:rPr>
        <w:pPrChange w:id="865" w:author="Peter Rijnbeek" w:date="2018-01-22T15:51:00Z">
          <w:pPr>
            <w:pStyle w:val="ListParagraph"/>
            <w:numPr>
              <w:numId w:val="10"/>
            </w:numPr>
            <w:ind w:hanging="360"/>
          </w:pPr>
        </w:pPrChange>
      </w:pPr>
    </w:p>
    <w:p w14:paraId="02C980DD" w14:textId="392714D4" w:rsidR="00A93294" w:rsidRDefault="000B39ED" w:rsidP="00A93294">
      <w:pPr>
        <w:rPr>
          <w:ins w:id="866" w:author="Peter Rijnbeek" w:date="2018-01-22T15:58:00Z"/>
        </w:rPr>
        <w:pPrChange w:id="867" w:author="Peter Rijnbeek" w:date="2018-01-22T15:51:00Z">
          <w:pPr>
            <w:pStyle w:val="ListParagraph"/>
            <w:numPr>
              <w:numId w:val="10"/>
            </w:numPr>
            <w:ind w:hanging="360"/>
          </w:pPr>
        </w:pPrChange>
      </w:pPr>
      <w:ins w:id="868" w:author="Peter Rijnbeek" w:date="2018-01-22T15:57:00Z">
        <w:r>
          <w:t xml:space="preserve">A literature study on HF prediction in T2DM resulted </w:t>
        </w:r>
      </w:ins>
      <w:ins w:id="869" w:author="Peter Rijnbeek" w:date="2018-01-22T15:58:00Z">
        <w:r>
          <w:t xml:space="preserve">in </w:t>
        </w:r>
      </w:ins>
      <w:ins w:id="870" w:author="Peter Rijnbeek" w:date="2018-01-22T16:01:00Z">
        <w:r>
          <w:t>the models</w:t>
        </w:r>
      </w:ins>
      <w:ins w:id="871" w:author="Peter Rijnbeek" w:date="2018-01-22T15:58:00Z">
        <w:r>
          <w:t xml:space="preserve"> described in table </w:t>
        </w:r>
        <w:commentRangeStart w:id="872"/>
        <w:r>
          <w:t>below</w:t>
        </w:r>
      </w:ins>
      <w:commentRangeEnd w:id="872"/>
      <w:ins w:id="873" w:author="Peter Rijnbeek" w:date="2018-01-22T16:02:00Z">
        <w:r>
          <w:rPr>
            <w:rStyle w:val="CommentReference"/>
          </w:rPr>
          <w:commentReference w:id="872"/>
        </w:r>
      </w:ins>
      <w:ins w:id="874" w:author="Peter Rijnbeek" w:date="2018-01-22T15:58:00Z">
        <w:r>
          <w:t>.</w:t>
        </w:r>
      </w:ins>
    </w:p>
    <w:tbl>
      <w:tblPr>
        <w:tblStyle w:val="TableGrid"/>
        <w:tblW w:w="0" w:type="auto"/>
        <w:tblLook w:val="04A0" w:firstRow="1" w:lastRow="0" w:firstColumn="1" w:lastColumn="0" w:noHBand="0" w:noVBand="1"/>
      </w:tblPr>
      <w:tblGrid>
        <w:gridCol w:w="2337"/>
        <w:gridCol w:w="2337"/>
        <w:gridCol w:w="2338"/>
        <w:gridCol w:w="2338"/>
      </w:tblGrid>
      <w:tr w:rsidR="000B39ED" w14:paraId="19E939B1" w14:textId="77777777" w:rsidTr="000B39ED">
        <w:trPr>
          <w:ins w:id="875" w:author="Peter Rijnbeek" w:date="2018-01-22T15:58:00Z"/>
        </w:trPr>
        <w:tc>
          <w:tcPr>
            <w:tcW w:w="2337" w:type="dxa"/>
          </w:tcPr>
          <w:p w14:paraId="45F05596" w14:textId="2A8993D3" w:rsidR="000B39ED" w:rsidRDefault="000B39ED" w:rsidP="00A93294">
            <w:pPr>
              <w:rPr>
                <w:ins w:id="876" w:author="Peter Rijnbeek" w:date="2018-01-22T15:58:00Z"/>
              </w:rPr>
            </w:pPr>
            <w:ins w:id="877" w:author="Peter Rijnbeek" w:date="2018-01-22T15:58:00Z">
              <w:r>
                <w:t>First Author</w:t>
              </w:r>
            </w:ins>
          </w:p>
        </w:tc>
        <w:tc>
          <w:tcPr>
            <w:tcW w:w="2337" w:type="dxa"/>
          </w:tcPr>
          <w:p w14:paraId="30103987" w14:textId="217E334E" w:rsidR="000B39ED" w:rsidRDefault="000B39ED" w:rsidP="00A93294">
            <w:pPr>
              <w:rPr>
                <w:ins w:id="878" w:author="Peter Rijnbeek" w:date="2018-01-22T15:58:00Z"/>
              </w:rPr>
            </w:pPr>
            <w:ins w:id="879" w:author="Peter Rijnbeek" w:date="2018-01-22T15:59:00Z">
              <w:r>
                <w:t>Title</w:t>
              </w:r>
            </w:ins>
          </w:p>
        </w:tc>
        <w:tc>
          <w:tcPr>
            <w:tcW w:w="2338" w:type="dxa"/>
          </w:tcPr>
          <w:p w14:paraId="797BC84E" w14:textId="636150FA" w:rsidR="000B39ED" w:rsidRDefault="000B39ED" w:rsidP="00A93294">
            <w:pPr>
              <w:rPr>
                <w:ins w:id="880" w:author="Peter Rijnbeek" w:date="2018-01-22T15:58:00Z"/>
              </w:rPr>
            </w:pPr>
            <w:ins w:id="881" w:author="Peter Rijnbeek" w:date="2018-01-22T15:59:00Z">
              <w:r>
                <w:t>Model</w:t>
              </w:r>
            </w:ins>
          </w:p>
        </w:tc>
        <w:tc>
          <w:tcPr>
            <w:tcW w:w="2338" w:type="dxa"/>
          </w:tcPr>
          <w:p w14:paraId="1CC0577E" w14:textId="532AA97D" w:rsidR="000B39ED" w:rsidRDefault="000B39ED" w:rsidP="00A93294">
            <w:pPr>
              <w:rPr>
                <w:ins w:id="882" w:author="Peter Rijnbeek" w:date="2018-01-22T15:58:00Z"/>
              </w:rPr>
            </w:pPr>
            <w:ins w:id="883" w:author="Peter Rijnbeek" w:date="2018-01-22T15:59:00Z">
              <w:r>
                <w:t>Performance</w:t>
              </w:r>
            </w:ins>
          </w:p>
        </w:tc>
      </w:tr>
      <w:tr w:rsidR="000B39ED" w14:paraId="47818E77" w14:textId="77777777" w:rsidTr="000B39ED">
        <w:trPr>
          <w:ins w:id="884" w:author="Peter Rijnbeek" w:date="2018-01-22T15:58:00Z"/>
        </w:trPr>
        <w:tc>
          <w:tcPr>
            <w:tcW w:w="2337" w:type="dxa"/>
          </w:tcPr>
          <w:p w14:paraId="235708A1" w14:textId="37D21EF1" w:rsidR="000B39ED" w:rsidRDefault="000B39ED" w:rsidP="00A93294">
            <w:pPr>
              <w:rPr>
                <w:ins w:id="885" w:author="Peter Rijnbeek" w:date="2018-01-22T15:58:00Z"/>
              </w:rPr>
            </w:pPr>
            <w:ins w:id="886" w:author="Peter Rijnbeek" w:date="2018-01-22T16:00:00Z">
              <w:r>
                <w:t>Yang, X et al.</w:t>
              </w:r>
            </w:ins>
          </w:p>
        </w:tc>
        <w:tc>
          <w:tcPr>
            <w:tcW w:w="2337" w:type="dxa"/>
          </w:tcPr>
          <w:p w14:paraId="5CF2CD59" w14:textId="30FB6141" w:rsidR="000B39ED" w:rsidRDefault="000B39ED" w:rsidP="00A93294">
            <w:pPr>
              <w:rPr>
                <w:ins w:id="887" w:author="Peter Rijnbeek" w:date="2018-01-22T15:58:00Z"/>
              </w:rPr>
            </w:pPr>
            <w:ins w:id="888" w:author="Peter Rijnbeek" w:date="2018-01-22T16:00:00Z">
              <w:r>
                <w:t>Development and validation of a risk score for hospitalization for heart failure in patients with Type 2 diabetes mellitus</w:t>
              </w:r>
            </w:ins>
          </w:p>
        </w:tc>
        <w:tc>
          <w:tcPr>
            <w:tcW w:w="2338" w:type="dxa"/>
          </w:tcPr>
          <w:p w14:paraId="69BCA666" w14:textId="77777777" w:rsidR="000B39ED" w:rsidRDefault="000B39ED" w:rsidP="00A93294">
            <w:pPr>
              <w:rPr>
                <w:ins w:id="889" w:author="Peter Rijnbeek" w:date="2018-01-22T15:58:00Z"/>
              </w:rPr>
            </w:pPr>
          </w:p>
        </w:tc>
        <w:tc>
          <w:tcPr>
            <w:tcW w:w="2338" w:type="dxa"/>
          </w:tcPr>
          <w:p w14:paraId="05487372" w14:textId="77777777" w:rsidR="000B39ED" w:rsidRDefault="000B39ED" w:rsidP="00A93294">
            <w:pPr>
              <w:rPr>
                <w:ins w:id="890" w:author="Peter Rijnbeek" w:date="2018-01-22T15:58:00Z"/>
              </w:rPr>
            </w:pPr>
          </w:p>
        </w:tc>
      </w:tr>
      <w:tr w:rsidR="000B39ED" w14:paraId="075AA3DD" w14:textId="77777777" w:rsidTr="000B39ED">
        <w:trPr>
          <w:ins w:id="891" w:author="Peter Rijnbeek" w:date="2018-01-22T15:58:00Z"/>
        </w:trPr>
        <w:tc>
          <w:tcPr>
            <w:tcW w:w="2337" w:type="dxa"/>
          </w:tcPr>
          <w:p w14:paraId="504351F5" w14:textId="77777777" w:rsidR="000B39ED" w:rsidRDefault="000B39ED" w:rsidP="00A93294">
            <w:pPr>
              <w:rPr>
                <w:ins w:id="892" w:author="Peter Rijnbeek" w:date="2018-01-22T15:58:00Z"/>
              </w:rPr>
            </w:pPr>
          </w:p>
        </w:tc>
        <w:tc>
          <w:tcPr>
            <w:tcW w:w="2337" w:type="dxa"/>
          </w:tcPr>
          <w:p w14:paraId="41ABFEF8" w14:textId="77777777" w:rsidR="000B39ED" w:rsidRDefault="000B39ED" w:rsidP="00A93294">
            <w:pPr>
              <w:rPr>
                <w:ins w:id="893" w:author="Peter Rijnbeek" w:date="2018-01-22T15:58:00Z"/>
              </w:rPr>
            </w:pPr>
          </w:p>
        </w:tc>
        <w:tc>
          <w:tcPr>
            <w:tcW w:w="2338" w:type="dxa"/>
          </w:tcPr>
          <w:p w14:paraId="7E613732" w14:textId="77777777" w:rsidR="000B39ED" w:rsidRDefault="000B39ED" w:rsidP="00A93294">
            <w:pPr>
              <w:rPr>
                <w:ins w:id="894" w:author="Peter Rijnbeek" w:date="2018-01-22T15:58:00Z"/>
              </w:rPr>
            </w:pPr>
          </w:p>
        </w:tc>
        <w:tc>
          <w:tcPr>
            <w:tcW w:w="2338" w:type="dxa"/>
          </w:tcPr>
          <w:p w14:paraId="728F87D3" w14:textId="77777777" w:rsidR="000B39ED" w:rsidRDefault="000B39ED" w:rsidP="00A93294">
            <w:pPr>
              <w:rPr>
                <w:ins w:id="895" w:author="Peter Rijnbeek" w:date="2018-01-22T15:58:00Z"/>
              </w:rPr>
            </w:pPr>
          </w:p>
        </w:tc>
      </w:tr>
    </w:tbl>
    <w:p w14:paraId="075F67E0" w14:textId="15640520" w:rsidR="000B39ED" w:rsidRDefault="000B39ED" w:rsidP="00A93294">
      <w:pPr>
        <w:rPr>
          <w:ins w:id="896" w:author="Peter Rijnbeek" w:date="2018-01-22T16:07:00Z"/>
        </w:rPr>
        <w:pPrChange w:id="897" w:author="Peter Rijnbeek" w:date="2018-01-22T15:51:00Z">
          <w:pPr>
            <w:pStyle w:val="ListParagraph"/>
            <w:numPr>
              <w:numId w:val="10"/>
            </w:numPr>
            <w:ind w:hanging="360"/>
          </w:pPr>
        </w:pPrChange>
      </w:pPr>
    </w:p>
    <w:p w14:paraId="39256083" w14:textId="1698AF8C" w:rsidR="000B39ED" w:rsidRDefault="000B39ED" w:rsidP="00A93294">
      <w:pPr>
        <w:rPr>
          <w:ins w:id="898" w:author="Peter Rijnbeek" w:date="2018-01-22T16:10:00Z"/>
        </w:rPr>
        <w:pPrChange w:id="899" w:author="Peter Rijnbeek" w:date="2018-01-22T15:51:00Z">
          <w:pPr>
            <w:pStyle w:val="ListParagraph"/>
            <w:numPr>
              <w:numId w:val="10"/>
            </w:numPr>
            <w:ind w:hanging="360"/>
          </w:pPr>
        </w:pPrChange>
      </w:pPr>
      <w:ins w:id="900" w:author="Peter Rijnbeek" w:date="2018-01-22T16:07:00Z">
        <w:r>
          <w:t xml:space="preserve">To replicate these </w:t>
        </w:r>
      </w:ins>
      <w:ins w:id="901" w:author="Peter Rijnbeek" w:date="2018-01-22T16:11:00Z">
        <w:r w:rsidR="004F299F">
          <w:t>models,</w:t>
        </w:r>
      </w:ins>
      <w:ins w:id="902" w:author="Peter Rijnbeek" w:date="2018-01-22T16:07:00Z">
        <w:r w:rsidR="004F299F">
          <w:t xml:space="preserve"> we need to define</w:t>
        </w:r>
        <w:r>
          <w:t xml:space="preserve"> the concept sets for each of the predictors used in these models</w:t>
        </w:r>
      </w:ins>
      <w:ins w:id="903" w:author="Peter Rijnbeek" w:date="2018-01-22T16:09:00Z">
        <w:r w:rsidR="004F299F">
          <w:t xml:space="preserve">, </w:t>
        </w:r>
      </w:ins>
      <w:ins w:id="904" w:author="Peter Rijnbeek" w:date="2018-01-22T16:08:00Z">
        <w:r w:rsidR="004F299F">
          <w:t>run these models in the different databases</w:t>
        </w:r>
      </w:ins>
      <w:ins w:id="905" w:author="Peter Rijnbeek" w:date="2018-01-22T16:09:00Z">
        <w:r w:rsidR="004F299F">
          <w:t>, and compare the predictions with the observed frequency</w:t>
        </w:r>
      </w:ins>
      <w:ins w:id="906" w:author="Peter Rijnbeek" w:date="2018-01-22T16:08:00Z">
        <w:r w:rsidR="004F299F">
          <w:t xml:space="preserve">. </w:t>
        </w:r>
      </w:ins>
      <w:ins w:id="907" w:author="Peter Rijnbeek" w:date="2018-01-22T16:12:00Z">
        <w:r w:rsidR="004F299F">
          <w:t>The concept sets are available in the Appendix of the protocol.</w:t>
        </w:r>
      </w:ins>
    </w:p>
    <w:p w14:paraId="31754516" w14:textId="4259BCB1" w:rsidR="004F299F" w:rsidRDefault="004F299F" w:rsidP="00A93294">
      <w:pPr>
        <w:pPrChange w:id="908" w:author="Peter Rijnbeek" w:date="2018-01-22T15:51:00Z">
          <w:pPr>
            <w:pStyle w:val="ListParagraph"/>
            <w:numPr>
              <w:numId w:val="10"/>
            </w:numPr>
            <w:ind w:hanging="360"/>
          </w:pPr>
        </w:pPrChange>
      </w:pPr>
      <w:ins w:id="909" w:author="Peter Rijnbeek" w:date="2018-01-22T16:10:00Z">
        <w:r>
          <w:t>In the Patient-Level Prediction R Package functionality has been added to define the covariates and specify the betas in logistic regression models described in the papers.</w:t>
        </w:r>
      </w:ins>
    </w:p>
    <w:p w14:paraId="194C430A" w14:textId="77777777" w:rsidR="003A48BF" w:rsidRDefault="003A48BF" w:rsidP="003A48BF">
      <w:pPr>
        <w:pStyle w:val="Heading1"/>
      </w:pPr>
      <w:bookmarkStart w:id="910" w:name="_Toc504400951"/>
      <w:r>
        <w:t>Protection of Human Subjects</w:t>
      </w:r>
      <w:bookmarkEnd w:id="910"/>
    </w:p>
    <w:p w14:paraId="1DB49CC5"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34EEE5A4" w14:textId="77777777" w:rsidR="003A48BF" w:rsidRDefault="003A48BF" w:rsidP="003A48BF">
      <w:pPr>
        <w:pStyle w:val="Heading1"/>
      </w:pPr>
      <w:bookmarkStart w:id="911" w:name="_Toc504400952"/>
      <w:r>
        <w:lastRenderedPageBreak/>
        <w:t>Plans for Disseminating and Communicating Study Results</w:t>
      </w:r>
      <w:bookmarkEnd w:id="911"/>
    </w:p>
    <w:p w14:paraId="4BECA7A2"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50E7D0A3" w14:textId="77777777" w:rsidR="003A48BF" w:rsidRDefault="006607D7" w:rsidP="003A48BF">
      <w:pPr>
        <w:pStyle w:val="Heading1"/>
      </w:pPr>
      <w:bookmarkStart w:id="912" w:name="_Toc504400953"/>
      <w:r>
        <w:t>References</w:t>
      </w:r>
      <w:bookmarkEnd w:id="912"/>
    </w:p>
    <w:p w14:paraId="683BCE6F" w14:textId="15FFCE5D" w:rsidR="00EE73B8" w:rsidRDefault="003F61AD">
      <w:commentRangeStart w:id="913"/>
      <w:del w:id="914" w:author="Peter Rijnbeek" w:date="2018-01-22T14:43:00Z">
        <w:r w:rsidDel="0056683E">
          <w:delText>None.</w:delText>
        </w:r>
      </w:del>
      <w:ins w:id="915" w:author="Peter Rijnbeek" w:date="2018-01-22T14:43:00Z">
        <w:r w:rsidR="0056683E">
          <w:t>To be added!</w:t>
        </w:r>
        <w:commentRangeEnd w:id="913"/>
        <w:r w:rsidR="0056683E">
          <w:rPr>
            <w:rStyle w:val="CommentReference"/>
          </w:rPr>
          <w:commentReference w:id="913"/>
        </w:r>
      </w:ins>
    </w:p>
    <w:p w14:paraId="596B74A1" w14:textId="77777777" w:rsidR="00C84B89" w:rsidRDefault="00C84B89"/>
    <w:p w14:paraId="0A662B71" w14:textId="77777777" w:rsidR="006D5E44" w:rsidRDefault="006D5E44"/>
    <w:sectPr w:rsidR="006D5E44" w:rsidSect="0074593E">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eter Rijnbeek" w:date="2018-01-22T13:51:00Z" w:initials="PR">
    <w:p w14:paraId="68E71B62" w14:textId="5F8508E1" w:rsidR="00831302" w:rsidRDefault="00831302">
      <w:pPr>
        <w:pStyle w:val="CommentText"/>
      </w:pPr>
      <w:r>
        <w:rPr>
          <w:rStyle w:val="CommentReference"/>
        </w:rPr>
        <w:annotationRef/>
      </w:r>
      <w:r>
        <w:t>Others to be added.</w:t>
      </w:r>
    </w:p>
  </w:comment>
  <w:comment w:id="299" w:author="Peter Rijnbeek" w:date="2018-01-22T16:06:00Z" w:initials="PR">
    <w:p w14:paraId="2CC99738" w14:textId="6022A9E5" w:rsidR="000B39ED" w:rsidRDefault="000B39ED">
      <w:pPr>
        <w:pStyle w:val="CommentText"/>
      </w:pPr>
      <w:r>
        <w:rPr>
          <w:rStyle w:val="CommentReference"/>
        </w:rPr>
        <w:annotationRef/>
      </w:r>
      <w:r>
        <w:t>Ross can you search for some stats on HF in general population</w:t>
      </w:r>
    </w:p>
  </w:comment>
  <w:comment w:id="349" w:author="Peter Rijnbeek" w:date="2018-01-22T14:07:00Z" w:initials="PR">
    <w:p w14:paraId="37D065B9" w14:textId="64B5897D" w:rsidR="00831302" w:rsidRDefault="00831302">
      <w:pPr>
        <w:pStyle w:val="CommentText"/>
      </w:pPr>
      <w:r>
        <w:rPr>
          <w:rStyle w:val="CommentReference"/>
        </w:rPr>
        <w:annotationRef/>
      </w:r>
      <w:r>
        <w:t>Maybe also add 5 year later.</w:t>
      </w:r>
    </w:p>
  </w:comment>
  <w:comment w:id="545" w:author="Peter Rijnbeek" w:date="2018-01-22T14:28:00Z" w:initials="PR">
    <w:p w14:paraId="11144552" w14:textId="75C1BA53" w:rsidR="00831302" w:rsidRDefault="00831302">
      <w:pPr>
        <w:pStyle w:val="CommentText"/>
      </w:pPr>
      <w:r>
        <w:rPr>
          <w:rStyle w:val="CommentReference"/>
        </w:rPr>
        <w:annotationRef/>
      </w:r>
      <w:r>
        <w:t>Where? Not to be solved now but would be good later if we add more information on the algorithms in de package/vignette/wiki.</w:t>
      </w:r>
    </w:p>
  </w:comment>
  <w:comment w:id="589" w:author="Peter Rijnbeek [2]" w:date="2016-09-05T23:55:00Z" w:initials="PR">
    <w:p w14:paraId="5AE532F5" w14:textId="2F6FA89D" w:rsidR="00831302" w:rsidRDefault="00831302">
      <w:pPr>
        <w:pStyle w:val="CommentText"/>
      </w:pPr>
      <w:r>
        <w:rPr>
          <w:rStyle w:val="CommentReference"/>
        </w:rPr>
        <w:annotationRef/>
      </w:r>
      <w:r>
        <w:t>Do we need to add the concept sets in the protocol?</w:t>
      </w:r>
    </w:p>
  </w:comment>
  <w:comment w:id="592" w:author="Peter Rijnbeek" w:date="2018-01-22T14:34:00Z" w:initials="PR">
    <w:p w14:paraId="40715860" w14:textId="5FB18A76" w:rsidR="005828C4" w:rsidRDefault="005828C4">
      <w:pPr>
        <w:pStyle w:val="CommentText"/>
      </w:pPr>
      <w:r>
        <w:rPr>
          <w:rStyle w:val="CommentReference"/>
        </w:rPr>
        <w:annotationRef/>
      </w:r>
      <w:r>
        <w:t>To be decided if we add any</w:t>
      </w:r>
    </w:p>
  </w:comment>
  <w:comment w:id="607" w:author="Peter Rijnbeek" w:date="2018-01-22T14:35:00Z" w:initials="PR">
    <w:p w14:paraId="1F34C5D2" w14:textId="67B63510" w:rsidR="005828C4" w:rsidRDefault="005828C4">
      <w:pPr>
        <w:pStyle w:val="CommentText"/>
      </w:pPr>
      <w:r>
        <w:rPr>
          <w:rStyle w:val="CommentReference"/>
        </w:rPr>
        <w:annotationRef/>
      </w:r>
      <w:r>
        <w:t>To be added</w:t>
      </w:r>
    </w:p>
  </w:comment>
  <w:comment w:id="831" w:author="Peter Rijnbeek [2]" w:date="2016-08-22T21:05:00Z" w:initials="PR">
    <w:p w14:paraId="43E4A11D" w14:textId="46A1E995" w:rsidR="00831302" w:rsidRDefault="00831302">
      <w:pPr>
        <w:pStyle w:val="CommentText"/>
      </w:pPr>
      <w:r>
        <w:rPr>
          <w:rStyle w:val="CommentReference"/>
        </w:rPr>
        <w:annotationRef/>
      </w:r>
      <w:r>
        <w:t xml:space="preserve">Can we not remove </w:t>
      </w:r>
      <w:proofErr w:type="gramStart"/>
      <w:r>
        <w:t>these header</w:t>
      </w:r>
      <w:proofErr w:type="gramEnd"/>
      <w:r>
        <w:t>?</w:t>
      </w:r>
    </w:p>
  </w:comment>
  <w:comment w:id="853" w:author="Peter Rijnbeek [2]" w:date="2016-08-22T21:11:00Z" w:initials="PR">
    <w:p w14:paraId="22BB18EB" w14:textId="4952F0A2" w:rsidR="00831302" w:rsidRDefault="00831302">
      <w:pPr>
        <w:pStyle w:val="CommentText"/>
      </w:pPr>
      <w:r>
        <w:rPr>
          <w:rStyle w:val="CommentReference"/>
        </w:rPr>
        <w:annotationRef/>
      </w:r>
      <w:r>
        <w:rPr>
          <w:rStyle w:val="CommentReference"/>
        </w:rPr>
        <w:t xml:space="preserve">This not mentioned in the methods section, I think it is actually an inclusion </w:t>
      </w:r>
      <w:proofErr w:type="spellStart"/>
      <w:r>
        <w:rPr>
          <w:rStyle w:val="CommentReference"/>
        </w:rPr>
        <w:t>criterium</w:t>
      </w:r>
      <w:proofErr w:type="spellEnd"/>
      <w:r>
        <w:rPr>
          <w:rStyle w:val="CommentReference"/>
        </w:rPr>
        <w:t>?</w:t>
      </w:r>
    </w:p>
  </w:comment>
  <w:comment w:id="872" w:author="Peter Rijnbeek" w:date="2018-01-22T16:02:00Z" w:initials="PR">
    <w:p w14:paraId="2B56D94E" w14:textId="35223388" w:rsidR="000B39ED" w:rsidRDefault="000B39ED">
      <w:pPr>
        <w:pStyle w:val="CommentText"/>
      </w:pPr>
      <w:r>
        <w:rPr>
          <w:rStyle w:val="CommentReference"/>
        </w:rPr>
        <w:annotationRef/>
      </w:r>
      <w:r>
        <w:t>Ross can you fill this table.</w:t>
      </w:r>
    </w:p>
  </w:comment>
  <w:comment w:id="913" w:author="Peter Rijnbeek" w:date="2018-01-22T14:43:00Z" w:initials="PR">
    <w:p w14:paraId="0A1150A7" w14:textId="77777777" w:rsidR="0056683E" w:rsidRDefault="0056683E">
      <w:pPr>
        <w:pStyle w:val="CommentText"/>
      </w:pPr>
      <w:r>
        <w:rPr>
          <w:rStyle w:val="CommentReference"/>
        </w:rPr>
        <w:annotationRef/>
      </w:r>
      <w:r>
        <w:t>This is something we do in the end if the background section is final</w:t>
      </w:r>
    </w:p>
    <w:p w14:paraId="119C7AFD" w14:textId="4BA167A0" w:rsidR="0056683E" w:rsidRDefault="0056683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71B62" w15:done="0"/>
  <w15:commentEx w15:paraId="2CC99738" w15:done="0"/>
  <w15:commentEx w15:paraId="37D065B9" w15:done="0"/>
  <w15:commentEx w15:paraId="11144552" w15:done="0"/>
  <w15:commentEx w15:paraId="5AE532F5" w15:done="0"/>
  <w15:commentEx w15:paraId="40715860" w15:done="0"/>
  <w15:commentEx w15:paraId="1F34C5D2" w15:done="0"/>
  <w15:commentEx w15:paraId="43E4A11D" w15:done="0"/>
  <w15:commentEx w15:paraId="22BB18EB" w15:done="0"/>
  <w15:commentEx w15:paraId="2B56D94E" w15:done="0"/>
  <w15:commentEx w15:paraId="119C7A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71B62" w16cid:durableId="1E106AFF"/>
  <w16cid:commentId w16cid:paraId="2CC99738" w16cid:durableId="1E108A6C"/>
  <w16cid:commentId w16cid:paraId="37D065B9" w16cid:durableId="1E106E84"/>
  <w16cid:commentId w16cid:paraId="11144552" w16cid:durableId="1E107392"/>
  <w16cid:commentId w16cid:paraId="5AE532F5" w16cid:durableId="1E106A8A"/>
  <w16cid:commentId w16cid:paraId="40715860" w16cid:durableId="1E1074F1"/>
  <w16cid:commentId w16cid:paraId="1F34C5D2" w16cid:durableId="1E107540"/>
  <w16cid:commentId w16cid:paraId="22BB18EB" w16cid:durableId="1E106A8B"/>
  <w16cid:commentId w16cid:paraId="2B56D94E" w16cid:durableId="1E10897B"/>
  <w16cid:commentId w16cid:paraId="119C7AFD" w16cid:durableId="1E1077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273BC" w14:textId="77777777" w:rsidR="003F06A3" w:rsidRDefault="003F06A3" w:rsidP="0074593E">
      <w:pPr>
        <w:spacing w:after="0" w:line="240" w:lineRule="auto"/>
      </w:pPr>
      <w:r>
        <w:separator/>
      </w:r>
    </w:p>
  </w:endnote>
  <w:endnote w:type="continuationSeparator" w:id="0">
    <w:p w14:paraId="049846F3" w14:textId="77777777" w:rsidR="003F06A3" w:rsidRDefault="003F06A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F8EF" w14:textId="5E3BF190" w:rsidR="00831302" w:rsidRDefault="00831302">
    <w:pPr>
      <w:pStyle w:val="Footer"/>
    </w:pPr>
    <w:r>
      <w:t xml:space="preserve">OHDSI </w:t>
    </w:r>
    <w:del w:id="916" w:author="Peter Rijnbeek" w:date="2018-01-22T13:57:00Z">
      <w:r w:rsidDel="00DA47AC">
        <w:delText>Large-Scale Patient-Level Prediction Protocol</w:delText>
      </w:r>
      <w:r w:rsidDel="00DA47AC">
        <w:ptab w:relativeTo="margin" w:alignment="center" w:leader="none"/>
      </w:r>
    </w:del>
    <w:ins w:id="917" w:author="Peter Rijnbeek" w:date="2018-01-22T13:57:00Z">
      <w:r>
        <w:t>HF</w:t>
      </w:r>
    </w:ins>
    <w:ins w:id="918" w:author="Peter Rijnbeek" w:date="2018-01-22T13:58:00Z">
      <w:r>
        <w:t xml:space="preserve"> prediction in</w:t>
      </w:r>
    </w:ins>
    <w:ins w:id="919" w:author="Peter Rijnbeek" w:date="2018-01-22T13:57:00Z">
      <w:r>
        <w:t xml:space="preserve"> T2DM</w:t>
      </w:r>
    </w:ins>
    <w:r>
      <w:t xml:space="preserve"> Version 1.0</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48D13" w14:textId="77777777" w:rsidR="003F06A3" w:rsidRDefault="003F06A3" w:rsidP="0074593E">
      <w:pPr>
        <w:spacing w:after="0" w:line="240" w:lineRule="auto"/>
      </w:pPr>
      <w:r>
        <w:separator/>
      </w:r>
    </w:p>
  </w:footnote>
  <w:footnote w:type="continuationSeparator" w:id="0">
    <w:p w14:paraId="0A488CBB" w14:textId="77777777" w:rsidR="003F06A3" w:rsidRDefault="003F06A3"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1467" w14:textId="77777777" w:rsidR="00831302" w:rsidRDefault="00831302">
    <w:pPr>
      <w:pStyle w:val="Header"/>
    </w:pPr>
    <w:r>
      <w:rPr>
        <w:noProof/>
      </w:rPr>
      <w:drawing>
        <wp:anchor distT="0" distB="0" distL="114300" distR="114300" simplePos="0" relativeHeight="251660288" behindDoc="0" locked="0" layoutInCell="1" allowOverlap="1" wp14:anchorId="6AC2D5A8" wp14:editId="4F8B907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3832A197" wp14:editId="096DEEB5">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6FCFEFA8"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&#13;&#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51CD9"/>
    <w:multiLevelType w:val="hybridMultilevel"/>
    <w:tmpl w:val="DBF4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0626D"/>
    <w:multiLevelType w:val="multilevel"/>
    <w:tmpl w:val="F9722B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B8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25617"/>
    <w:multiLevelType w:val="hybridMultilevel"/>
    <w:tmpl w:val="EB548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020981"/>
    <w:multiLevelType w:val="hybridMultilevel"/>
    <w:tmpl w:val="443C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2387A"/>
    <w:multiLevelType w:val="multilevel"/>
    <w:tmpl w:val="F9722B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4"/>
  </w:num>
  <w:num w:numId="3">
    <w:abstractNumId w:val="7"/>
  </w:num>
  <w:num w:numId="4">
    <w:abstractNumId w:val="10"/>
  </w:num>
  <w:num w:numId="5">
    <w:abstractNumId w:val="13"/>
  </w:num>
  <w:num w:numId="6">
    <w:abstractNumId w:val="6"/>
  </w:num>
  <w:num w:numId="7">
    <w:abstractNumId w:val="9"/>
  </w:num>
  <w:num w:numId="8">
    <w:abstractNumId w:val="5"/>
  </w:num>
  <w:num w:numId="9">
    <w:abstractNumId w:val="8"/>
  </w:num>
  <w:num w:numId="10">
    <w:abstractNumId w:val="0"/>
  </w:num>
  <w:num w:numId="11">
    <w:abstractNumId w:val="12"/>
  </w:num>
  <w:num w:numId="12">
    <w:abstractNumId w:val="11"/>
  </w:num>
  <w:num w:numId="13">
    <w:abstractNumId w:val="2"/>
  </w:num>
  <w:num w:numId="14">
    <w:abstractNumId w:val="14"/>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Rijnbeek">
    <w15:presenceInfo w15:providerId="Windows Live" w15:userId="f37be689-a904-4de8-9d49-166eee043554"/>
  </w15:person>
  <w15:person w15:author="Peter Rijnbeek [2]">
    <w15:presenceInfo w15:providerId="None" w15:userId="Peter Rijnbe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9"/>
    <w:rsid w:val="00004D30"/>
    <w:rsid w:val="000052F7"/>
    <w:rsid w:val="000113B4"/>
    <w:rsid w:val="000113C5"/>
    <w:rsid w:val="000159BB"/>
    <w:rsid w:val="00015EC2"/>
    <w:rsid w:val="0002084E"/>
    <w:rsid w:val="00024BAA"/>
    <w:rsid w:val="0004773C"/>
    <w:rsid w:val="00051302"/>
    <w:rsid w:val="0005500D"/>
    <w:rsid w:val="00056480"/>
    <w:rsid w:val="00056528"/>
    <w:rsid w:val="0006204B"/>
    <w:rsid w:val="000627BF"/>
    <w:rsid w:val="00067659"/>
    <w:rsid w:val="0007323D"/>
    <w:rsid w:val="000762F2"/>
    <w:rsid w:val="000820C2"/>
    <w:rsid w:val="00082D4F"/>
    <w:rsid w:val="0009249C"/>
    <w:rsid w:val="0009329C"/>
    <w:rsid w:val="00094171"/>
    <w:rsid w:val="000A44DF"/>
    <w:rsid w:val="000B39ED"/>
    <w:rsid w:val="000B416F"/>
    <w:rsid w:val="000D2A3A"/>
    <w:rsid w:val="000D31C1"/>
    <w:rsid w:val="000D6FC8"/>
    <w:rsid w:val="000E1A06"/>
    <w:rsid w:val="000E2BC2"/>
    <w:rsid w:val="000E2BD7"/>
    <w:rsid w:val="001012D0"/>
    <w:rsid w:val="00106CBC"/>
    <w:rsid w:val="001075FA"/>
    <w:rsid w:val="00114117"/>
    <w:rsid w:val="00115E45"/>
    <w:rsid w:val="00117838"/>
    <w:rsid w:val="00121440"/>
    <w:rsid w:val="00122757"/>
    <w:rsid w:val="00125FAE"/>
    <w:rsid w:val="001265CD"/>
    <w:rsid w:val="00130FCE"/>
    <w:rsid w:val="00134737"/>
    <w:rsid w:val="001500D6"/>
    <w:rsid w:val="001542F2"/>
    <w:rsid w:val="00156ADB"/>
    <w:rsid w:val="00157C17"/>
    <w:rsid w:val="00157F8D"/>
    <w:rsid w:val="00161D0E"/>
    <w:rsid w:val="00180C7D"/>
    <w:rsid w:val="001846CB"/>
    <w:rsid w:val="001868D8"/>
    <w:rsid w:val="001A128F"/>
    <w:rsid w:val="001A2DDA"/>
    <w:rsid w:val="001A4A28"/>
    <w:rsid w:val="001B12F8"/>
    <w:rsid w:val="001B56F9"/>
    <w:rsid w:val="001C6EF1"/>
    <w:rsid w:val="001D2E89"/>
    <w:rsid w:val="001E1EF6"/>
    <w:rsid w:val="001E2C3E"/>
    <w:rsid w:val="001E3220"/>
    <w:rsid w:val="001F1712"/>
    <w:rsid w:val="001F396D"/>
    <w:rsid w:val="002036C2"/>
    <w:rsid w:val="00204413"/>
    <w:rsid w:val="00204CB1"/>
    <w:rsid w:val="002107D8"/>
    <w:rsid w:val="002221E8"/>
    <w:rsid w:val="002261ED"/>
    <w:rsid w:val="0022622F"/>
    <w:rsid w:val="00226DD5"/>
    <w:rsid w:val="002406D5"/>
    <w:rsid w:val="00240C40"/>
    <w:rsid w:val="002544DB"/>
    <w:rsid w:val="00254B76"/>
    <w:rsid w:val="002610B2"/>
    <w:rsid w:val="00266E89"/>
    <w:rsid w:val="00271B83"/>
    <w:rsid w:val="0027285F"/>
    <w:rsid w:val="00272EFF"/>
    <w:rsid w:val="00283B70"/>
    <w:rsid w:val="00284F94"/>
    <w:rsid w:val="002871CF"/>
    <w:rsid w:val="00292F94"/>
    <w:rsid w:val="00294303"/>
    <w:rsid w:val="002A294C"/>
    <w:rsid w:val="002A5323"/>
    <w:rsid w:val="002B25DE"/>
    <w:rsid w:val="002B2C62"/>
    <w:rsid w:val="002C1203"/>
    <w:rsid w:val="002C7801"/>
    <w:rsid w:val="002D1EBC"/>
    <w:rsid w:val="002D21A6"/>
    <w:rsid w:val="002D2403"/>
    <w:rsid w:val="002D2D65"/>
    <w:rsid w:val="002E5F31"/>
    <w:rsid w:val="002E7504"/>
    <w:rsid w:val="002E762A"/>
    <w:rsid w:val="002F308A"/>
    <w:rsid w:val="002F6A79"/>
    <w:rsid w:val="00300ED7"/>
    <w:rsid w:val="003117F8"/>
    <w:rsid w:val="0031782C"/>
    <w:rsid w:val="0032004D"/>
    <w:rsid w:val="00321DE1"/>
    <w:rsid w:val="00323600"/>
    <w:rsid w:val="00332E9D"/>
    <w:rsid w:val="00333DFC"/>
    <w:rsid w:val="00341B46"/>
    <w:rsid w:val="00343B16"/>
    <w:rsid w:val="00351EBC"/>
    <w:rsid w:val="00352E45"/>
    <w:rsid w:val="00354C2C"/>
    <w:rsid w:val="003636FD"/>
    <w:rsid w:val="003641BC"/>
    <w:rsid w:val="00367CCC"/>
    <w:rsid w:val="0037436A"/>
    <w:rsid w:val="00375B02"/>
    <w:rsid w:val="00376F03"/>
    <w:rsid w:val="00384931"/>
    <w:rsid w:val="003A316F"/>
    <w:rsid w:val="003A3732"/>
    <w:rsid w:val="003A48BF"/>
    <w:rsid w:val="003A50F8"/>
    <w:rsid w:val="003A7244"/>
    <w:rsid w:val="003A7A4A"/>
    <w:rsid w:val="003B6678"/>
    <w:rsid w:val="003C0D2A"/>
    <w:rsid w:val="003C1E2F"/>
    <w:rsid w:val="003C673A"/>
    <w:rsid w:val="003C6E46"/>
    <w:rsid w:val="003D317B"/>
    <w:rsid w:val="003E02FB"/>
    <w:rsid w:val="003E1C72"/>
    <w:rsid w:val="003E5AE3"/>
    <w:rsid w:val="003E7101"/>
    <w:rsid w:val="003E7DD0"/>
    <w:rsid w:val="003F06A3"/>
    <w:rsid w:val="003F2A9A"/>
    <w:rsid w:val="003F5091"/>
    <w:rsid w:val="003F61AD"/>
    <w:rsid w:val="003F77A6"/>
    <w:rsid w:val="00401126"/>
    <w:rsid w:val="00410363"/>
    <w:rsid w:val="00417F73"/>
    <w:rsid w:val="00423CDE"/>
    <w:rsid w:val="00426085"/>
    <w:rsid w:val="00426BEF"/>
    <w:rsid w:val="00430C97"/>
    <w:rsid w:val="00440FFF"/>
    <w:rsid w:val="00444A4E"/>
    <w:rsid w:val="00450F15"/>
    <w:rsid w:val="0045184F"/>
    <w:rsid w:val="004635F0"/>
    <w:rsid w:val="00484B9F"/>
    <w:rsid w:val="004878E3"/>
    <w:rsid w:val="00487F21"/>
    <w:rsid w:val="00490BA0"/>
    <w:rsid w:val="00492972"/>
    <w:rsid w:val="00493B8D"/>
    <w:rsid w:val="00494F8D"/>
    <w:rsid w:val="00497DA6"/>
    <w:rsid w:val="004A4CFD"/>
    <w:rsid w:val="004A55E0"/>
    <w:rsid w:val="004A5EC3"/>
    <w:rsid w:val="004B3862"/>
    <w:rsid w:val="004B73CA"/>
    <w:rsid w:val="004C0279"/>
    <w:rsid w:val="004C12E6"/>
    <w:rsid w:val="004C2A2F"/>
    <w:rsid w:val="004D43F5"/>
    <w:rsid w:val="004E600E"/>
    <w:rsid w:val="004F299F"/>
    <w:rsid w:val="00505BF8"/>
    <w:rsid w:val="00505F97"/>
    <w:rsid w:val="00505FEB"/>
    <w:rsid w:val="00506BC6"/>
    <w:rsid w:val="00522C90"/>
    <w:rsid w:val="00532CED"/>
    <w:rsid w:val="00536505"/>
    <w:rsid w:val="005366FE"/>
    <w:rsid w:val="00540AD6"/>
    <w:rsid w:val="005446CD"/>
    <w:rsid w:val="00554190"/>
    <w:rsid w:val="0056214D"/>
    <w:rsid w:val="00564282"/>
    <w:rsid w:val="0056683E"/>
    <w:rsid w:val="005670FD"/>
    <w:rsid w:val="00567842"/>
    <w:rsid w:val="00571F4A"/>
    <w:rsid w:val="00572CF7"/>
    <w:rsid w:val="005766BB"/>
    <w:rsid w:val="00582561"/>
    <w:rsid w:val="005828C4"/>
    <w:rsid w:val="005829E1"/>
    <w:rsid w:val="00584075"/>
    <w:rsid w:val="00584545"/>
    <w:rsid w:val="00586E44"/>
    <w:rsid w:val="0059177A"/>
    <w:rsid w:val="00594821"/>
    <w:rsid w:val="005A24D9"/>
    <w:rsid w:val="005A4F8C"/>
    <w:rsid w:val="005A731A"/>
    <w:rsid w:val="005B137F"/>
    <w:rsid w:val="005B15B0"/>
    <w:rsid w:val="005B1DB3"/>
    <w:rsid w:val="005B3C6A"/>
    <w:rsid w:val="005B4230"/>
    <w:rsid w:val="005B6FD1"/>
    <w:rsid w:val="005B78B9"/>
    <w:rsid w:val="005C209F"/>
    <w:rsid w:val="005C607D"/>
    <w:rsid w:val="005D02C1"/>
    <w:rsid w:val="005D03C2"/>
    <w:rsid w:val="005D4B29"/>
    <w:rsid w:val="005E1473"/>
    <w:rsid w:val="005E5931"/>
    <w:rsid w:val="005E614C"/>
    <w:rsid w:val="005E7F9A"/>
    <w:rsid w:val="00603009"/>
    <w:rsid w:val="00605069"/>
    <w:rsid w:val="006106FB"/>
    <w:rsid w:val="00615D83"/>
    <w:rsid w:val="00617901"/>
    <w:rsid w:val="0062116D"/>
    <w:rsid w:val="006225E5"/>
    <w:rsid w:val="00631AB5"/>
    <w:rsid w:val="006326E8"/>
    <w:rsid w:val="0063274C"/>
    <w:rsid w:val="00636F2A"/>
    <w:rsid w:val="00647764"/>
    <w:rsid w:val="00647841"/>
    <w:rsid w:val="00647E94"/>
    <w:rsid w:val="00654A24"/>
    <w:rsid w:val="00654A51"/>
    <w:rsid w:val="00655882"/>
    <w:rsid w:val="006602A7"/>
    <w:rsid w:val="006607D7"/>
    <w:rsid w:val="0066103F"/>
    <w:rsid w:val="00667496"/>
    <w:rsid w:val="00672AD6"/>
    <w:rsid w:val="00676237"/>
    <w:rsid w:val="00676343"/>
    <w:rsid w:val="00677664"/>
    <w:rsid w:val="00677D35"/>
    <w:rsid w:val="00684181"/>
    <w:rsid w:val="006852B4"/>
    <w:rsid w:val="006856EF"/>
    <w:rsid w:val="00686884"/>
    <w:rsid w:val="006947D9"/>
    <w:rsid w:val="006B2402"/>
    <w:rsid w:val="006B3518"/>
    <w:rsid w:val="006B4A9C"/>
    <w:rsid w:val="006B6A9A"/>
    <w:rsid w:val="006C33E0"/>
    <w:rsid w:val="006C3F33"/>
    <w:rsid w:val="006C6458"/>
    <w:rsid w:val="006C7E59"/>
    <w:rsid w:val="006D5E44"/>
    <w:rsid w:val="006E2F99"/>
    <w:rsid w:val="006E50F5"/>
    <w:rsid w:val="00701C04"/>
    <w:rsid w:val="007034E9"/>
    <w:rsid w:val="00706CDE"/>
    <w:rsid w:val="0071036B"/>
    <w:rsid w:val="007110C1"/>
    <w:rsid w:val="00713641"/>
    <w:rsid w:val="0071403A"/>
    <w:rsid w:val="00714B9D"/>
    <w:rsid w:val="00717F97"/>
    <w:rsid w:val="00723034"/>
    <w:rsid w:val="00733F09"/>
    <w:rsid w:val="00737CC0"/>
    <w:rsid w:val="00744E55"/>
    <w:rsid w:val="0074593E"/>
    <w:rsid w:val="0074671F"/>
    <w:rsid w:val="00753386"/>
    <w:rsid w:val="00757B6E"/>
    <w:rsid w:val="00773064"/>
    <w:rsid w:val="007A3783"/>
    <w:rsid w:val="007C1E8A"/>
    <w:rsid w:val="007D21DC"/>
    <w:rsid w:val="007F6A8B"/>
    <w:rsid w:val="008153B6"/>
    <w:rsid w:val="00815E60"/>
    <w:rsid w:val="008232F6"/>
    <w:rsid w:val="00831302"/>
    <w:rsid w:val="008347AE"/>
    <w:rsid w:val="008449DA"/>
    <w:rsid w:val="008478AE"/>
    <w:rsid w:val="00860DA7"/>
    <w:rsid w:val="00873736"/>
    <w:rsid w:val="008762D1"/>
    <w:rsid w:val="00876FB9"/>
    <w:rsid w:val="00881883"/>
    <w:rsid w:val="00890410"/>
    <w:rsid w:val="008937D7"/>
    <w:rsid w:val="008B167B"/>
    <w:rsid w:val="008C3E64"/>
    <w:rsid w:val="008F127C"/>
    <w:rsid w:val="008F2480"/>
    <w:rsid w:val="008F7E4B"/>
    <w:rsid w:val="009017AB"/>
    <w:rsid w:val="0090464E"/>
    <w:rsid w:val="009072E6"/>
    <w:rsid w:val="00912EC1"/>
    <w:rsid w:val="009160A0"/>
    <w:rsid w:val="009243CA"/>
    <w:rsid w:val="00932059"/>
    <w:rsid w:val="0093284F"/>
    <w:rsid w:val="00934FCC"/>
    <w:rsid w:val="0094199E"/>
    <w:rsid w:val="00941A3A"/>
    <w:rsid w:val="0095254B"/>
    <w:rsid w:val="00961DED"/>
    <w:rsid w:val="009652F8"/>
    <w:rsid w:val="00965830"/>
    <w:rsid w:val="0097632D"/>
    <w:rsid w:val="00976CB9"/>
    <w:rsid w:val="009821FA"/>
    <w:rsid w:val="009831D6"/>
    <w:rsid w:val="00994176"/>
    <w:rsid w:val="009962D2"/>
    <w:rsid w:val="009A01FB"/>
    <w:rsid w:val="009A58F4"/>
    <w:rsid w:val="009A72C2"/>
    <w:rsid w:val="009A7984"/>
    <w:rsid w:val="009C0862"/>
    <w:rsid w:val="009C2B13"/>
    <w:rsid w:val="009C5589"/>
    <w:rsid w:val="009C7230"/>
    <w:rsid w:val="009D029E"/>
    <w:rsid w:val="009D100D"/>
    <w:rsid w:val="009D4F7D"/>
    <w:rsid w:val="009D6A7B"/>
    <w:rsid w:val="009D6F9E"/>
    <w:rsid w:val="009D7181"/>
    <w:rsid w:val="009D7FD2"/>
    <w:rsid w:val="009E1D60"/>
    <w:rsid w:val="009E3CCD"/>
    <w:rsid w:val="00A01EEA"/>
    <w:rsid w:val="00A025EB"/>
    <w:rsid w:val="00A02862"/>
    <w:rsid w:val="00A05607"/>
    <w:rsid w:val="00A05DFF"/>
    <w:rsid w:val="00A0722D"/>
    <w:rsid w:val="00A21D49"/>
    <w:rsid w:val="00A2213C"/>
    <w:rsid w:val="00A22F93"/>
    <w:rsid w:val="00A25575"/>
    <w:rsid w:val="00A26520"/>
    <w:rsid w:val="00A273EE"/>
    <w:rsid w:val="00A431E4"/>
    <w:rsid w:val="00A51784"/>
    <w:rsid w:val="00A65279"/>
    <w:rsid w:val="00A71A73"/>
    <w:rsid w:val="00A75406"/>
    <w:rsid w:val="00A76763"/>
    <w:rsid w:val="00A82541"/>
    <w:rsid w:val="00A8384D"/>
    <w:rsid w:val="00A9089F"/>
    <w:rsid w:val="00A90C5A"/>
    <w:rsid w:val="00A93294"/>
    <w:rsid w:val="00A967AE"/>
    <w:rsid w:val="00AA7C3C"/>
    <w:rsid w:val="00AB252D"/>
    <w:rsid w:val="00AC7D21"/>
    <w:rsid w:val="00AD2D07"/>
    <w:rsid w:val="00AD61A7"/>
    <w:rsid w:val="00AE0213"/>
    <w:rsid w:val="00AE518E"/>
    <w:rsid w:val="00AF3F3E"/>
    <w:rsid w:val="00B00987"/>
    <w:rsid w:val="00B05C68"/>
    <w:rsid w:val="00B10D0B"/>
    <w:rsid w:val="00B11D82"/>
    <w:rsid w:val="00B1320C"/>
    <w:rsid w:val="00B14DDC"/>
    <w:rsid w:val="00B20BD3"/>
    <w:rsid w:val="00B44407"/>
    <w:rsid w:val="00B46B1E"/>
    <w:rsid w:val="00B620A2"/>
    <w:rsid w:val="00B64740"/>
    <w:rsid w:val="00B65A8B"/>
    <w:rsid w:val="00B70E7F"/>
    <w:rsid w:val="00B73FB8"/>
    <w:rsid w:val="00B746D7"/>
    <w:rsid w:val="00B75AA9"/>
    <w:rsid w:val="00B92C3E"/>
    <w:rsid w:val="00BA17E9"/>
    <w:rsid w:val="00BA41C9"/>
    <w:rsid w:val="00BB0D98"/>
    <w:rsid w:val="00BB1928"/>
    <w:rsid w:val="00BB6C16"/>
    <w:rsid w:val="00BB7F87"/>
    <w:rsid w:val="00BC66AC"/>
    <w:rsid w:val="00BC7CD6"/>
    <w:rsid w:val="00BD32BD"/>
    <w:rsid w:val="00BD6715"/>
    <w:rsid w:val="00BE41A2"/>
    <w:rsid w:val="00BE5C8C"/>
    <w:rsid w:val="00BE73A5"/>
    <w:rsid w:val="00BF4B96"/>
    <w:rsid w:val="00C045BC"/>
    <w:rsid w:val="00C109DD"/>
    <w:rsid w:val="00C16C49"/>
    <w:rsid w:val="00C22A20"/>
    <w:rsid w:val="00C33D4B"/>
    <w:rsid w:val="00C347BF"/>
    <w:rsid w:val="00C363B4"/>
    <w:rsid w:val="00C42E44"/>
    <w:rsid w:val="00C50102"/>
    <w:rsid w:val="00C51C99"/>
    <w:rsid w:val="00C52676"/>
    <w:rsid w:val="00C559A6"/>
    <w:rsid w:val="00C63169"/>
    <w:rsid w:val="00C75212"/>
    <w:rsid w:val="00C80C79"/>
    <w:rsid w:val="00C823B2"/>
    <w:rsid w:val="00C84B89"/>
    <w:rsid w:val="00C9757C"/>
    <w:rsid w:val="00CA21CE"/>
    <w:rsid w:val="00CB06CD"/>
    <w:rsid w:val="00CB47BC"/>
    <w:rsid w:val="00CB5628"/>
    <w:rsid w:val="00CB62E4"/>
    <w:rsid w:val="00CB68CD"/>
    <w:rsid w:val="00CC0B47"/>
    <w:rsid w:val="00CD3BC1"/>
    <w:rsid w:val="00CD4EAF"/>
    <w:rsid w:val="00CE5F63"/>
    <w:rsid w:val="00CE62C0"/>
    <w:rsid w:val="00CF20A4"/>
    <w:rsid w:val="00D060EC"/>
    <w:rsid w:val="00D06406"/>
    <w:rsid w:val="00D10C3F"/>
    <w:rsid w:val="00D1412F"/>
    <w:rsid w:val="00D1584C"/>
    <w:rsid w:val="00D16BB4"/>
    <w:rsid w:val="00D2120D"/>
    <w:rsid w:val="00D23A5D"/>
    <w:rsid w:val="00D27351"/>
    <w:rsid w:val="00D405E8"/>
    <w:rsid w:val="00D413D9"/>
    <w:rsid w:val="00D50A54"/>
    <w:rsid w:val="00D5347A"/>
    <w:rsid w:val="00D60A66"/>
    <w:rsid w:val="00D74740"/>
    <w:rsid w:val="00D757C9"/>
    <w:rsid w:val="00D7757A"/>
    <w:rsid w:val="00D87DC1"/>
    <w:rsid w:val="00DA136C"/>
    <w:rsid w:val="00DA47AC"/>
    <w:rsid w:val="00DA6923"/>
    <w:rsid w:val="00DB7AF8"/>
    <w:rsid w:val="00DC38D5"/>
    <w:rsid w:val="00DC5053"/>
    <w:rsid w:val="00DE7584"/>
    <w:rsid w:val="00DF07EE"/>
    <w:rsid w:val="00E001BD"/>
    <w:rsid w:val="00E01F56"/>
    <w:rsid w:val="00E04705"/>
    <w:rsid w:val="00E15776"/>
    <w:rsid w:val="00E25BE4"/>
    <w:rsid w:val="00E27704"/>
    <w:rsid w:val="00E321CF"/>
    <w:rsid w:val="00E33DB6"/>
    <w:rsid w:val="00E40B10"/>
    <w:rsid w:val="00E4682F"/>
    <w:rsid w:val="00E511A6"/>
    <w:rsid w:val="00E5549E"/>
    <w:rsid w:val="00E555CA"/>
    <w:rsid w:val="00E61242"/>
    <w:rsid w:val="00E6555A"/>
    <w:rsid w:val="00E67F71"/>
    <w:rsid w:val="00E70AC8"/>
    <w:rsid w:val="00E761A1"/>
    <w:rsid w:val="00E8643B"/>
    <w:rsid w:val="00EA118D"/>
    <w:rsid w:val="00EA3A77"/>
    <w:rsid w:val="00EA5E71"/>
    <w:rsid w:val="00EC5B20"/>
    <w:rsid w:val="00EC7B67"/>
    <w:rsid w:val="00ED5C5A"/>
    <w:rsid w:val="00EE03E1"/>
    <w:rsid w:val="00EE506E"/>
    <w:rsid w:val="00EE73B8"/>
    <w:rsid w:val="00EF05FD"/>
    <w:rsid w:val="00EF3BDA"/>
    <w:rsid w:val="00EF4EDE"/>
    <w:rsid w:val="00EF774F"/>
    <w:rsid w:val="00F045B7"/>
    <w:rsid w:val="00F061B7"/>
    <w:rsid w:val="00F130CF"/>
    <w:rsid w:val="00F13993"/>
    <w:rsid w:val="00F17765"/>
    <w:rsid w:val="00F20F0A"/>
    <w:rsid w:val="00F23C8C"/>
    <w:rsid w:val="00F2745F"/>
    <w:rsid w:val="00F27E1E"/>
    <w:rsid w:val="00F3357B"/>
    <w:rsid w:val="00F341F8"/>
    <w:rsid w:val="00F36BDD"/>
    <w:rsid w:val="00F409CF"/>
    <w:rsid w:val="00F44747"/>
    <w:rsid w:val="00F450EC"/>
    <w:rsid w:val="00F46162"/>
    <w:rsid w:val="00F51C1E"/>
    <w:rsid w:val="00F55A3D"/>
    <w:rsid w:val="00F56947"/>
    <w:rsid w:val="00F579FE"/>
    <w:rsid w:val="00F610C6"/>
    <w:rsid w:val="00F6415A"/>
    <w:rsid w:val="00F65DCD"/>
    <w:rsid w:val="00F66CC5"/>
    <w:rsid w:val="00F7777B"/>
    <w:rsid w:val="00F82367"/>
    <w:rsid w:val="00F874C4"/>
    <w:rsid w:val="00F94562"/>
    <w:rsid w:val="00F951AA"/>
    <w:rsid w:val="00FA1B4A"/>
    <w:rsid w:val="00FA320A"/>
    <w:rsid w:val="00FB4205"/>
    <w:rsid w:val="00FC1864"/>
    <w:rsid w:val="00FC1CC2"/>
    <w:rsid w:val="00FC4420"/>
    <w:rsid w:val="00FC47D9"/>
    <w:rsid w:val="00FD1943"/>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C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 w:type="paragraph" w:customStyle="1" w:styleId="AMIABodyText">
    <w:name w:val="AMIA Body Text"/>
    <w:basedOn w:val="Normal"/>
    <w:rsid w:val="00F55A3D"/>
    <w:pPr>
      <w:suppressAutoHyphens/>
      <w:spacing w:after="120" w:line="240" w:lineRule="auto"/>
      <w:jc w:val="both"/>
    </w:pPr>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F177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2045">
      <w:bodyDiv w:val="1"/>
      <w:marLeft w:val="0"/>
      <w:marRight w:val="0"/>
      <w:marTop w:val="0"/>
      <w:marBottom w:val="0"/>
      <w:divBdr>
        <w:top w:val="none" w:sz="0" w:space="0" w:color="auto"/>
        <w:left w:val="none" w:sz="0" w:space="0" w:color="auto"/>
        <w:bottom w:val="none" w:sz="0" w:space="0" w:color="auto"/>
        <w:right w:val="none" w:sz="0" w:space="0" w:color="auto"/>
      </w:divBdr>
      <w:divsChild>
        <w:div w:id="2009601840">
          <w:marLeft w:val="0"/>
          <w:marRight w:val="0"/>
          <w:marTop w:val="0"/>
          <w:marBottom w:val="0"/>
          <w:divBdr>
            <w:top w:val="none" w:sz="0" w:space="0" w:color="auto"/>
            <w:left w:val="none" w:sz="0" w:space="0" w:color="auto"/>
            <w:bottom w:val="none" w:sz="0" w:space="0" w:color="auto"/>
            <w:right w:val="none" w:sz="0" w:space="0" w:color="auto"/>
          </w:divBdr>
        </w:div>
        <w:div w:id="160121507">
          <w:marLeft w:val="0"/>
          <w:marRight w:val="0"/>
          <w:marTop w:val="0"/>
          <w:marBottom w:val="0"/>
          <w:divBdr>
            <w:top w:val="none" w:sz="0" w:space="0" w:color="auto"/>
            <w:left w:val="none" w:sz="0" w:space="0" w:color="auto"/>
            <w:bottom w:val="none" w:sz="0" w:space="0" w:color="auto"/>
            <w:right w:val="none" w:sz="0" w:space="0" w:color="auto"/>
          </w:divBdr>
        </w:div>
      </w:divsChild>
    </w:div>
    <w:div w:id="35928388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97248951">
      <w:bodyDiv w:val="1"/>
      <w:marLeft w:val="0"/>
      <w:marRight w:val="0"/>
      <w:marTop w:val="0"/>
      <w:marBottom w:val="0"/>
      <w:divBdr>
        <w:top w:val="none" w:sz="0" w:space="0" w:color="auto"/>
        <w:left w:val="none" w:sz="0" w:space="0" w:color="auto"/>
        <w:bottom w:val="none" w:sz="0" w:space="0" w:color="auto"/>
        <w:right w:val="none" w:sz="0" w:space="0" w:color="auto"/>
      </w:divBdr>
    </w:div>
    <w:div w:id="995957483">
      <w:bodyDiv w:val="1"/>
      <w:marLeft w:val="0"/>
      <w:marRight w:val="0"/>
      <w:marTop w:val="0"/>
      <w:marBottom w:val="0"/>
      <w:divBdr>
        <w:top w:val="none" w:sz="0" w:space="0" w:color="auto"/>
        <w:left w:val="none" w:sz="0" w:space="0" w:color="auto"/>
        <w:bottom w:val="none" w:sz="0" w:space="0" w:color="auto"/>
        <w:right w:val="none" w:sz="0" w:space="0" w:color="auto"/>
      </w:divBdr>
    </w:div>
    <w:div w:id="136748821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OHDSI/CommonDataMode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B8747D09C367478508249C5D288669" ma:contentTypeVersion="" ma:contentTypeDescription="Create a new document." ma:contentTypeScope="" ma:versionID="aeea30a99c194557460c1ccc5589dfae">
  <xsd:schema xmlns:xsd="http://www.w3.org/2001/XMLSchema" xmlns:xs="http://www.w3.org/2001/XMLSchema" xmlns:p="http://schemas.microsoft.com/office/2006/metadata/properties" xmlns:ns2="6b94e106-7f71-455b-9a55-6ab2be11e86d" targetNamespace="http://schemas.microsoft.com/office/2006/metadata/properties" ma:root="true" ma:fieldsID="66d5b17eba6893c7d69b49fe880f418b" ns2:_="">
    <xsd:import namespace="6b94e106-7f71-455b-9a55-6ab2be11e86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4e106-7f71-455b-9a55-6ab2be11e8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7BE5B-9C8A-4FCD-8164-793A09016C18}">
  <ds:schemaRefs>
    <ds:schemaRef ds:uri="http://schemas.microsoft.com/sharepoint/v3/contenttype/forms"/>
  </ds:schemaRefs>
</ds:datastoreItem>
</file>

<file path=customXml/itemProps2.xml><?xml version="1.0" encoding="utf-8"?>
<ds:datastoreItem xmlns:ds="http://schemas.openxmlformats.org/officeDocument/2006/customXml" ds:itemID="{2DE39520-E8BC-4378-9024-CB820D7EC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4e106-7f71-455b-9a55-6ab2be11e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C1F28-1DFA-4978-B999-25DC94678D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60567E-4C72-8C4E-AA93-B145A25A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Peter Rijnbeek</cp:lastModifiedBy>
  <cp:revision>6</cp:revision>
  <dcterms:created xsi:type="dcterms:W3CDTF">2018-01-22T19:01:00Z</dcterms:created>
  <dcterms:modified xsi:type="dcterms:W3CDTF">2018-01-22T21:14:00Z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0x010100C3B8747D09C367478508249C5D288669</vt:lpwstr>
  </property>
</Properties>
</file>